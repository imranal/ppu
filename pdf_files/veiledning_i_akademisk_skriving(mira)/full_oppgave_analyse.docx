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042D166A" w14:textId="77777777" w:rsidR="006C5653" w:rsidRDefault="000B271B">
      <w:pPr>
        <w:spacing w:before="7" w:line="256" w:lineRule="auto"/>
        <w:ind w:left="374" w:right="372"/>
        <w:jc w:val="center"/>
        <w:rPr>
          <w:rFonts w:ascii="Georgia" w:eastAsia="Georgia" w:hAnsi="Georgia" w:cs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 xml:space="preserve"> </w:t>
      </w:r>
      <w:r>
        <w:rPr>
          <w:rFonts w:ascii="Georgia" w:hAnsi="Georgia"/>
          <w:b/>
          <w:w w:val="95"/>
          <w:sz w:val="41"/>
        </w:rPr>
        <w:t>trinn</w:t>
      </w:r>
    </w:p>
    <w:p w14:paraId="50C19974" w14:textId="77777777" w:rsidR="006C5653" w:rsidRDefault="006C5653">
      <w:pPr>
        <w:spacing w:before="1"/>
        <w:rPr>
          <w:rFonts w:ascii="Georgia" w:eastAsia="Georgia" w:hAnsi="Georgia" w:cs="Georgia"/>
          <w:b/>
          <w:bCs/>
          <w:sz w:val="48"/>
          <w:szCs w:val="48"/>
        </w:rPr>
      </w:pPr>
    </w:p>
    <w:p w14:paraId="2E28E9C6" w14:textId="77777777" w:rsidR="006C5653" w:rsidRDefault="000B271B">
      <w:pPr>
        <w:pStyle w:val="Heading2"/>
        <w:ind w:left="332" w:right="332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 xml:space="preserve"> </w:t>
      </w:r>
      <w:r>
        <w:rPr>
          <w:w w:val="95"/>
        </w:rPr>
        <w:t>:</w:t>
      </w:r>
      <w:r>
        <w:rPr>
          <w:spacing w:val="49"/>
          <w:w w:val="95"/>
        </w:rPr>
        <w:t xml:space="preserve"> </w:t>
      </w:r>
      <w:r w:rsidR="003B570C">
        <w:rPr>
          <w:w w:val="95"/>
        </w:rPr>
        <w:t>1214</w:t>
      </w:r>
    </w:p>
    <w:p w14:paraId="729D1809" w14:textId="77777777" w:rsidR="006C5653" w:rsidRDefault="006C5653">
      <w:pPr>
        <w:rPr>
          <w:rFonts w:ascii="Georgia" w:eastAsia="Georgia" w:hAnsi="Georgia" w:cs="Georgia"/>
          <w:b/>
          <w:bCs/>
          <w:sz w:val="28"/>
          <w:szCs w:val="28"/>
        </w:rPr>
      </w:pPr>
    </w:p>
    <w:p w14:paraId="0FAFF993" w14:textId="77777777" w:rsidR="006C5653" w:rsidRDefault="006C5653">
      <w:pPr>
        <w:rPr>
          <w:rFonts w:ascii="Georgia" w:eastAsia="Georgia" w:hAnsi="Georgia" w:cs="Georgia"/>
          <w:b/>
          <w:bCs/>
          <w:sz w:val="28"/>
          <w:szCs w:val="28"/>
        </w:rPr>
      </w:pPr>
    </w:p>
    <w:p w14:paraId="6D0629E2" w14:textId="77777777" w:rsidR="006C5653" w:rsidRDefault="006C5653">
      <w:pPr>
        <w:rPr>
          <w:rFonts w:ascii="Georgia" w:eastAsia="Georgia" w:hAnsi="Georgia" w:cs="Georgia"/>
          <w:b/>
          <w:bCs/>
          <w:sz w:val="28"/>
          <w:szCs w:val="28"/>
        </w:rPr>
      </w:pPr>
    </w:p>
    <w:p w14:paraId="2081A6C2" w14:textId="77777777" w:rsidR="006C5653" w:rsidRDefault="000B271B">
      <w:pPr>
        <w:spacing w:before="199" w:line="449" w:lineRule="exact"/>
        <w:ind w:left="355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</w:p>
    <w:p w14:paraId="28E72A6F" w14:textId="77777777" w:rsidR="006C5653" w:rsidRDefault="000B271B">
      <w:pPr>
        <w:spacing w:line="449" w:lineRule="exact"/>
        <w:ind w:left="361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</w:p>
    <w:p w14:paraId="4753A284" w14:textId="77777777" w:rsidR="006C5653" w:rsidRDefault="000B271B">
      <w:pPr>
        <w:spacing w:before="93"/>
        <w:ind w:left="348" w:right="37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</w:p>
    <w:p w14:paraId="6E8E72A6" w14:textId="77777777" w:rsidR="006C5653" w:rsidRDefault="006C5653">
      <w:pPr>
        <w:spacing w:before="2"/>
        <w:rPr>
          <w:rFonts w:ascii="Palatino Linotype" w:eastAsia="Palatino Linotype" w:hAnsi="Palatino Linotype" w:cs="Palatino Linotype"/>
          <w:b/>
          <w:bCs/>
          <w:i/>
          <w:sz w:val="24"/>
          <w:szCs w:val="24"/>
        </w:rPr>
      </w:pPr>
    </w:p>
    <w:p w14:paraId="69D13C32" w14:textId="77777777" w:rsidR="006C5653" w:rsidRDefault="000B271B">
      <w:pPr>
        <w:ind w:left="346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 xml:space="preserve"> </w:t>
      </w:r>
      <w:r>
        <w:rPr>
          <w:rFonts w:ascii="Palatino Linotype"/>
          <w:i/>
          <w:w w:val="110"/>
          <w:sz w:val="28"/>
        </w:rPr>
        <w:t>I</w:t>
      </w:r>
    </w:p>
    <w:p w14:paraId="1AFF279A" w14:textId="77777777" w:rsidR="006C5653" w:rsidRDefault="006C5653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14:paraId="499F05D4" w14:textId="77777777" w:rsidR="006C5653" w:rsidRDefault="006C5653">
      <w:pPr>
        <w:spacing w:before="8"/>
        <w:rPr>
          <w:rFonts w:ascii="Palatino Linotype" w:eastAsia="Palatino Linotype" w:hAnsi="Palatino Linotype" w:cs="Palatino Linotype"/>
          <w:i/>
          <w:sz w:val="26"/>
          <w:szCs w:val="26"/>
        </w:rPr>
      </w:pPr>
    </w:p>
    <w:p w14:paraId="74AF6968" w14:textId="77777777" w:rsidR="006C5653" w:rsidRDefault="000B271B">
      <w:pPr>
        <w:spacing w:line="200" w:lineRule="atLeast"/>
        <w:ind w:left="3180"/>
        <w:rPr>
          <w:rFonts w:ascii="Palatino Linotype" w:eastAsia="Palatino Linotype" w:hAnsi="Palatino Linotype" w:cs="Palatino Linotype"/>
          <w:sz w:val="20"/>
          <w:szCs w:val="20"/>
        </w:rPr>
      </w:pPr>
      <w:r>
        <w:rPr>
          <w:rFonts w:ascii="Palatino Linotype" w:eastAsia="Palatino Linotype" w:hAnsi="Palatino Linotype" w:cs="Palatino Linotype"/>
          <w:noProof/>
          <w:sz w:val="20"/>
          <w:szCs w:val="20"/>
        </w:rPr>
        <w:drawing>
          <wp:inline distT="0" distB="0" distL="0" distR="0" wp14:anchorId="10E054CE" wp14:editId="09220E99">
            <wp:extent cx="1544167" cy="153828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BC15B" w14:textId="77777777" w:rsidR="006C5653" w:rsidRDefault="006C5653">
      <w:pPr>
        <w:rPr>
          <w:rFonts w:ascii="Palatino Linotype" w:eastAsia="Palatino Linotype" w:hAnsi="Palatino Linotype" w:cs="Palatino Linotype"/>
          <w:i/>
          <w:sz w:val="20"/>
          <w:szCs w:val="20"/>
        </w:rPr>
      </w:pPr>
    </w:p>
    <w:p w14:paraId="28E57C3A" w14:textId="77777777" w:rsidR="006C5653" w:rsidRDefault="006C5653">
      <w:pPr>
        <w:spacing w:before="13"/>
        <w:rPr>
          <w:rFonts w:ascii="Palatino Linotype" w:eastAsia="Palatino Linotype" w:hAnsi="Palatino Linotype" w:cs="Palatino Linotype"/>
          <w:i/>
          <w:sz w:val="23"/>
          <w:szCs w:val="23"/>
        </w:rPr>
      </w:pPr>
    </w:p>
    <w:p w14:paraId="06DB9172" w14:textId="77777777" w:rsidR="006C5653" w:rsidRDefault="000B271B">
      <w:pPr>
        <w:spacing w:before="7" w:line="438" w:lineRule="exact"/>
        <w:ind w:left="1975" w:right="1982"/>
        <w:jc w:val="center"/>
        <w:rPr>
          <w:rFonts w:ascii="Palatino Linotype" w:eastAsia="Palatino Linotype" w:hAnsi="Palatino Linotype" w:cs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 xml:space="preserve"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ins w:id="0" w:author="Mira" w:date="2016-12-09T12:08:00Z">
        <w:r w:rsidR="00AC1912">
          <w:rPr>
            <w:rFonts w:ascii="Palatino Linotype"/>
            <w:i/>
            <w:spacing w:val="-1"/>
            <w:w w:val="105"/>
            <w:sz w:val="34"/>
          </w:rPr>
          <w:t>et</w:t>
        </w:r>
      </w:ins>
      <w:r>
        <w:rPr>
          <w:rFonts w:ascii="Palatino Linotype"/>
          <w:i/>
          <w:w w:val="105"/>
          <w:sz w:val="34"/>
        </w:rPr>
        <w:t xml:space="preserve"> i</w:t>
      </w:r>
      <w:r>
        <w:rPr>
          <w:rFonts w:ascii="Palatino Linotype"/>
          <w:i/>
          <w:spacing w:val="-1"/>
          <w:w w:val="105"/>
          <w:sz w:val="34"/>
        </w:rPr>
        <w:t xml:space="preserve"> </w:t>
      </w:r>
      <w:r>
        <w:rPr>
          <w:rFonts w:ascii="Palatino Linotype"/>
          <w:i/>
          <w:w w:val="105"/>
          <w:sz w:val="34"/>
        </w:rPr>
        <w:t>Oslo</w:t>
      </w:r>
    </w:p>
    <w:p w14:paraId="306763C2" w14:textId="77777777" w:rsidR="006C5653" w:rsidRDefault="000B271B">
      <w:pPr>
        <w:spacing w:before="260"/>
        <w:ind w:left="352" w:right="372"/>
        <w:jc w:val="center"/>
        <w:rPr>
          <w:rFonts w:ascii="Palatino Linotype" w:eastAsia="Palatino Linotype" w:hAnsi="Palatino Linotype" w:cs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 xml:space="preserve"> </w:t>
      </w:r>
      <w:r>
        <w:rPr>
          <w:rFonts w:ascii="Palatino Linotype"/>
          <w:i/>
          <w:w w:val="105"/>
          <w:sz w:val="28"/>
        </w:rPr>
        <w:t>2016</w:t>
      </w:r>
    </w:p>
    <w:p w14:paraId="096ADCCD" w14:textId="77777777" w:rsidR="006C5653" w:rsidRDefault="006C5653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14:paraId="63A55759" w14:textId="77777777" w:rsidR="006C5653" w:rsidRDefault="006C5653">
      <w:pPr>
        <w:rPr>
          <w:rFonts w:ascii="Palatino Linotype" w:eastAsia="Palatino Linotype" w:hAnsi="Palatino Linotype" w:cs="Palatino Linotype"/>
          <w:i/>
          <w:sz w:val="28"/>
          <w:szCs w:val="28"/>
        </w:rPr>
      </w:pPr>
    </w:p>
    <w:p w14:paraId="5914D7FC" w14:textId="77777777" w:rsidR="006C5653" w:rsidRDefault="006C5653">
      <w:pPr>
        <w:spacing w:before="5"/>
        <w:rPr>
          <w:rFonts w:ascii="Palatino Linotype" w:eastAsia="Palatino Linotype" w:hAnsi="Palatino Linotype" w:cs="Palatino Linotype"/>
          <w:i/>
          <w:sz w:val="29"/>
          <w:szCs w:val="29"/>
        </w:rPr>
      </w:pPr>
    </w:p>
    <w:p w14:paraId="0FAEB28B" w14:textId="77777777" w:rsidR="006C5653" w:rsidRDefault="000B271B">
      <w:pPr>
        <w:ind w:left="332" w:right="332"/>
        <w:jc w:val="center"/>
        <w:rPr>
          <w:rFonts w:ascii="Georgia" w:eastAsia="Georgia" w:hAnsi="Georgia" w:cs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ord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z w:val="28"/>
        </w:rPr>
        <w:t>: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3900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2"/>
          <w:sz w:val="28"/>
        </w:rPr>
        <w:t>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inkludert</w:t>
      </w:r>
      <w:r>
        <w:rPr>
          <w:rFonts w:ascii="Georgia"/>
          <w:spacing w:val="-6"/>
          <w:sz w:val="28"/>
        </w:rPr>
        <w:t xml:space="preserve"> </w:t>
      </w:r>
      <w:r>
        <w:rPr>
          <w:rFonts w:ascii="Georgia"/>
          <w:sz w:val="28"/>
        </w:rPr>
        <w:t>forside,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pacing w:val="-1"/>
          <w:sz w:val="28"/>
        </w:rPr>
        <w:t>litteratu</w:t>
      </w:r>
      <w:r>
        <w:rPr>
          <w:rFonts w:ascii="Georgia"/>
          <w:spacing w:val="-2"/>
          <w:sz w:val="28"/>
        </w:rPr>
        <w:t>rliste</w:t>
      </w:r>
      <w:r>
        <w:rPr>
          <w:rFonts w:ascii="Georgia"/>
          <w:spacing w:val="-4"/>
          <w:sz w:val="28"/>
        </w:rPr>
        <w:t xml:space="preserve"> </w:t>
      </w:r>
      <w:r>
        <w:rPr>
          <w:rFonts w:ascii="Georgia"/>
          <w:sz w:val="28"/>
        </w:rPr>
        <w:t>og</w:t>
      </w:r>
      <w:r>
        <w:rPr>
          <w:rFonts w:ascii="Georgia"/>
          <w:spacing w:val="-5"/>
          <w:sz w:val="28"/>
        </w:rPr>
        <w:t xml:space="preserve"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</w:p>
    <w:p w14:paraId="3C0449BA" w14:textId="77777777" w:rsidR="006C5653" w:rsidRDefault="006C5653">
      <w:pPr>
        <w:jc w:val="center"/>
        <w:rPr>
          <w:rFonts w:ascii="Georgia" w:eastAsia="Georgia" w:hAnsi="Georgia" w:cs="Georgia"/>
          <w:sz w:val="28"/>
          <w:szCs w:val="28"/>
        </w:rPr>
        <w:sectPr w:rsidR="006C5653">
          <w:type w:val="continuous"/>
          <w:pgSz w:w="12240" w:h="15840"/>
          <w:pgMar w:top="1200" w:right="1720" w:bottom="280" w:left="1720" w:header="708" w:footer="708" w:gutter="0"/>
          <w:cols w:space="708"/>
        </w:sectPr>
      </w:pPr>
    </w:p>
    <w:p w14:paraId="0B8D2623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40FCBDB8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3B070DBE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18A6F9F5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58CFEDDD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3BE52A87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19D3E74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871D7EE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7275C5F6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B385BEA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C2AE910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053BE87A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65245BE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7D4A776A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CD42534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1A413EE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E9D7BB5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A9FBE53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4D553B76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59D6F861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7038B43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4E026401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4CC34BF6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7B45EEC9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44E68DBB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5BD80A63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0A134E70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1B4C354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EB6408A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0D6AB80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67E1E45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0F5C35EE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5F8D9E69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57030FC3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B80A214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00D6A4DF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457FBD0D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508484D9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06E95812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40E458D8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13313A0D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28CC78F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4DD093B0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55BE9F80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0CF9E62B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9FFABFA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1075840B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075754E5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3C607FD3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5D14A90D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7CA64B09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12998704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26DD69EA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1734F819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61E9280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3DE713EA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64F3C28F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767BDDE2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08FC2390" w14:textId="77777777" w:rsidR="006C5653" w:rsidRDefault="006C5653">
      <w:pPr>
        <w:spacing w:before="1"/>
        <w:rPr>
          <w:rFonts w:ascii="Georgia" w:eastAsia="Georgia" w:hAnsi="Georgia" w:cs="Georgia"/>
          <w:sz w:val="16"/>
          <w:szCs w:val="16"/>
        </w:rPr>
      </w:pPr>
    </w:p>
    <w:p w14:paraId="4BECF38C" w14:textId="77777777" w:rsidR="006C5653" w:rsidRDefault="000B271B">
      <w:pPr>
        <w:pStyle w:val="BodyText"/>
        <w:spacing w:before="59"/>
        <w:ind w:left="332" w:right="332"/>
        <w:jc w:val="center"/>
      </w:pPr>
      <w:r>
        <w:t>ii</w:t>
      </w:r>
    </w:p>
    <w:p w14:paraId="5C483074" w14:textId="77777777" w:rsidR="006C5653" w:rsidRDefault="006C5653">
      <w:pPr>
        <w:jc w:val="center"/>
        <w:sectPr w:rsidR="006C5653">
          <w:pgSz w:w="12240" w:h="15840"/>
          <w:pgMar w:top="1500" w:right="1720" w:bottom="280" w:left="1720" w:header="708" w:footer="708" w:gutter="0"/>
          <w:cols w:space="708"/>
        </w:sectPr>
      </w:pPr>
    </w:p>
    <w:p w14:paraId="5877AFE0" w14:textId="77777777" w:rsidR="006C5653" w:rsidRDefault="000B271B">
      <w:pPr>
        <w:spacing w:before="30" w:line="245" w:lineRule="auto"/>
        <w:ind w:left="2065" w:right="113"/>
        <w:rPr>
          <w:rFonts w:ascii="Century" w:eastAsia="Century" w:hAnsi="Century" w:cs="Century"/>
        </w:rPr>
      </w:pPr>
      <w:r>
        <w:rPr>
          <w:rFonts w:ascii="Century" w:eastAsia="Century" w:hAnsi="Century" w:cs="Century"/>
          <w:spacing w:val="-5"/>
        </w:rPr>
        <w:lastRenderedPageBreak/>
        <w:t>“Y</w:t>
      </w:r>
      <w:r>
        <w:rPr>
          <w:rFonts w:ascii="Century" w:eastAsia="Century" w:hAnsi="Century" w:cs="Century"/>
          <w:spacing w:val="-6"/>
        </w:rPr>
        <w:t>ou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can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  <w:spacing w:val="-3"/>
        </w:rPr>
        <w:t>know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name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a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bird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in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all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languages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of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  <w:spacing w:val="-3"/>
        </w:rPr>
        <w:t>world,</w:t>
      </w:r>
      <w:r>
        <w:rPr>
          <w:rFonts w:ascii="Century" w:eastAsia="Century" w:hAnsi="Century" w:cs="Century"/>
          <w:spacing w:val="-22"/>
        </w:rPr>
        <w:t xml:space="preserve"> </w:t>
      </w:r>
      <w:r>
        <w:rPr>
          <w:rFonts w:ascii="Century" w:eastAsia="Century" w:hAnsi="Century" w:cs="Century"/>
        </w:rPr>
        <w:t>but</w:t>
      </w:r>
      <w:r>
        <w:rPr>
          <w:rFonts w:ascii="Century" w:eastAsia="Century" w:hAnsi="Century" w:cs="Century"/>
          <w:spacing w:val="-23"/>
        </w:rPr>
        <w:t xml:space="preserve"> </w:t>
      </w:r>
      <w:r>
        <w:rPr>
          <w:rFonts w:ascii="Century" w:eastAsia="Century" w:hAnsi="Century" w:cs="Century"/>
        </w:rPr>
        <w:t>when</w:t>
      </w:r>
      <w:r>
        <w:rPr>
          <w:rFonts w:ascii="Century" w:eastAsia="Century" w:hAnsi="Century" w:cs="Century"/>
          <w:spacing w:val="28"/>
          <w:w w:val="90"/>
        </w:rPr>
        <w:t xml:space="preserve"> </w:t>
      </w:r>
      <w:r>
        <w:rPr>
          <w:rFonts w:ascii="Century" w:eastAsia="Century" w:hAnsi="Century" w:cs="Century"/>
          <w:spacing w:val="-1"/>
          <w:w w:val="95"/>
        </w:rPr>
        <w:t>you’re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finished,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you’ll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-3"/>
          <w:w w:val="95"/>
        </w:rPr>
        <w:t>know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absolutely</w:t>
      </w:r>
      <w:r>
        <w:rPr>
          <w:rFonts w:ascii="Century" w:eastAsia="Century" w:hAnsi="Century" w:cs="Century"/>
          <w:spacing w:val="-6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nothing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whatever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spacing w:val="1"/>
          <w:w w:val="95"/>
        </w:rPr>
        <w:t>abou</w:t>
      </w:r>
      <w:r>
        <w:rPr>
          <w:rFonts w:ascii="Century" w:eastAsia="Century" w:hAnsi="Century" w:cs="Century"/>
          <w:w w:val="95"/>
        </w:rPr>
        <w:t>t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bird...</w:t>
      </w:r>
      <w:r>
        <w:rPr>
          <w:rFonts w:ascii="Century" w:eastAsia="Century" w:hAnsi="Century" w:cs="Century"/>
          <w:spacing w:val="-8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</w:t>
      </w:r>
      <w:r>
        <w:rPr>
          <w:rFonts w:ascii="Century" w:eastAsia="Century" w:hAnsi="Century" w:cs="Century"/>
          <w:spacing w:val="-7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let’s</w:t>
      </w:r>
      <w:r>
        <w:rPr>
          <w:rFonts w:ascii="Century" w:eastAsia="Century" w:hAnsi="Century" w:cs="Century"/>
          <w:spacing w:val="29"/>
          <w:w w:val="94"/>
        </w:rPr>
        <w:t xml:space="preserve"> </w:t>
      </w:r>
      <w:r>
        <w:rPr>
          <w:rFonts w:ascii="Century" w:eastAsia="Century" w:hAnsi="Century" w:cs="Century"/>
          <w:spacing w:val="1"/>
        </w:rPr>
        <w:t>look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the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bird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and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see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what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  <w:spacing w:val="-1"/>
        </w:rPr>
        <w:t>it’</w:t>
      </w:r>
      <w:r>
        <w:rPr>
          <w:rFonts w:ascii="Century" w:eastAsia="Century" w:hAnsi="Century" w:cs="Century"/>
          <w:spacing w:val="-2"/>
        </w:rPr>
        <w:t>s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doing</w:t>
      </w:r>
      <w:r>
        <w:rPr>
          <w:rFonts w:ascii="Century" w:eastAsia="Century" w:hAnsi="Century" w:cs="Century"/>
          <w:spacing w:val="-29"/>
        </w:rPr>
        <w:t xml:space="preserve"> </w:t>
      </w:r>
      <w:ins w:id="1" w:author="Mira" w:date="2016-12-09T12:08:00Z">
        <w:r w:rsidR="00AC1912">
          <w:rPr>
            <w:rFonts w:ascii="Century" w:eastAsia="Century" w:hAnsi="Century" w:cs="Century"/>
          </w:rPr>
          <w:t>–</w:t>
        </w:r>
      </w:ins>
      <w:del w:id="2" w:author="Mira" w:date="2016-12-09T12:08:00Z">
        <w:r w:rsidDel="00AC1912">
          <w:rPr>
            <w:rFonts w:ascii="Century" w:eastAsia="Century" w:hAnsi="Century" w:cs="Century"/>
          </w:rPr>
          <w:delText>-</w:delText>
        </w:r>
      </w:del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that’s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</w:rPr>
        <w:t>what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  <w:spacing w:val="-2"/>
        </w:rPr>
        <w:t>counts.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I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learned</w:t>
      </w:r>
      <w:r>
        <w:rPr>
          <w:rFonts w:ascii="Century" w:eastAsia="Century" w:hAnsi="Century" w:cs="Century"/>
          <w:spacing w:val="-29"/>
        </w:rPr>
        <w:t xml:space="preserve"> </w:t>
      </w:r>
      <w:r>
        <w:rPr>
          <w:rFonts w:ascii="Century" w:eastAsia="Century" w:hAnsi="Century" w:cs="Century"/>
          <w:spacing w:val="-3"/>
        </w:rPr>
        <w:t>very</w:t>
      </w:r>
      <w:r>
        <w:rPr>
          <w:rFonts w:ascii="Century" w:eastAsia="Century" w:hAnsi="Century" w:cs="Century"/>
          <w:spacing w:val="-28"/>
        </w:rPr>
        <w:t xml:space="preserve"> </w:t>
      </w:r>
      <w:r>
        <w:rPr>
          <w:rFonts w:ascii="Century" w:eastAsia="Century" w:hAnsi="Century" w:cs="Century"/>
        </w:rPr>
        <w:t>early</w:t>
      </w:r>
      <w:r>
        <w:rPr>
          <w:rFonts w:ascii="Century" w:eastAsia="Century" w:hAnsi="Century" w:cs="Century"/>
          <w:spacing w:val="27"/>
          <w:w w:val="90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difference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1"/>
          <w:w w:val="95"/>
        </w:rPr>
        <w:t>b</w:t>
      </w:r>
      <w:r>
        <w:rPr>
          <w:rFonts w:ascii="Century" w:eastAsia="Century" w:hAnsi="Century" w:cs="Century"/>
          <w:spacing w:val="-2"/>
          <w:w w:val="95"/>
        </w:rPr>
        <w:t>etween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knowing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the</w:t>
      </w:r>
      <w:r>
        <w:rPr>
          <w:rFonts w:ascii="Century" w:eastAsia="Century" w:hAnsi="Century" w:cs="Century"/>
          <w:spacing w:val="-12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name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of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something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and</w:t>
      </w:r>
      <w:r>
        <w:rPr>
          <w:rFonts w:ascii="Century" w:eastAsia="Century" w:hAnsi="Century" w:cs="Century"/>
          <w:spacing w:val="-13"/>
          <w:w w:val="95"/>
        </w:rPr>
        <w:t xml:space="preserve"> </w:t>
      </w:r>
      <w:r>
        <w:rPr>
          <w:rFonts w:ascii="Century" w:eastAsia="Century" w:hAnsi="Century" w:cs="Century"/>
          <w:spacing w:val="-2"/>
          <w:w w:val="95"/>
        </w:rPr>
        <w:t>knowing</w:t>
      </w:r>
      <w:r>
        <w:rPr>
          <w:rFonts w:ascii="Century" w:eastAsia="Century" w:hAnsi="Century" w:cs="Century"/>
          <w:spacing w:val="-12"/>
          <w:w w:val="95"/>
        </w:rPr>
        <w:t xml:space="preserve"> </w:t>
      </w:r>
      <w:r>
        <w:rPr>
          <w:rFonts w:ascii="Century" w:eastAsia="Century" w:hAnsi="Century" w:cs="Century"/>
          <w:w w:val="95"/>
        </w:rPr>
        <w:t>something.”</w:t>
      </w:r>
    </w:p>
    <w:p w14:paraId="02A30722" w14:textId="77777777" w:rsidR="006C5653" w:rsidRDefault="006C5653">
      <w:pPr>
        <w:spacing w:before="6"/>
        <w:rPr>
          <w:rFonts w:ascii="Century" w:eastAsia="Century" w:hAnsi="Century" w:cs="Century"/>
          <w:sz w:val="13"/>
          <w:szCs w:val="13"/>
        </w:rPr>
      </w:pPr>
    </w:p>
    <w:p w14:paraId="43556643" w14:textId="77777777" w:rsidR="006C5653" w:rsidRDefault="006805F4">
      <w:pPr>
        <w:spacing w:line="20" w:lineRule="atLeast"/>
        <w:ind w:left="2061"/>
        <w:rPr>
          <w:rFonts w:ascii="Century" w:eastAsia="Century" w:hAnsi="Century" w:cs="Century"/>
          <w:sz w:val="2"/>
          <w:szCs w:val="2"/>
        </w:rPr>
      </w:pPr>
      <w:r>
        <w:rPr>
          <w:rFonts w:ascii="Century" w:eastAsia="Century" w:hAnsi="Century" w:cs="Century"/>
          <w:sz w:val="2"/>
          <w:szCs w:val="2"/>
        </w:rPr>
      </w:r>
      <w:r>
        <w:rPr>
          <w:rFonts w:ascii="Century" w:eastAsia="Century" w:hAnsi="Century" w:cs="Century"/>
          <w:sz w:val="2"/>
          <w:szCs w:val="2"/>
        </w:rPr>
        <w:pict w14:anchorId="036C86F4">
          <v:group id="_x0000_s1048" style="width:386.35pt;height:.4pt;mso-position-horizontal-relative:char;mso-position-vertical-relative:line" coordsize="7727,8">
            <v:group id="_x0000_s1049" style="position:absolute;left:4;top:4;width:7719;height:2" coordorigin="4,4" coordsize="7719,2">
              <v:shape id="_x0000_s1050" style="position:absolute;left:4;top:4;width:7719;height:2" coordorigin="4,4" coordsize="7719,0" path="m4,4l7722,4e" filled="f" strokeweight="5055emu">
                <v:path arrowok="t"/>
              </v:shape>
            </v:group>
            <w10:wrap type="none"/>
            <w10:anchorlock/>
          </v:group>
        </w:pict>
      </w:r>
    </w:p>
    <w:p w14:paraId="3E40FA0D" w14:textId="77777777" w:rsidR="006C5653" w:rsidRDefault="000B271B">
      <w:pPr>
        <w:spacing w:line="243" w:lineRule="exact"/>
        <w:ind w:right="131"/>
        <w:jc w:val="right"/>
        <w:rPr>
          <w:rFonts w:ascii="Arial" w:eastAsia="Arial" w:hAnsi="Arial" w:cs="Arial"/>
        </w:rPr>
      </w:pPr>
      <w:r>
        <w:rPr>
          <w:rFonts w:ascii="Arial"/>
          <w:i/>
          <w:spacing w:val="-3"/>
        </w:rPr>
        <w:t>Ri</w:t>
      </w:r>
      <w:r>
        <w:rPr>
          <w:rFonts w:ascii="Arial"/>
          <w:i/>
          <w:spacing w:val="-4"/>
        </w:rPr>
        <w:t>chard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F</w:t>
      </w:r>
      <w:r>
        <w:rPr>
          <w:rFonts w:ascii="Arial"/>
          <w:i/>
          <w:spacing w:val="-4"/>
        </w:rPr>
        <w:t>eynman</w:t>
      </w:r>
    </w:p>
    <w:p w14:paraId="5DC589CE" w14:textId="77777777" w:rsidR="006C5653" w:rsidRDefault="006C5653">
      <w:pPr>
        <w:rPr>
          <w:rFonts w:ascii="Arial" w:eastAsia="Arial" w:hAnsi="Arial" w:cs="Arial"/>
          <w:i/>
          <w:sz w:val="20"/>
          <w:szCs w:val="20"/>
        </w:rPr>
      </w:pPr>
    </w:p>
    <w:p w14:paraId="7E448FCE" w14:textId="77777777" w:rsidR="006C5653" w:rsidRDefault="006C5653">
      <w:pPr>
        <w:rPr>
          <w:rFonts w:ascii="Arial" w:eastAsia="Arial" w:hAnsi="Arial" w:cs="Arial"/>
          <w:i/>
          <w:sz w:val="20"/>
          <w:szCs w:val="20"/>
        </w:rPr>
      </w:pPr>
    </w:p>
    <w:p w14:paraId="274DC839" w14:textId="77777777" w:rsidR="006C5653" w:rsidRDefault="006C5653">
      <w:pPr>
        <w:spacing w:before="8"/>
        <w:rPr>
          <w:rFonts w:ascii="Arial" w:eastAsia="Arial" w:hAnsi="Arial" w:cs="Arial"/>
          <w:i/>
          <w:sz w:val="18"/>
          <w:szCs w:val="18"/>
        </w:rPr>
      </w:pPr>
    </w:p>
    <w:p w14:paraId="6E070C3E" w14:textId="77777777" w:rsidR="006C5653" w:rsidRDefault="000B271B">
      <w:pPr>
        <w:pStyle w:val="Heading1"/>
        <w:spacing w:before="46"/>
        <w:ind w:left="136"/>
        <w:jc w:val="both"/>
        <w:rPr>
          <w:b w:val="0"/>
          <w:bCs w:val="0"/>
        </w:rPr>
      </w:pPr>
      <w:r>
        <w:t>Problemstilling</w:t>
      </w:r>
    </w:p>
    <w:p w14:paraId="1F6DA90D" w14:textId="77777777" w:rsidR="006C5653" w:rsidRDefault="000B271B">
      <w:pPr>
        <w:pStyle w:val="BodyText"/>
        <w:spacing w:before="233" w:line="254" w:lineRule="auto"/>
        <w:ind w:left="136" w:right="114"/>
        <w:jc w:val="both"/>
      </w:pPr>
      <w:r>
        <w:t>I</w:t>
      </w:r>
      <w:r>
        <w:rPr>
          <w:spacing w:val="14"/>
        </w:rPr>
        <w:t xml:space="preserve"> </w:t>
      </w:r>
      <w:r>
        <w:t>naturfag</w:t>
      </w:r>
      <w:r>
        <w:rPr>
          <w:spacing w:val="14"/>
        </w:rPr>
        <w:t xml:space="preserve"> </w:t>
      </w:r>
      <w:r>
        <w:t>er</w:t>
      </w:r>
      <w:r>
        <w:rPr>
          <w:spacing w:val="15"/>
        </w:rPr>
        <w:t xml:space="preserve"> </w:t>
      </w:r>
      <w:r>
        <w:t>det</w:t>
      </w:r>
      <w:r>
        <w:rPr>
          <w:spacing w:val="14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15"/>
        </w:rPr>
        <w:t xml:space="preserve"> </w:t>
      </w:r>
      <w:r>
        <w:t>mange</w:t>
      </w:r>
      <w:r>
        <w:rPr>
          <w:spacing w:val="15"/>
        </w:rPr>
        <w:t xml:space="preserve"> </w:t>
      </w:r>
      <w:r>
        <w:rPr>
          <w:spacing w:val="1"/>
        </w:rPr>
        <w:t>begreper</w:t>
      </w:r>
      <w:r>
        <w:rPr>
          <w:spacing w:val="14"/>
        </w:rPr>
        <w:t xml:space="preserve"> </w:t>
      </w:r>
      <w:r>
        <w:rPr>
          <w:spacing w:val="-3"/>
        </w:rPr>
        <w:t>elever</w:t>
      </w:r>
      <w:r>
        <w:rPr>
          <w:spacing w:val="15"/>
        </w:rPr>
        <w:t xml:space="preserve"> </w:t>
      </w:r>
      <w:r>
        <w:rPr>
          <w:spacing w:val="-5"/>
        </w:rPr>
        <w:t>skal</w:t>
      </w:r>
      <w:r>
        <w:rPr>
          <w:spacing w:val="15"/>
        </w:rPr>
        <w:t xml:space="preserve"> </w:t>
      </w:r>
      <w:r>
        <w:t>mestre.</w:t>
      </w:r>
      <w:r>
        <w:rPr>
          <w:spacing w:val="14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rPr>
          <w:spacing w:val="-5"/>
        </w:rPr>
        <w:t>skal</w:t>
      </w:r>
      <w:r>
        <w:rPr>
          <w:spacing w:val="15"/>
        </w:rPr>
        <w:t xml:space="preserve"> </w:t>
      </w:r>
      <w:r>
        <w:t>kunne</w:t>
      </w:r>
      <w:r>
        <w:rPr>
          <w:spacing w:val="14"/>
        </w:rPr>
        <w:t xml:space="preserve"> </w:t>
      </w:r>
      <w:r>
        <w:t>danne</w:t>
      </w:r>
      <w:r>
        <w:rPr>
          <w:spacing w:val="15"/>
        </w:rPr>
        <w:t xml:space="preserve"> </w:t>
      </w:r>
      <w:r>
        <w:t>en</w:t>
      </w:r>
      <w:r>
        <w:rPr>
          <w:spacing w:val="43"/>
          <w:w w:val="90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f</w:t>
      </w:r>
      <w:r>
        <w:rPr>
          <w:spacing w:val="-2"/>
        </w:rPr>
        <w:t>a</w:t>
      </w:r>
      <w:r>
        <w:t>get,</w:t>
      </w:r>
      <w:r>
        <w:rPr>
          <w:spacing w:val="-10"/>
        </w:rPr>
        <w:t xml:space="preserve"> </w:t>
      </w:r>
      <w:r>
        <w:t>er</w:t>
      </w:r>
      <w:r>
        <w:rPr>
          <w:spacing w:val="-10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viktig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0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fra</w:t>
      </w:r>
      <w:r>
        <w:rPr>
          <w:spacing w:val="-11"/>
        </w:rPr>
        <w:t xml:space="preserve"> </w:t>
      </w:r>
      <w:r>
        <w:t>en</w:t>
      </w:r>
      <w:r>
        <w:rPr>
          <w:spacing w:val="-8"/>
        </w:rPr>
        <w:t>k</w:t>
      </w:r>
      <w:r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t>aende</w:t>
      </w:r>
      <w:r>
        <w:rPr>
          <w:spacing w:val="-1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0"/>
        </w:rPr>
        <w:t xml:space="preserve"> </w:t>
      </w:r>
      <w:r>
        <w:t>til</w:t>
      </w:r>
      <w:r>
        <w:rPr>
          <w:w w:val="99"/>
        </w:rPr>
        <w:t xml:space="preserve"> </w:t>
      </w:r>
      <w:r>
        <w:rPr>
          <w:spacing w:val="-2"/>
        </w:rPr>
        <w:t>koblinger</w:t>
      </w:r>
      <w:r>
        <w:rPr>
          <w:spacing w:val="-16"/>
        </w:rPr>
        <w:t xml:space="preserve"> </w:t>
      </w:r>
      <w:r>
        <w:t>mellom</w:t>
      </w:r>
      <w:r>
        <w:rPr>
          <w:spacing w:val="-15"/>
        </w:rPr>
        <w:t xml:space="preserve"> </w:t>
      </w:r>
      <w:r>
        <w:rPr>
          <w:spacing w:val="1"/>
        </w:rPr>
        <w:t>begreper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være</w:t>
      </w:r>
      <w:r>
        <w:rPr>
          <w:spacing w:val="-15"/>
        </w:rPr>
        <w:t xml:space="preserve"> </w:t>
      </w:r>
      <w:r>
        <w:t>klar</w:t>
      </w:r>
      <w:r>
        <w:rPr>
          <w:spacing w:val="-1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15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rPr>
          <w:spacing w:val="-2"/>
        </w:rPr>
        <w:t>logiske</w:t>
      </w:r>
      <w:r>
        <w:rPr>
          <w:spacing w:val="-15"/>
        </w:rPr>
        <w:t xml:space="preserve"> </w:t>
      </w:r>
      <w:r>
        <w:t>sammenhengene.</w:t>
      </w:r>
      <w:r>
        <w:rPr>
          <w:spacing w:val="-15"/>
        </w:rPr>
        <w:t xml:space="preserve"> </w:t>
      </w:r>
      <w:r>
        <w:t>Det</w:t>
      </w:r>
      <w:r>
        <w:rPr>
          <w:spacing w:val="-16"/>
        </w:rPr>
        <w:t xml:space="preserve"> </w:t>
      </w:r>
      <w:r>
        <w:t>er</w:t>
      </w:r>
      <w:r>
        <w:rPr>
          <w:spacing w:val="-15"/>
        </w:rPr>
        <w:t xml:space="preserve"> </w:t>
      </w:r>
      <w:r>
        <w:t>derfor</w:t>
      </w:r>
      <w:r>
        <w:rPr>
          <w:spacing w:val="-16"/>
        </w:rPr>
        <w:t xml:space="preserve"> </w:t>
      </w:r>
      <w:commentRangeStart w:id="3"/>
      <w:r>
        <w:t>viktig</w:t>
      </w:r>
      <w:commentRangeEnd w:id="3"/>
      <w:r w:rsidR="00AC1912">
        <w:rPr>
          <w:rStyle w:val="CommentReference"/>
          <w:rFonts w:asciiTheme="minorHAnsi" w:eastAsiaTheme="minorHAnsi" w:hAnsiTheme="minorHAnsi"/>
        </w:rPr>
        <w:commentReference w:id="3"/>
      </w:r>
      <w:r>
        <w:rPr>
          <w:spacing w:val="29"/>
          <w:w w:val="98"/>
        </w:rPr>
        <w:t xml:space="preserve"> </w:t>
      </w:r>
      <w:r>
        <w:rPr>
          <w:w w:val="95"/>
        </w:rPr>
        <w:t>fra</w:t>
      </w:r>
      <w:r>
        <w:rPr>
          <w:spacing w:val="20"/>
          <w:w w:val="95"/>
        </w:rPr>
        <w:t xml:space="preserve"> </w:t>
      </w:r>
      <w:r>
        <w:rPr>
          <w:w w:val="95"/>
        </w:rPr>
        <w:t>lærings</w:t>
      </w:r>
      <w:r>
        <w:rPr>
          <w:spacing w:val="6"/>
          <w:w w:val="95"/>
        </w:rPr>
        <w:t>p</w:t>
      </w:r>
      <w:r>
        <w:rPr>
          <w:w w:val="95"/>
        </w:rPr>
        <w:t>erskti</w:t>
      </w:r>
      <w:r>
        <w:rPr>
          <w:spacing w:val="-6"/>
          <w:w w:val="95"/>
        </w:rPr>
        <w:t>v</w:t>
      </w:r>
      <w:r>
        <w:rPr>
          <w:w w:val="95"/>
        </w:rPr>
        <w:t>et</w:t>
      </w:r>
      <w:r>
        <w:rPr>
          <w:spacing w:val="21"/>
          <w:w w:val="95"/>
        </w:rPr>
        <w:t xml:space="preserve"> </w:t>
      </w:r>
      <w:r>
        <w:rPr>
          <w:w w:val="95"/>
        </w:rPr>
        <w:t>at</w:t>
      </w:r>
      <w:r>
        <w:rPr>
          <w:spacing w:val="20"/>
          <w:w w:val="95"/>
        </w:rPr>
        <w:t xml:space="preserve"> </w:t>
      </w:r>
      <w:r>
        <w:rPr>
          <w:w w:val="95"/>
        </w:rPr>
        <w:t>undervisningen</w:t>
      </w:r>
      <w:r>
        <w:rPr>
          <w:spacing w:val="20"/>
          <w:w w:val="95"/>
        </w:rPr>
        <w:t xml:space="preserve"> </w:t>
      </w:r>
      <w:r>
        <w:rPr>
          <w:w w:val="95"/>
        </w:rPr>
        <w:t>er</w:t>
      </w:r>
      <w:r>
        <w:rPr>
          <w:spacing w:val="20"/>
          <w:w w:val="95"/>
        </w:rPr>
        <w:t xml:space="preserve"> </w:t>
      </w:r>
      <w:r>
        <w:rPr>
          <w:w w:val="95"/>
        </w:rPr>
        <w:t>f</w:t>
      </w:r>
      <w:r>
        <w:rPr>
          <w:spacing w:val="-2"/>
          <w:w w:val="95"/>
        </w:rPr>
        <w:t>o</w:t>
      </w:r>
      <w:r>
        <w:rPr>
          <w:w w:val="95"/>
        </w:rPr>
        <w:t>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aelsesorie</w:t>
      </w:r>
      <w:r>
        <w:rPr>
          <w:spacing w:val="-8"/>
          <w:w w:val="95"/>
        </w:rPr>
        <w:t>n</w:t>
      </w:r>
      <w:r>
        <w:rPr>
          <w:w w:val="95"/>
        </w:rPr>
        <w:t>tert,</w:t>
      </w:r>
      <w:r>
        <w:rPr>
          <w:spacing w:val="20"/>
          <w:w w:val="95"/>
        </w:rPr>
        <w:t xml:space="preserve"> </w:t>
      </w:r>
      <w:r>
        <w:rPr>
          <w:w w:val="95"/>
        </w:rPr>
        <w:t>fremfor</w:t>
      </w:r>
      <w:r>
        <w:rPr>
          <w:spacing w:val="21"/>
          <w:w w:val="95"/>
        </w:rPr>
        <w:t xml:space="preserve"> </w:t>
      </w:r>
      <w:r>
        <w:rPr>
          <w:w w:val="95"/>
        </w:rPr>
        <w:t>fakta-orie</w:t>
      </w:r>
      <w:r>
        <w:rPr>
          <w:spacing w:val="-8"/>
          <w:w w:val="95"/>
        </w:rPr>
        <w:t>n</w:t>
      </w:r>
      <w:r>
        <w:rPr>
          <w:w w:val="95"/>
        </w:rPr>
        <w:t>tert.</w:t>
      </w:r>
      <w:r>
        <w:rPr>
          <w:spacing w:val="20"/>
          <w:w w:val="95"/>
        </w:rPr>
        <w:t xml:space="preserve"> </w:t>
      </w:r>
      <w:r>
        <w:rPr>
          <w:w w:val="95"/>
        </w:rPr>
        <w:t>I</w:t>
      </w:r>
      <w:r>
        <w:rPr>
          <w:spacing w:val="20"/>
          <w:w w:val="95"/>
        </w:rPr>
        <w:t xml:space="preserve"> </w:t>
      </w:r>
      <w:r>
        <w:rPr>
          <w:w w:val="95"/>
        </w:rPr>
        <w:t>NOU</w:t>
      </w:r>
      <w:r>
        <w:rPr>
          <w:w w:val="97"/>
        </w:rPr>
        <w:t xml:space="preserve"> </w:t>
      </w:r>
      <w:r>
        <w:t xml:space="preserve">2015:8 </w:t>
      </w:r>
      <w:r>
        <w:rPr>
          <w:rFonts w:ascii="Arial" w:hAnsi="Arial"/>
          <w:i/>
          <w:position w:val="2"/>
          <w:sz w:val="12"/>
        </w:rPr>
        <w:t>&lt;</w:t>
      </w:r>
      <w:r>
        <w:rPr>
          <w:spacing w:val="-19"/>
        </w:rPr>
        <w:t>F</w:t>
      </w:r>
      <w:r>
        <w:t>re</w:t>
      </w:r>
      <w:r>
        <w:rPr>
          <w:spacing w:val="-8"/>
        </w:rPr>
        <w:t>m</w:t>
      </w:r>
      <w:r>
        <w:t>tidens s</w:t>
      </w:r>
      <w:r>
        <w:rPr>
          <w:spacing w:val="-8"/>
        </w:rPr>
        <w:t>k</w:t>
      </w:r>
      <w:r>
        <w:t>ole</w:t>
      </w:r>
      <w:r>
        <w:rPr>
          <w:rFonts w:ascii="Arial" w:hAnsi="Arial"/>
          <w:i/>
          <w:position w:val="2"/>
          <w:sz w:val="12"/>
        </w:rPr>
        <w:t>&gt;</w:t>
      </w:r>
      <w:r>
        <w:rPr>
          <w:rFonts w:ascii="Arial" w:hAnsi="Arial"/>
          <w:i/>
          <w:spacing w:val="24"/>
          <w:position w:val="2"/>
          <w:sz w:val="12"/>
        </w:rPr>
        <w:t xml:space="preserve"> </w:t>
      </w:r>
      <w:r>
        <w:t>(2015) s</w:t>
      </w:r>
      <w:r>
        <w:rPr>
          <w:spacing w:val="-28"/>
        </w:rPr>
        <w:t>t</w:t>
      </w:r>
      <w:r>
        <w:rPr>
          <w:spacing w:val="-101"/>
        </w:rPr>
        <w:t>˚</w:t>
      </w:r>
      <w:r>
        <w:t>ar det bla</w:t>
      </w:r>
      <w:r>
        <w:rPr>
          <w:spacing w:val="-8"/>
        </w:rPr>
        <w:t>n</w:t>
      </w:r>
      <w:r>
        <w:t>t</w:t>
      </w:r>
      <w:r>
        <w:rPr>
          <w:spacing w:val="1"/>
        </w:rPr>
        <w:t xml:space="preserve"> </w:t>
      </w:r>
      <w:r>
        <w:t>at</w:t>
      </w:r>
    </w:p>
    <w:p w14:paraId="4CFB1B62" w14:textId="77777777" w:rsidR="006C5653" w:rsidRDefault="000B271B">
      <w:pPr>
        <w:pStyle w:val="BodyText"/>
        <w:spacing w:before="205" w:line="254" w:lineRule="auto"/>
        <w:ind w:left="721" w:right="699"/>
        <w:jc w:val="both"/>
      </w:pPr>
      <w:r>
        <w:t>S</w:t>
      </w:r>
      <w:r>
        <w:rPr>
          <w:spacing w:val="-8"/>
        </w:rPr>
        <w:t>k</w:t>
      </w:r>
      <w:r>
        <w:t>oler</w:t>
      </w:r>
      <w:r>
        <w:rPr>
          <w:spacing w:val="-6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rette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læringsprosesser</w:t>
      </w:r>
      <w:r>
        <w:rPr>
          <w:spacing w:val="-7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fører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aelse,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bidra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9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mestri</w:t>
      </w:r>
      <w:r>
        <w:rPr>
          <w:spacing w:val="-2"/>
        </w:rPr>
        <w:t>n</w:t>
      </w:r>
      <w:r>
        <w:t>g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rele</w:t>
      </w:r>
      <w:r>
        <w:rPr>
          <w:spacing w:val="-14"/>
        </w:rPr>
        <w:t>v</w:t>
      </w:r>
      <w:r>
        <w:t>ans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</w:t>
      </w:r>
      <w:r>
        <w:rPr>
          <w:spacing w:val="-8"/>
        </w:rPr>
        <w:t>k</w:t>
      </w:r>
      <w:r>
        <w:t>ole-</w:t>
      </w:r>
      <w:r>
        <w:rPr>
          <w:w w:val="90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erdagen.</w:t>
      </w:r>
      <w:r>
        <w:rPr>
          <w:spacing w:val="20"/>
          <w:w w:val="95"/>
        </w:rPr>
        <w:t xml:space="preserve"> </w:t>
      </w:r>
      <w:r>
        <w:rPr>
          <w:spacing w:val="-1"/>
          <w:w w:val="95"/>
        </w:rPr>
        <w:t>(Ludvigsen-utvalget</w:t>
      </w:r>
      <w:r>
        <w:rPr>
          <w:spacing w:val="20"/>
          <w:w w:val="95"/>
        </w:rPr>
        <w:t xml:space="preserve"> </w:t>
      </w:r>
      <w:r>
        <w:rPr>
          <w:w w:val="95"/>
        </w:rPr>
        <w:t>2015)</w:t>
      </w:r>
    </w:p>
    <w:p w14:paraId="58565943" w14:textId="77777777" w:rsidR="006C5653" w:rsidRDefault="000B271B">
      <w:pPr>
        <w:pStyle w:val="BodyText"/>
        <w:spacing w:before="205" w:line="254" w:lineRule="auto"/>
        <w:ind w:left="136" w:right="113"/>
        <w:jc w:val="both"/>
      </w:pPr>
      <w:r>
        <w:t>Dermed trek</w:t>
      </w:r>
      <w:r>
        <w:rPr>
          <w:spacing w:val="-8"/>
        </w:rPr>
        <w:t>k</w:t>
      </w:r>
      <w:r>
        <w:t>er ut</w:t>
      </w:r>
      <w:r>
        <w:rPr>
          <w:spacing w:val="-13"/>
        </w:rPr>
        <w:t>v</w:t>
      </w:r>
      <w:r>
        <w:t xml:space="preserve">alget en </w:t>
      </w:r>
      <w:r>
        <w:rPr>
          <w:spacing w:val="-8"/>
        </w:rPr>
        <w:t>k</w:t>
      </w:r>
      <w:r>
        <w:t>obling mellom 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 og ele</w:t>
      </w:r>
      <w:r>
        <w:rPr>
          <w:spacing w:val="-8"/>
        </w:rPr>
        <w:t>v</w:t>
      </w:r>
      <w:r>
        <w:t>enes moti</w:t>
      </w:r>
      <w:r>
        <w:rPr>
          <w:spacing w:val="-14"/>
        </w:rPr>
        <w:t>v</w:t>
      </w:r>
      <w:r>
        <w:t>asjon og opple</w:t>
      </w:r>
      <w:r>
        <w:rPr>
          <w:spacing w:val="-8"/>
        </w:rPr>
        <w:t>v</w:t>
      </w:r>
      <w:r>
        <w:t>else</w:t>
      </w:r>
      <w:r>
        <w:rPr>
          <w:w w:val="8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5"/>
        </w:rPr>
        <w:t xml:space="preserve"> </w:t>
      </w:r>
      <w:r>
        <w:t>mestring</w:t>
      </w:r>
      <w:r>
        <w:rPr>
          <w:spacing w:val="4"/>
        </w:rPr>
        <w:t xml:space="preserve"> </w:t>
      </w:r>
      <w:r>
        <w:t>og</w:t>
      </w:r>
      <w:r>
        <w:rPr>
          <w:spacing w:val="5"/>
        </w:rPr>
        <w:t xml:space="preserve"> </w:t>
      </w:r>
      <w:r>
        <w:rPr>
          <w:spacing w:val="-3"/>
        </w:rPr>
        <w:t>relevans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6"/>
        </w:rPr>
        <w:t xml:space="preserve"> </w:t>
      </w:r>
      <w:r>
        <w:t>Klette</w:t>
      </w:r>
      <w:r>
        <w:rPr>
          <w:spacing w:val="5"/>
        </w:rPr>
        <w:t xml:space="preserve"> </w:t>
      </w:r>
      <w:r>
        <w:t>(2013,</w:t>
      </w:r>
      <w:r>
        <w:rPr>
          <w:spacing w:val="5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>176)</w:t>
      </w:r>
      <w:r>
        <w:rPr>
          <w:spacing w:val="5"/>
        </w:rPr>
        <w:t xml:space="preserve"> </w:t>
      </w:r>
      <w:r>
        <w:t>viser</w:t>
      </w:r>
      <w:r>
        <w:rPr>
          <w:spacing w:val="5"/>
        </w:rPr>
        <w:t xml:space="preserve"> </w:t>
      </w:r>
      <w:r>
        <w:t>til</w:t>
      </w:r>
      <w:r>
        <w:rPr>
          <w:spacing w:val="5"/>
        </w:rPr>
        <w:t xml:space="preserve"> </w:t>
      </w:r>
      <w:r>
        <w:t>viktigheten</w:t>
      </w:r>
      <w:r>
        <w:rPr>
          <w:spacing w:val="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5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læ-</w:t>
      </w:r>
      <w:r>
        <w:rPr>
          <w:spacing w:val="27"/>
          <w:w w:val="92"/>
        </w:rPr>
        <w:t xml:space="preserve"> </w:t>
      </w:r>
      <w:r>
        <w:t>rer</w:t>
      </w:r>
      <w:del w:id="4" w:author="Mira" w:date="2016-12-09T12:09:00Z">
        <w:r w:rsidDel="00AC1912">
          <w:delText>er</w:delText>
        </w:r>
      </w:del>
      <w:r>
        <w:t>e</w:t>
      </w:r>
      <w:r>
        <w:rPr>
          <w:spacing w:val="13"/>
        </w:rPr>
        <w:t xml:space="preserve"> </w:t>
      </w:r>
      <w:r>
        <w:t>legger</w:t>
      </w:r>
      <w:r>
        <w:rPr>
          <w:spacing w:val="13"/>
        </w:rPr>
        <w:t xml:space="preserve"> </w:t>
      </w:r>
      <w:r>
        <w:t>til</w:t>
      </w:r>
      <w:r>
        <w:rPr>
          <w:spacing w:val="14"/>
        </w:rPr>
        <w:t xml:space="preserve"> </w:t>
      </w:r>
      <w:r>
        <w:t>rette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-1"/>
        </w:rPr>
        <w:t>“systemati</w:t>
      </w:r>
      <w:r>
        <w:rPr>
          <w:spacing w:val="-2"/>
        </w:rPr>
        <w:t>sk</w:t>
      </w:r>
      <w:r>
        <w:rPr>
          <w:spacing w:val="13"/>
        </w:rPr>
        <w:t xml:space="preserve"> </w:t>
      </w:r>
      <w:r>
        <w:t>trening,</w:t>
      </w:r>
      <w:r>
        <w:rPr>
          <w:spacing w:val="14"/>
        </w:rPr>
        <w:t xml:space="preserve"> </w:t>
      </w:r>
      <w:r>
        <w:rPr>
          <w:spacing w:val="-3"/>
        </w:rPr>
        <w:t>øvelse</w:t>
      </w:r>
      <w:r>
        <w:rPr>
          <w:spacing w:val="13"/>
        </w:rPr>
        <w:t xml:space="preserve"> </w:t>
      </w:r>
      <w:r>
        <w:t>og</w:t>
      </w:r>
      <w:r>
        <w:rPr>
          <w:spacing w:val="14"/>
        </w:rPr>
        <w:t xml:space="preserve"> </w:t>
      </w:r>
      <w:r>
        <w:t>bruk</w:t>
      </w:r>
      <w:r>
        <w:rPr>
          <w:spacing w:val="13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3"/>
        </w:rPr>
        <w:t xml:space="preserve"> </w:t>
      </w:r>
      <w:r>
        <w:t>naturfaglige</w:t>
      </w:r>
      <w:r>
        <w:rPr>
          <w:spacing w:val="14"/>
        </w:rPr>
        <w:t xml:space="preserve"> </w:t>
      </w:r>
      <w:r>
        <w:rPr>
          <w:spacing w:val="1"/>
        </w:rPr>
        <w:t>begreper</w:t>
      </w:r>
      <w:r>
        <w:rPr>
          <w:spacing w:val="14"/>
        </w:rPr>
        <w:t xml:space="preserve"> </w:t>
      </w:r>
      <w:r>
        <w:t>for</w:t>
      </w:r>
    </w:p>
    <w:p w14:paraId="03AB574E" w14:textId="77777777" w:rsidR="006C5653" w:rsidRDefault="000B271B">
      <w:pPr>
        <w:pStyle w:val="BodyText"/>
        <w:spacing w:line="254" w:lineRule="auto"/>
        <w:ind w:left="136"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utvikle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6"/>
        </w:rPr>
        <w:t xml:space="preserve"> </w:t>
      </w:r>
      <w:r>
        <w:t>naturfaglige</w:t>
      </w:r>
      <w:r>
        <w:rPr>
          <w:spacing w:val="-6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aelse”.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den</w:t>
      </w:r>
      <w:r>
        <w:rPr>
          <w:spacing w:val="-6"/>
        </w:rPr>
        <w:t xml:space="preserve"> </w:t>
      </w:r>
      <w:r>
        <w:t>sosiokultu</w:t>
      </w:r>
      <w:r>
        <w:rPr>
          <w:spacing w:val="1"/>
        </w:rPr>
        <w:t>r</w:t>
      </w:r>
      <w:r>
        <w:t>elle</w:t>
      </w:r>
      <w:r>
        <w:rPr>
          <w:spacing w:val="-5"/>
        </w:rPr>
        <w:t xml:space="preserve"> </w:t>
      </w:r>
      <w:r>
        <w:t>tradisjonen</w:t>
      </w:r>
      <w:r>
        <w:rPr>
          <w:spacing w:val="-6"/>
        </w:rPr>
        <w:t xml:space="preserve"> </w:t>
      </w:r>
      <w:r>
        <w:t>rettes</w:t>
      </w:r>
      <w:r>
        <w:rPr>
          <w:spacing w:val="-6"/>
        </w:rPr>
        <w:t xml:space="preserve"> </w:t>
      </w:r>
      <w:r>
        <w:t>fokus</w:t>
      </w:r>
      <w:r>
        <w:rPr>
          <w:spacing w:val="-6"/>
        </w:rPr>
        <w:t xml:space="preserve"> </w:t>
      </w:r>
      <w:r>
        <w:t>mot</w:t>
      </w:r>
      <w:r>
        <w:rPr>
          <w:w w:val="95"/>
        </w:rPr>
        <w:t xml:space="preserve"> </w:t>
      </w:r>
      <w:r>
        <w:t>læring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felles</w:t>
      </w:r>
      <w:r>
        <w:rPr>
          <w:spacing w:val="-15"/>
        </w:rPr>
        <w:t>k</w:t>
      </w:r>
      <w:r>
        <w:t>ap</w:t>
      </w:r>
      <w:r>
        <w:rPr>
          <w:spacing w:val="-7"/>
        </w:rPr>
        <w:t xml:space="preserve"> </w:t>
      </w:r>
      <w:r>
        <w:t>før</w:t>
      </w:r>
      <w:r>
        <w:rPr>
          <w:spacing w:val="-7"/>
        </w:rPr>
        <w:t xml:space="preserve"> </w:t>
      </w:r>
      <w:r>
        <w:t>kunns</w:t>
      </w:r>
      <w:r>
        <w:rPr>
          <w:spacing w:val="-14"/>
        </w:rPr>
        <w:t>k</w:t>
      </w:r>
      <w:r>
        <w:t>ap</w:t>
      </w:r>
      <w:r>
        <w:rPr>
          <w:spacing w:val="-7"/>
        </w:rPr>
        <w:t xml:space="preserve"> </w:t>
      </w:r>
      <w:r>
        <w:t>blir</w:t>
      </w:r>
      <w:r>
        <w:rPr>
          <w:spacing w:val="-7"/>
        </w:rPr>
        <w:t xml:space="preserve"> </w:t>
      </w:r>
      <w:r>
        <w:t>i</w:t>
      </w:r>
      <w:r>
        <w:rPr>
          <w:spacing w:val="-8"/>
        </w:rPr>
        <w:t>n</w:t>
      </w:r>
      <w:r>
        <w:t>ternalisert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individn</w:t>
      </w:r>
      <w:r>
        <w:rPr>
          <w:spacing w:val="2"/>
        </w:rPr>
        <w:t>i</w:t>
      </w:r>
      <w:r>
        <w:rPr>
          <w:spacing w:val="-32"/>
        </w:rPr>
        <w:t>v</w:t>
      </w:r>
      <w:r>
        <w:rPr>
          <w:spacing w:val="-101"/>
        </w:rPr>
        <w:t>˚</w:t>
      </w:r>
      <w:r>
        <w:t>a.</w:t>
      </w:r>
      <w:r>
        <w:rPr>
          <w:spacing w:val="-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7"/>
        </w:rPr>
        <w:t xml:space="preserve"> </w:t>
      </w:r>
      <w:r>
        <w:t>annet</w:t>
      </w:r>
      <w:r>
        <w:rPr>
          <w:spacing w:val="-6"/>
        </w:rPr>
        <w:t xml:space="preserve"> </w:t>
      </w:r>
      <w:r>
        <w:t>inkluderer</w:t>
      </w:r>
      <w:r>
        <w:rPr>
          <w:spacing w:val="-7"/>
        </w:rPr>
        <w:t xml:space="preserve"> </w:t>
      </w:r>
      <w:r>
        <w:t>dette</w:t>
      </w:r>
      <w:r>
        <w:rPr>
          <w:w w:val="97"/>
        </w:rPr>
        <w:t xml:space="preserve"> </w:t>
      </w:r>
      <w:r>
        <w:t>ar</w:t>
      </w:r>
      <w:r>
        <w:rPr>
          <w:spacing w:val="6"/>
        </w:rPr>
        <w:t>b</w:t>
      </w:r>
      <w:r>
        <w:t>eid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7"/>
        </w:rPr>
        <w:t xml:space="preserve"> </w:t>
      </w:r>
      <w:r>
        <w:t>S</w:t>
      </w:r>
      <w:r>
        <w:rPr>
          <w:spacing w:val="-2"/>
        </w:rPr>
        <w:t>a</w:t>
      </w:r>
      <w:r>
        <w:rPr>
          <w:spacing w:val="-8"/>
        </w:rPr>
        <w:t>m</w:t>
      </w:r>
      <w:r>
        <w:t>talek</w:t>
      </w:r>
      <w:r>
        <w:rPr>
          <w:spacing w:val="-14"/>
        </w:rPr>
        <w:t>v</w:t>
      </w:r>
      <w:r>
        <w:t>aliteten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7"/>
        </w:rPr>
        <w:t>b</w:t>
      </w:r>
      <w:r>
        <w:t>eid</w:t>
      </w:r>
      <w:r>
        <w:rPr>
          <w:spacing w:val="-7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6"/>
        </w:rPr>
        <w:t xml:space="preserve"> </w:t>
      </w:r>
      <w:r>
        <w:t>ha</w:t>
      </w:r>
      <w:r>
        <w:rPr>
          <w:spacing w:val="-7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stort</w:t>
      </w:r>
      <w:r>
        <w:rPr>
          <w:spacing w:val="-6"/>
        </w:rPr>
        <w:t xml:space="preserve"> </w:t>
      </w:r>
      <w:r>
        <w:t>s</w:t>
      </w:r>
      <w:r>
        <w:rPr>
          <w:spacing w:val="6"/>
        </w:rPr>
        <w:t>p</w:t>
      </w:r>
      <w:r>
        <w:t>enn.</w:t>
      </w:r>
      <w:r>
        <w:rPr>
          <w:spacing w:val="-7"/>
        </w:rPr>
        <w:t xml:space="preserve"> </w:t>
      </w:r>
      <w:r>
        <w:t>Mercer</w:t>
      </w:r>
      <w:r>
        <w:rPr>
          <w:spacing w:val="-7"/>
        </w:rPr>
        <w:t xml:space="preserve"> </w:t>
      </w:r>
      <w:r>
        <w:t>og</w:t>
      </w:r>
      <w:r>
        <w:rPr>
          <w:spacing w:val="-7"/>
        </w:rPr>
        <w:t xml:space="preserve"> </w:t>
      </w:r>
      <w:r>
        <w:t>Little-</w:t>
      </w:r>
      <w:r>
        <w:rPr>
          <w:w w:val="97"/>
        </w:rPr>
        <w:t xml:space="preserve"> </w:t>
      </w:r>
      <w:r>
        <w:t>ton</w:t>
      </w:r>
      <w:r>
        <w:rPr>
          <w:spacing w:val="-22"/>
        </w:rPr>
        <w:t xml:space="preserve"> </w:t>
      </w:r>
      <w:r>
        <w:t>(2007,</w:t>
      </w:r>
      <w:r>
        <w:rPr>
          <w:spacing w:val="-22"/>
        </w:rPr>
        <w:t xml:space="preserve"> </w:t>
      </w:r>
      <w:r>
        <w:t>s.</w:t>
      </w:r>
      <w:r>
        <w:rPr>
          <w:spacing w:val="-21"/>
        </w:rPr>
        <w:t xml:space="preserve"> </w:t>
      </w:r>
      <w:r>
        <w:t>58-59)</w:t>
      </w:r>
      <w:r>
        <w:rPr>
          <w:spacing w:val="-22"/>
        </w:rPr>
        <w:t xml:space="preserve"> </w:t>
      </w:r>
      <w:r>
        <w:t>definerer</w:t>
      </w:r>
      <w:r>
        <w:rPr>
          <w:spacing w:val="-21"/>
        </w:rPr>
        <w:t xml:space="preserve"> </w:t>
      </w:r>
      <w:r>
        <w:t>tre</w:t>
      </w:r>
      <w:r>
        <w:rPr>
          <w:spacing w:val="-21"/>
        </w:rPr>
        <w:t xml:space="preserve"> </w:t>
      </w:r>
      <w:r>
        <w:t>distinkte</w:t>
      </w:r>
      <w:r>
        <w:rPr>
          <w:spacing w:val="-22"/>
        </w:rPr>
        <w:t xml:space="preserve"> </w:t>
      </w:r>
      <w:r>
        <w:t>klassifiseringer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3"/>
        </w:rPr>
        <w:t>slike</w:t>
      </w:r>
      <w:r>
        <w:rPr>
          <w:spacing w:val="-21"/>
        </w:rPr>
        <w:t xml:space="preserve"> </w:t>
      </w:r>
      <w:r>
        <w:rPr>
          <w:spacing w:val="-2"/>
        </w:rPr>
        <w:t>samtaler:</w:t>
      </w:r>
      <w:r>
        <w:rPr>
          <w:spacing w:val="-22"/>
        </w:rPr>
        <w:t xml:space="preserve"> </w:t>
      </w:r>
      <w:r>
        <w:t>“Disputational”,</w:t>
      </w:r>
      <w:r>
        <w:rPr>
          <w:spacing w:val="26"/>
          <w:w w:val="99"/>
        </w:rPr>
        <w:t xml:space="preserve"> </w:t>
      </w:r>
      <w:r>
        <w:t>“Cu</w:t>
      </w:r>
      <w:r>
        <w:rPr>
          <w:spacing w:val="-7"/>
        </w:rPr>
        <w:t>m</w:t>
      </w:r>
      <w:r>
        <w:t>ulati</w:t>
      </w:r>
      <w:r>
        <w:rPr>
          <w:spacing w:val="-8"/>
        </w:rPr>
        <w:t>v</w:t>
      </w:r>
      <w:r>
        <w:t>e”</w:t>
      </w:r>
      <w:r>
        <w:rPr>
          <w:spacing w:val="-3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“Exploratory”.</w:t>
      </w:r>
      <w:r>
        <w:rPr>
          <w:spacing w:val="-3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sist</w:t>
      </w:r>
      <w:r>
        <w:rPr>
          <w:spacing w:val="-3"/>
        </w:rPr>
        <w:t xml:space="preserve"> </w:t>
      </w:r>
      <w:r>
        <w:t>nev</w:t>
      </w:r>
      <w:r>
        <w:rPr>
          <w:spacing w:val="-8"/>
        </w:rPr>
        <w:t>n</w:t>
      </w:r>
      <w:r>
        <w:t>te</w:t>
      </w:r>
      <w:r>
        <w:rPr>
          <w:spacing w:val="-3"/>
        </w:rPr>
        <w:t xml:space="preserve"> </w:t>
      </w:r>
      <w:r>
        <w:t>klassifi</w:t>
      </w:r>
      <w:r>
        <w:rPr>
          <w:spacing w:val="-15"/>
        </w:rPr>
        <w:t>k</w:t>
      </w:r>
      <w:r>
        <w:t>asjonen,</w:t>
      </w:r>
      <w:r>
        <w:rPr>
          <w:spacing w:val="-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alt</w:t>
      </w:r>
      <w:r>
        <w:rPr>
          <w:spacing w:val="-3"/>
        </w:rPr>
        <w:t xml:space="preserve"> </w:t>
      </w:r>
      <w:r>
        <w:t>utfors</w:t>
      </w:r>
      <w:r>
        <w:rPr>
          <w:spacing w:val="-9"/>
        </w:rPr>
        <w:t>k</w:t>
      </w:r>
      <w:r>
        <w:t>ende</w:t>
      </w:r>
      <w:r>
        <w:rPr>
          <w:spacing w:val="-2"/>
        </w:rPr>
        <w:t xml:space="preserve"> </w:t>
      </w:r>
      <w:r>
        <w:t>sam-</w:t>
      </w:r>
      <w:r>
        <w:rPr>
          <w:w w:val="91"/>
        </w:rPr>
        <w:t xml:space="preserve"> </w:t>
      </w:r>
      <w:r>
        <w:t>taler,</w:t>
      </w:r>
      <w:r>
        <w:rPr>
          <w:spacing w:val="-11"/>
        </w:rPr>
        <w:t xml:space="preserve"> </w:t>
      </w:r>
      <w:r>
        <w:rPr>
          <w:spacing w:val="1"/>
        </w:rPr>
        <w:t>utgjør</w:t>
      </w:r>
      <w:r>
        <w:rPr>
          <w:spacing w:val="-10"/>
        </w:rPr>
        <w:t xml:space="preserve"> </w:t>
      </w:r>
      <w:r>
        <w:rPr>
          <w:spacing w:val="1"/>
        </w:rPr>
        <w:t>gruppearbeid</w:t>
      </w:r>
      <w:r>
        <w:rPr>
          <w:spacing w:val="-10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del w:id="5" w:author="Mira" w:date="2016-12-09T13:14:00Z">
        <w:r w:rsidDel="00CE03E8">
          <w:delText>en</w:delText>
        </w:r>
        <w:r w:rsidDel="00CE03E8">
          <w:rPr>
            <w:spacing w:val="-10"/>
          </w:rPr>
          <w:delText xml:space="preserve"> </w:delText>
        </w:r>
      </w:del>
      <w:r>
        <w:t>preg</w:t>
      </w:r>
      <w:r>
        <w:rPr>
          <w:spacing w:val="-1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1"/>
        </w:rPr>
        <w:t xml:space="preserve"> </w:t>
      </w:r>
      <w:r>
        <w:rPr>
          <w:spacing w:val="-2"/>
        </w:rPr>
        <w:t>kollaborasjon</w:t>
      </w:r>
      <w:r>
        <w:rPr>
          <w:spacing w:val="-10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dermed</w:t>
      </w:r>
      <w:r>
        <w:rPr>
          <w:spacing w:val="-11"/>
        </w:rPr>
        <w:t xml:space="preserve"> </w:t>
      </w:r>
      <w:r>
        <w:t>regnes</w:t>
      </w:r>
      <w:r>
        <w:rPr>
          <w:spacing w:val="-10"/>
        </w:rPr>
        <w:t xml:space="preserve"> </w:t>
      </w:r>
      <w:r>
        <w:t>som</w:t>
      </w:r>
      <w:r>
        <w:rPr>
          <w:spacing w:val="-10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mest</w:t>
      </w:r>
      <w:r>
        <w:rPr>
          <w:spacing w:val="26"/>
          <w:w w:val="93"/>
        </w:rPr>
        <w:t xml:space="preserve"> </w:t>
      </w:r>
      <w:r>
        <w:t>øns</w:t>
      </w:r>
      <w:r>
        <w:rPr>
          <w:spacing w:val="-8"/>
        </w:rPr>
        <w:t>k</w:t>
      </w:r>
      <w:r>
        <w:t>elige</w:t>
      </w:r>
      <w:r>
        <w:rPr>
          <w:spacing w:val="-11"/>
        </w:rPr>
        <w:t xml:space="preserve"> </w:t>
      </w:r>
      <w:r>
        <w:t>sa</w:t>
      </w:r>
      <w:r>
        <w:rPr>
          <w:spacing w:val="-8"/>
        </w:rPr>
        <w:t>m</w:t>
      </w:r>
      <w:r>
        <w:t>taleform</w:t>
      </w:r>
      <w:r>
        <w:rPr>
          <w:spacing w:val="-2"/>
        </w:rPr>
        <w:t>e</w:t>
      </w:r>
      <w:r>
        <w:t>n.</w:t>
      </w:r>
      <w:r>
        <w:rPr>
          <w:spacing w:val="-11"/>
        </w:rPr>
        <w:t xml:space="preserve"> </w:t>
      </w:r>
      <w:r>
        <w:t>Det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1"/>
        </w:rPr>
        <w:t xml:space="preserve"> </w:t>
      </w:r>
      <w:r>
        <w:t>derfor</w:t>
      </w:r>
      <w:r>
        <w:rPr>
          <w:spacing w:val="-12"/>
        </w:rPr>
        <w:t xml:space="preserve"> </w:t>
      </w:r>
      <w:r>
        <w:t>ten</w:t>
      </w:r>
      <w:r>
        <w:rPr>
          <w:spacing w:val="-8"/>
        </w:rPr>
        <w:t>k</w:t>
      </w:r>
      <w:r>
        <w:t>es</w:t>
      </w:r>
      <w:r>
        <w:rPr>
          <w:spacing w:val="-11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11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1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0"/>
        </w:rPr>
        <w:t xml:space="preserve"> </w:t>
      </w:r>
      <w:r>
        <w:t>bidra</w:t>
      </w:r>
      <w:r>
        <w:rPr>
          <w:spacing w:val="-11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w w:val="8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naturfag.</w:t>
      </w:r>
      <w:r>
        <w:rPr>
          <w:spacing w:val="-12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undersø</w:t>
      </w:r>
      <w:r>
        <w:rPr>
          <w:spacing w:val="-9"/>
        </w:rPr>
        <w:t>k</w:t>
      </w:r>
      <w:r>
        <w:t>e</w:t>
      </w:r>
      <w:r>
        <w:rPr>
          <w:spacing w:val="-11"/>
        </w:rPr>
        <w:t xml:space="preserve"> </w:t>
      </w:r>
      <w:r>
        <w:t>dette</w:t>
      </w:r>
      <w:r>
        <w:rPr>
          <w:spacing w:val="-11"/>
        </w:rPr>
        <w:t xml:space="preserve"> </w:t>
      </w:r>
      <w:commentRangeStart w:id="6"/>
      <w:r>
        <w:t>vil</w:t>
      </w:r>
      <w:r>
        <w:rPr>
          <w:spacing w:val="-12"/>
        </w:rPr>
        <w:t xml:space="preserve"> </w:t>
      </w:r>
      <w:r>
        <w:t>jeg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commentRangeEnd w:id="6"/>
      <w:r w:rsidR="00E86286">
        <w:rPr>
          <w:rStyle w:val="CommentReference"/>
          <w:rFonts w:asciiTheme="minorHAnsi" w:eastAsiaTheme="minorHAnsi" w:hAnsiTheme="minorHAnsi"/>
        </w:rPr>
        <w:commentReference w:id="6"/>
      </w:r>
      <w:r>
        <w:t>en</w:t>
      </w:r>
      <w:r>
        <w:rPr>
          <w:spacing w:val="-11"/>
        </w:rPr>
        <w:t xml:space="preserve"> </w:t>
      </w:r>
      <w:r>
        <w:t>undervisningssek</w:t>
      </w:r>
      <w:r>
        <w:rPr>
          <w:spacing w:val="-6"/>
        </w:rPr>
        <w:t>v</w:t>
      </w:r>
      <w:r>
        <w:t>ens</w:t>
      </w:r>
      <w:r>
        <w:rPr>
          <w:w w:val="90"/>
        </w:rPr>
        <w:t xml:space="preserve"> </w:t>
      </w:r>
      <w:r>
        <w:t>jeg</w:t>
      </w:r>
      <w:r>
        <w:rPr>
          <w:spacing w:val="-21"/>
        </w:rPr>
        <w:t xml:space="preserve"> </w:t>
      </w:r>
      <w:r>
        <w:t>utførte</w:t>
      </w:r>
      <w:r>
        <w:rPr>
          <w:spacing w:val="-21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rPr>
          <w:spacing w:val="-2"/>
        </w:rPr>
        <w:t>ungdomskole</w:t>
      </w:r>
      <w:r>
        <w:rPr>
          <w:spacing w:val="-21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en</w:t>
      </w:r>
      <w:r>
        <w:rPr>
          <w:spacing w:val="-20"/>
        </w:rPr>
        <w:t xml:space="preserve"> </w:t>
      </w:r>
      <w:r>
        <w:t>8.</w:t>
      </w:r>
      <w:r>
        <w:rPr>
          <w:spacing w:val="-21"/>
        </w:rPr>
        <w:t xml:space="preserve"> </w:t>
      </w:r>
      <w:r>
        <w:t>klasse.</w:t>
      </w:r>
    </w:p>
    <w:p w14:paraId="5F40F764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5A5FB009" w14:textId="30A304A2" w:rsidR="006C5653" w:rsidRDefault="00CE03E8">
      <w:pPr>
        <w:pStyle w:val="BodyText"/>
        <w:ind w:left="136"/>
        <w:jc w:val="both"/>
      </w:pPr>
      <w:ins w:id="7" w:author="Mira" w:date="2016-12-09T13:16:00Z">
        <w:r>
          <w:rPr>
            <w:w w:val="95"/>
          </w:rPr>
          <w:t>M</w:t>
        </w:r>
      </w:ins>
      <w:del w:id="8" w:author="Mira" w:date="2016-12-09T13:16:00Z">
        <w:r w:rsidR="000B271B" w:rsidDel="00CE03E8">
          <w:rPr>
            <w:w w:val="95"/>
          </w:rPr>
          <w:delText>Derfor</w:delText>
        </w:r>
        <w:r w:rsidR="000B271B" w:rsidDel="00CE03E8">
          <w:rPr>
            <w:spacing w:val="-7"/>
            <w:w w:val="95"/>
          </w:rPr>
          <w:delText xml:space="preserve"> </w:delText>
        </w:r>
        <w:r w:rsidR="000B271B" w:rsidDel="00CE03E8">
          <w:rPr>
            <w:w w:val="95"/>
          </w:rPr>
          <w:delText>er</w:delText>
        </w:r>
        <w:r w:rsidR="000B271B" w:rsidDel="00CE03E8">
          <w:rPr>
            <w:spacing w:val="-5"/>
            <w:w w:val="95"/>
          </w:rPr>
          <w:delText xml:space="preserve"> </w:delText>
        </w:r>
        <w:r w:rsidR="000B271B" w:rsidDel="00CE03E8">
          <w:rPr>
            <w:w w:val="95"/>
          </w:rPr>
          <w:delText>m</w:delText>
        </w:r>
      </w:del>
      <w:r w:rsidR="000B271B">
        <w:rPr>
          <w:w w:val="95"/>
        </w:rPr>
        <w:t>in</w:t>
      </w:r>
      <w:r w:rsidR="000B271B">
        <w:rPr>
          <w:spacing w:val="-6"/>
          <w:w w:val="95"/>
        </w:rPr>
        <w:t xml:space="preserve"> </w:t>
      </w:r>
      <w:r w:rsidR="000B271B">
        <w:rPr>
          <w:w w:val="95"/>
        </w:rPr>
        <w:t>problemstilling</w:t>
      </w:r>
      <w:r w:rsidR="000B271B">
        <w:rPr>
          <w:spacing w:val="-6"/>
          <w:w w:val="95"/>
        </w:rPr>
        <w:t xml:space="preserve"> </w:t>
      </w:r>
      <w:ins w:id="9" w:author="Mira" w:date="2016-12-09T13:16:00Z">
        <w:r>
          <w:rPr>
            <w:spacing w:val="-6"/>
            <w:w w:val="95"/>
          </w:rPr>
          <w:t xml:space="preserve">er </w:t>
        </w:r>
      </w:ins>
      <w:r w:rsidR="000B271B">
        <w:rPr>
          <w:w w:val="95"/>
        </w:rPr>
        <w:t>følgende:</w:t>
      </w:r>
    </w:p>
    <w:p w14:paraId="23F13B03" w14:textId="77777777" w:rsidR="006C5653" w:rsidRDefault="006C5653">
      <w:pPr>
        <w:spacing w:before="10"/>
        <w:rPr>
          <w:rFonts w:ascii="Georgia" w:eastAsia="Georgia" w:hAnsi="Georgia" w:cs="Georgia"/>
          <w:sz w:val="26"/>
          <w:szCs w:val="26"/>
        </w:rPr>
      </w:pPr>
    </w:p>
    <w:p w14:paraId="7871B196" w14:textId="77777777" w:rsidR="006C5653" w:rsidRDefault="000B271B">
      <w:pPr>
        <w:spacing w:line="254" w:lineRule="auto"/>
        <w:ind w:left="136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bidrar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utfors</w:t>
      </w:r>
      <w:r>
        <w:rPr>
          <w:rFonts w:ascii="Georgia" w:hAnsi="Georgia"/>
          <w:b/>
          <w:spacing w:val="-8"/>
          <w:sz w:val="24"/>
        </w:rPr>
        <w:t>k</w:t>
      </w:r>
      <w:r>
        <w:rPr>
          <w:rFonts w:ascii="Georgia" w:hAnsi="Georgia"/>
          <w:b/>
          <w:sz w:val="24"/>
        </w:rPr>
        <w:t>ende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sa</w:t>
      </w:r>
      <w:r>
        <w:rPr>
          <w:rFonts w:ascii="Georgia" w:hAnsi="Georgia"/>
          <w:b/>
          <w:spacing w:val="-9"/>
          <w:sz w:val="24"/>
        </w:rPr>
        <w:t>m</w:t>
      </w:r>
      <w:r>
        <w:rPr>
          <w:rFonts w:ascii="Georgia" w:hAnsi="Georgia"/>
          <w:b/>
          <w:sz w:val="24"/>
        </w:rPr>
        <w:t>taler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til</w:t>
      </w:r>
      <w:r>
        <w:rPr>
          <w:rFonts w:ascii="Georgia" w:hAnsi="Georgia"/>
          <w:b/>
          <w:spacing w:val="-21"/>
          <w:sz w:val="24"/>
        </w:rPr>
        <w:t xml:space="preserve"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s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7"/>
          <w:sz w:val="24"/>
        </w:rPr>
        <w:t>p</w:t>
      </w:r>
      <w:r>
        <w:rPr>
          <w:rFonts w:ascii="Georgia" w:hAnsi="Georgia"/>
          <w:b/>
          <w:sz w:val="24"/>
        </w:rPr>
        <w:t>e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g</w:t>
      </w:r>
      <w:r>
        <w:rPr>
          <w:rFonts w:ascii="Georgia" w:hAnsi="Georgia"/>
          <w:b/>
          <w:spacing w:val="7"/>
          <w:sz w:val="24"/>
        </w:rPr>
        <w:t>o</w:t>
      </w:r>
      <w:r>
        <w:rPr>
          <w:rFonts w:ascii="Georgia" w:hAnsi="Georgia"/>
          <w:b/>
          <w:sz w:val="24"/>
        </w:rPr>
        <w:t>d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i</w:t>
      </w:r>
      <w:r>
        <w:rPr>
          <w:rFonts w:ascii="Georgia" w:hAnsi="Georgia"/>
          <w:b/>
          <w:spacing w:val="-4"/>
          <w:sz w:val="24"/>
        </w:rPr>
        <w:t xml:space="preserve"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-5"/>
          <w:sz w:val="24"/>
        </w:rPr>
        <w:t xml:space="preserve"> </w:t>
      </w:r>
      <w:r>
        <w:rPr>
          <w:rFonts w:ascii="Georgia" w:hAnsi="Georgia"/>
          <w:b/>
          <w:sz w:val="24"/>
        </w:rPr>
        <w:t>na-</w:t>
      </w:r>
      <w:r>
        <w:rPr>
          <w:rFonts w:ascii="Georgia" w:hAnsi="Georgia"/>
          <w:b/>
          <w:w w:val="92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turfagstime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for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8.</w:t>
      </w:r>
      <w:r>
        <w:rPr>
          <w:rFonts w:ascii="Georgia" w:hAnsi="Georgia"/>
          <w:b/>
          <w:spacing w:val="-1"/>
          <w:w w:val="95"/>
          <w:sz w:val="24"/>
        </w:rPr>
        <w:t xml:space="preserve"> </w:t>
      </w:r>
      <w:r>
        <w:rPr>
          <w:rFonts w:ascii="Georgia" w:hAnsi="Georgia"/>
          <w:b/>
          <w:w w:val="95"/>
          <w:sz w:val="24"/>
        </w:rPr>
        <w:t>trinn?</w:t>
      </w:r>
    </w:p>
    <w:p w14:paraId="3CB6BCFB" w14:textId="77777777" w:rsidR="006C5653" w:rsidRDefault="006C5653">
      <w:pPr>
        <w:spacing w:before="5"/>
        <w:rPr>
          <w:rFonts w:ascii="Georgia" w:eastAsia="Georgia" w:hAnsi="Georgia" w:cs="Georgia"/>
          <w:b/>
          <w:bCs/>
          <w:sz w:val="25"/>
          <w:szCs w:val="25"/>
        </w:rPr>
      </w:pPr>
    </w:p>
    <w:p w14:paraId="497CBBD4" w14:textId="77777777" w:rsidR="006C5653" w:rsidRDefault="000B271B">
      <w:pPr>
        <w:pStyle w:val="BodyText"/>
        <w:spacing w:line="254" w:lineRule="auto"/>
        <w:ind w:left="136" w:right="113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t xml:space="preserve"> i</w:t>
      </w:r>
      <w:r>
        <w:rPr>
          <w:spacing w:val="1"/>
        </w:rPr>
        <w:t xml:space="preserve"> </w:t>
      </w:r>
      <w:r>
        <w:t>undervisningen</w:t>
      </w:r>
      <w:r>
        <w:rPr>
          <w:spacing w:val="2"/>
        </w:rPr>
        <w:t xml:space="preserve"> </w:t>
      </w:r>
      <w:r>
        <w:t>jeg</w:t>
      </w:r>
      <w:r>
        <w:rPr>
          <w:spacing w:val="1"/>
        </w:rPr>
        <w:t xml:space="preserve"> </w:t>
      </w:r>
      <w:r>
        <w:t>utførte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8.</w:t>
      </w:r>
      <w:r>
        <w:rPr>
          <w:spacing w:val="1"/>
        </w:rPr>
        <w:t xml:space="preserve"> </w:t>
      </w:r>
      <w:r>
        <w:t>klassen</w:t>
      </w:r>
      <w:r>
        <w:rPr>
          <w:spacing w:val="1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1"/>
        </w:rPr>
        <w:t xml:space="preserve"> </w:t>
      </w:r>
      <w:r>
        <w:t>rundt</w:t>
      </w:r>
      <w:r>
        <w:rPr>
          <w:spacing w:val="1"/>
        </w:rPr>
        <w:t xml:space="preserve"> begrepene </w:t>
      </w:r>
      <w:r>
        <w:t>celler</w:t>
      </w:r>
      <w:r>
        <w:rPr>
          <w:spacing w:val="1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celledeling.</w:t>
      </w:r>
      <w:r>
        <w:rPr>
          <w:spacing w:val="1"/>
        </w:rPr>
        <w:t xml:space="preserve"> </w:t>
      </w:r>
      <w:r>
        <w:t>I</w:t>
      </w:r>
      <w:r>
        <w:rPr>
          <w:spacing w:val="26"/>
          <w:w w:val="90"/>
        </w:rPr>
        <w:t xml:space="preserve"> </w:t>
      </w:r>
      <w:r>
        <w:t>tillegg</w:t>
      </w:r>
      <w:r>
        <w:rPr>
          <w:spacing w:val="-10"/>
        </w:rPr>
        <w:t xml:space="preserve"> </w:t>
      </w:r>
      <w:r>
        <w:t>ble</w:t>
      </w:r>
      <w:r>
        <w:rPr>
          <w:spacing w:val="-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0"/>
        </w:rPr>
        <w:t xml:space="preserve"> </w:t>
      </w:r>
      <w:r>
        <w:t>instruert</w:t>
      </w:r>
      <w:r>
        <w:rPr>
          <w:spacing w:val="-10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-9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eks</w:t>
      </w:r>
      <w:r>
        <w:rPr>
          <w:spacing w:val="6"/>
        </w:rPr>
        <w:t>p</w:t>
      </w:r>
      <w:r>
        <w:t>erime</w:t>
      </w:r>
      <w:r>
        <w:rPr>
          <w:spacing w:val="-7"/>
        </w:rPr>
        <w:t>n</w:t>
      </w:r>
      <w:r>
        <w:t>t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utførte</w:t>
      </w:r>
      <w:r>
        <w:rPr>
          <w:spacing w:val="-9"/>
        </w:rPr>
        <w:t xml:space="preserve"> </w:t>
      </w:r>
      <w:r>
        <w:t>relatert</w:t>
      </w:r>
      <w:r>
        <w:rPr>
          <w:spacing w:val="-10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t>disse</w:t>
      </w:r>
      <w:r>
        <w:rPr>
          <w:w w:val="90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ene.</w:t>
      </w:r>
      <w:r>
        <w:rPr>
          <w:spacing w:val="-7"/>
        </w:rPr>
        <w:t xml:space="preserve"> </w:t>
      </w:r>
      <w:r>
        <w:t>Hensikten</w:t>
      </w:r>
      <w:r>
        <w:rPr>
          <w:spacing w:val="-6"/>
        </w:rPr>
        <w:t xml:space="preserve"> </w:t>
      </w:r>
      <w:r>
        <w:t>med</w:t>
      </w:r>
      <w:r>
        <w:rPr>
          <w:spacing w:val="-7"/>
        </w:rPr>
        <w:t xml:space="preserve"> </w:t>
      </w:r>
      <w:r>
        <w:t>opplegget</w:t>
      </w:r>
      <w:r>
        <w:rPr>
          <w:spacing w:val="-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7"/>
        </w:rPr>
        <w:t xml:space="preserve"> </w:t>
      </w:r>
      <w:r>
        <w:rPr>
          <w:spacing w:val="-31"/>
        </w:rPr>
        <w:t>b</w:t>
      </w:r>
      <w:r>
        <w:rPr>
          <w:spacing w:val="-101"/>
        </w:rPr>
        <w:t>˚</w:t>
      </w:r>
      <w:r>
        <w:t>ade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formidle</w:t>
      </w:r>
      <w:r>
        <w:rPr>
          <w:spacing w:val="-7"/>
        </w:rPr>
        <w:t xml:space="preserve"> </w:t>
      </w:r>
      <w:r>
        <w:t>og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selv</w:t>
      </w:r>
      <w:r>
        <w:rPr>
          <w:spacing w:val="-7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7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elige</w:t>
      </w:r>
      <w:r>
        <w:rPr>
          <w:w w:val="92"/>
        </w:rPr>
        <w:t xml:space="preserve"> </w:t>
      </w:r>
      <w:r>
        <w:rPr>
          <w:spacing w:val="1"/>
        </w:rPr>
        <w:t>begreper</w:t>
      </w:r>
      <w:r>
        <w:rPr>
          <w:spacing w:val="-35"/>
        </w:rPr>
        <w:t xml:space="preserve"> </w:t>
      </w:r>
      <w:r>
        <w:t>fra</w:t>
      </w:r>
      <w:r>
        <w:rPr>
          <w:spacing w:val="-35"/>
        </w:rPr>
        <w:t xml:space="preserve"> </w:t>
      </w:r>
      <w:r>
        <w:t>naturfag</w:t>
      </w:r>
      <w:r>
        <w:rPr>
          <w:spacing w:val="-35"/>
        </w:rPr>
        <w:t xml:space="preserve"> </w:t>
      </w:r>
      <w:r>
        <w:t>slik</w:t>
      </w:r>
      <w:r>
        <w:rPr>
          <w:spacing w:val="-35"/>
        </w:rPr>
        <w:t xml:space="preserve"> </w:t>
      </w:r>
      <w:r>
        <w:t>at</w:t>
      </w:r>
      <w:r>
        <w:rPr>
          <w:spacing w:val="-35"/>
        </w:rPr>
        <w:t xml:space="preserve"> </w:t>
      </w:r>
      <w:r>
        <w:t>de</w:t>
      </w:r>
      <w:r>
        <w:rPr>
          <w:spacing w:val="-35"/>
        </w:rPr>
        <w:t xml:space="preserve"> </w:t>
      </w:r>
      <w:r>
        <w:t>lettere</w:t>
      </w:r>
      <w:r>
        <w:rPr>
          <w:spacing w:val="-35"/>
        </w:rPr>
        <w:t xml:space="preserve"> </w:t>
      </w:r>
      <w:r>
        <w:rPr>
          <w:spacing w:val="-6"/>
        </w:rPr>
        <w:t>kan</w:t>
      </w:r>
      <w:r>
        <w:rPr>
          <w:spacing w:val="-35"/>
        </w:rPr>
        <w:t xml:space="preserve"> </w:t>
      </w:r>
      <w:r>
        <w:t>se</w:t>
      </w:r>
      <w:r>
        <w:rPr>
          <w:spacing w:val="-35"/>
        </w:rPr>
        <w:t xml:space="preserve"> </w:t>
      </w:r>
      <w:r>
        <w:t>sammenhenger</w:t>
      </w:r>
      <w:r>
        <w:rPr>
          <w:spacing w:val="-34"/>
        </w:rPr>
        <w:t xml:space="preserve"> </w:t>
      </w:r>
      <w:r>
        <w:t>mellom</w:t>
      </w:r>
      <w:r>
        <w:rPr>
          <w:spacing w:val="-35"/>
        </w:rPr>
        <w:t xml:space="preserve"> </w:t>
      </w:r>
      <w:r>
        <w:t>temaer.</w:t>
      </w:r>
      <w:r>
        <w:rPr>
          <w:spacing w:val="-36"/>
        </w:rPr>
        <w:t xml:space="preserve"> </w:t>
      </w:r>
      <w:commentRangeStart w:id="10"/>
      <w:r>
        <w:rPr>
          <w:spacing w:val="-4"/>
        </w:rPr>
        <w:t>T</w:t>
      </w:r>
      <w:r>
        <w:rPr>
          <w:spacing w:val="-5"/>
        </w:rPr>
        <w:t>emaer</w:t>
      </w:r>
      <w:r>
        <w:rPr>
          <w:spacing w:val="-34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ellers</w:t>
      </w:r>
      <w:r>
        <w:rPr>
          <w:spacing w:val="20"/>
          <w:w w:val="91"/>
        </w:rPr>
        <w:t xml:space="preserve"> </w:t>
      </w:r>
      <w:r>
        <w:t>blir</w:t>
      </w:r>
      <w:r>
        <w:rPr>
          <w:spacing w:val="14"/>
        </w:rPr>
        <w:t xml:space="preserve"> </w:t>
      </w:r>
      <w:r>
        <w:t>memorisert</w:t>
      </w:r>
      <w:r>
        <w:rPr>
          <w:spacing w:val="15"/>
        </w:rPr>
        <w:t xml:space="preserve"> </w:t>
      </w:r>
      <w:r>
        <w:t>og</w:t>
      </w:r>
      <w:r>
        <w:rPr>
          <w:spacing w:val="1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att</w:t>
      </w:r>
      <w:r>
        <w:rPr>
          <w:spacing w:val="1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t>et</w:t>
      </w:r>
      <w:r>
        <w:rPr>
          <w:spacing w:val="15"/>
        </w:rPr>
        <w:t xml:space="preserve"> </w:t>
      </w:r>
      <w:r>
        <w:t>l</w:t>
      </w:r>
      <w:r>
        <w:rPr>
          <w:spacing w:val="-8"/>
        </w:rPr>
        <w:t>a</w:t>
      </w:r>
      <w:r>
        <w:rPr>
          <w:spacing w:val="-7"/>
        </w:rPr>
        <w:t>v</w:t>
      </w:r>
      <w:r>
        <w:t>ere</w:t>
      </w:r>
      <w:r>
        <w:rPr>
          <w:spacing w:val="15"/>
        </w:rPr>
        <w:t xml:space="preserve"> </w:t>
      </w:r>
      <w:r>
        <w:t>ni</w:t>
      </w:r>
      <w:r>
        <w:rPr>
          <w:spacing w:val="-30"/>
        </w:rPr>
        <w:t>v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5"/>
        </w:rPr>
        <w:t xml:space="preserve"> </w:t>
      </w:r>
      <w:r>
        <w:t>ele</w:t>
      </w:r>
      <w:r>
        <w:rPr>
          <w:spacing w:val="-8"/>
        </w:rPr>
        <w:t>v</w:t>
      </w:r>
      <w:r>
        <w:t>ene,</w:t>
      </w:r>
      <w:r>
        <w:rPr>
          <w:spacing w:val="1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lærer</w:t>
      </w:r>
      <w:r>
        <w:rPr>
          <w:spacing w:val="1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15"/>
        </w:rPr>
        <w:t xml:space="preserve"> </w:t>
      </w:r>
      <w:r>
        <w:t>som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w w:val="95"/>
        </w:rPr>
        <w:t xml:space="preserve"> </w:t>
      </w:r>
      <w:r>
        <w:rPr>
          <w:spacing w:val="6"/>
        </w:rPr>
        <w:t>g</w:t>
      </w:r>
      <w:r>
        <w:t>jengi,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henhold</w:t>
      </w:r>
      <w:r>
        <w:rPr>
          <w:spacing w:val="-17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etansen</w:t>
      </w:r>
      <w:r>
        <w:rPr>
          <w:spacing w:val="1"/>
        </w:rPr>
        <w:t>i</w:t>
      </w:r>
      <w:r>
        <w:rPr>
          <w:spacing w:val="-30"/>
        </w:rPr>
        <w:t>v</w:t>
      </w:r>
      <w:r>
        <w:rPr>
          <w:spacing w:val="-101"/>
        </w:rPr>
        <w:t>˚</w:t>
      </w:r>
      <w:r>
        <w:t>aene</w:t>
      </w:r>
      <w:r>
        <w:rPr>
          <w:spacing w:val="-17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 xml:space="preserve">defi   </w:t>
      </w:r>
      <w:r>
        <w:rPr>
          <w:spacing w:val="31"/>
        </w:rPr>
        <w:t xml:space="preserve"> </w:t>
      </w:r>
      <w:r>
        <w:t>utfra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alene.</w:t>
      </w:r>
      <w:commentRangeEnd w:id="10"/>
      <w:r w:rsidR="00E86286">
        <w:rPr>
          <w:rStyle w:val="CommentReference"/>
          <w:rFonts w:asciiTheme="minorHAnsi" w:eastAsiaTheme="minorHAnsi" w:hAnsiTheme="minorHAnsi"/>
        </w:rPr>
        <w:commentReference w:id="10"/>
      </w:r>
    </w:p>
    <w:p w14:paraId="513E9B44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69D76514" w14:textId="1FB7860B" w:rsidR="006C5653" w:rsidRDefault="000B271B">
      <w:pPr>
        <w:pStyle w:val="BodyText"/>
        <w:spacing w:line="254" w:lineRule="auto"/>
        <w:ind w:left="136" w:right="113"/>
        <w:jc w:val="both"/>
      </w:pPr>
      <w:r>
        <w:rPr>
          <w:w w:val="95"/>
        </w:rPr>
        <w:t>Undervisningsopplegget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6"/>
          <w:w w:val="95"/>
        </w:rPr>
        <w:t xml:space="preserve"> </w:t>
      </w:r>
      <w:r>
        <w:rPr>
          <w:w w:val="95"/>
        </w:rPr>
        <w:t>jeg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o</w:t>
      </w:r>
      <w:r>
        <w:rPr>
          <w:spacing w:val="6"/>
          <w:w w:val="95"/>
        </w:rPr>
        <w:t>p</w:t>
      </w:r>
      <w:r>
        <w:rPr>
          <w:w w:val="95"/>
        </w:rPr>
        <w:t>erasjonaliser</w:t>
      </w:r>
      <w:r>
        <w:rPr>
          <w:spacing w:val="1"/>
          <w:w w:val="95"/>
        </w:rPr>
        <w:t>t</w:t>
      </w:r>
      <w:r>
        <w:rPr>
          <w:w w:val="95"/>
        </w:rPr>
        <w:t>e</w:t>
      </w:r>
      <w:r>
        <w:rPr>
          <w:spacing w:val="-6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-6"/>
          <w:w w:val="95"/>
        </w:rPr>
        <w:t xml:space="preserve"> </w:t>
      </w:r>
      <w:r>
        <w:rPr>
          <w:w w:val="95"/>
        </w:rPr>
        <w:t>basert</w:t>
      </w:r>
      <w:r>
        <w:rPr>
          <w:spacing w:val="-8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følgende</w:t>
      </w:r>
      <w:r>
        <w:rPr>
          <w:spacing w:val="-6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om</w:t>
      </w:r>
      <w:r>
        <w:rPr>
          <w:spacing w:val="7"/>
          <w:w w:val="95"/>
        </w:rPr>
        <w:t>p</w:t>
      </w:r>
      <w:r>
        <w:rPr>
          <w:w w:val="95"/>
        </w:rPr>
        <w:t>etans</w:t>
      </w:r>
      <w:r>
        <w:rPr>
          <w:spacing w:val="-2"/>
          <w:w w:val="95"/>
        </w:rPr>
        <w:t>e</w:t>
      </w:r>
      <w:r>
        <w:rPr>
          <w:spacing w:val="-30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</w:t>
      </w:r>
      <w:r>
        <w:rPr>
          <w:spacing w:val="-7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lære-</w:t>
      </w:r>
      <w:r>
        <w:rPr>
          <w:w w:val="92"/>
        </w:rPr>
        <w:t xml:space="preserve"> </w:t>
      </w:r>
      <w:r>
        <w:t>planen</w:t>
      </w:r>
      <w:ins w:id="11" w:author="Mira" w:date="2016-12-09T13:17:00Z">
        <w:r w:rsidR="007D69FF">
          <w:t>:</w:t>
        </w:r>
      </w:ins>
    </w:p>
    <w:p w14:paraId="074DA741" w14:textId="77777777" w:rsidR="006C5653" w:rsidRDefault="006C5653">
      <w:pPr>
        <w:spacing w:line="254" w:lineRule="auto"/>
        <w:jc w:val="both"/>
        <w:sectPr w:rsidR="006C5653">
          <w:footerReference w:type="default" r:id="rId10"/>
          <w:pgSz w:w="12240" w:h="15840"/>
          <w:pgMar w:top="1200" w:right="1180" w:bottom="860" w:left="1160" w:header="0" w:footer="677" w:gutter="0"/>
          <w:pgNumType w:start="1"/>
          <w:cols w:space="708"/>
        </w:sectPr>
      </w:pPr>
    </w:p>
    <w:p w14:paraId="49162D2C" w14:textId="77777777" w:rsidR="006C5653" w:rsidRDefault="000B271B">
      <w:pPr>
        <w:pStyle w:val="BodyText"/>
        <w:spacing w:before="35"/>
        <w:ind w:left="701"/>
      </w:pPr>
      <w:r>
        <w:rPr>
          <w:spacing w:val="-2"/>
        </w:rPr>
        <w:lastRenderedPageBreak/>
        <w:t>F</w:t>
      </w:r>
      <w:r>
        <w:rPr>
          <w:spacing w:val="-3"/>
        </w:rPr>
        <w:t>orskerspiren:</w:t>
      </w:r>
    </w:p>
    <w:p w14:paraId="72CFD28A" w14:textId="77777777" w:rsidR="006C5653" w:rsidRDefault="000B271B">
      <w:pPr>
        <w:pStyle w:val="BodyText"/>
        <w:numPr>
          <w:ilvl w:val="0"/>
          <w:numId w:val="2"/>
        </w:numPr>
        <w:tabs>
          <w:tab w:val="left" w:pos="1217"/>
        </w:tabs>
        <w:spacing w:before="140" w:line="253" w:lineRule="auto"/>
        <w:ind w:right="699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 xml:space="preserve"> </w:t>
      </w:r>
      <w:r>
        <w:rPr>
          <w:w w:val="95"/>
        </w:rPr>
        <w:t>testbare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 xml:space="preserve"> </w:t>
      </w:r>
      <w:r>
        <w:rPr>
          <w:w w:val="95"/>
        </w:rPr>
        <w:t>planlegge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7"/>
          <w:w w:val="95"/>
        </w:rPr>
        <w:t xml:space="preserve"> </w:t>
      </w:r>
      <w:r>
        <w:rPr>
          <w:w w:val="95"/>
        </w:rPr>
        <w:t>gjennomføre</w:t>
      </w:r>
      <w:r>
        <w:rPr>
          <w:spacing w:val="7"/>
          <w:w w:val="95"/>
        </w:rPr>
        <w:t xml:space="preserve"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 xml:space="preserve"> </w:t>
      </w:r>
      <w:r>
        <w:rPr>
          <w:w w:val="95"/>
        </w:rPr>
        <w:t>dem</w:t>
      </w:r>
      <w:r>
        <w:rPr>
          <w:spacing w:val="47"/>
          <w:w w:val="92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diskutere</w:t>
      </w:r>
      <w:r>
        <w:rPr>
          <w:spacing w:val="-29"/>
        </w:rPr>
        <w:t xml:space="preserve"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resultater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en</w:t>
      </w:r>
      <w:r>
        <w:rPr>
          <w:spacing w:val="-28"/>
        </w:rPr>
        <w:t xml:space="preserve"> </w:t>
      </w:r>
      <w:r>
        <w:t>rapport</w:t>
      </w:r>
    </w:p>
    <w:p w14:paraId="29CCE501" w14:textId="77777777" w:rsidR="006C5653" w:rsidRDefault="006C5653">
      <w:pPr>
        <w:spacing w:before="5"/>
        <w:rPr>
          <w:rFonts w:ascii="Georgia" w:eastAsia="Georgia" w:hAnsi="Georgia" w:cs="Georgia"/>
          <w:sz w:val="21"/>
          <w:szCs w:val="21"/>
        </w:rPr>
      </w:pPr>
    </w:p>
    <w:p w14:paraId="347A2E5B" w14:textId="77777777" w:rsidR="006C5653" w:rsidRDefault="000B271B">
      <w:pPr>
        <w:pStyle w:val="BodyText"/>
        <w:ind w:left="701"/>
      </w:pPr>
      <w:r>
        <w:rPr>
          <w:w w:val="95"/>
        </w:rPr>
        <w:t>Mangfold</w:t>
      </w:r>
      <w:r>
        <w:rPr>
          <w:spacing w:val="11"/>
          <w:w w:val="95"/>
        </w:rPr>
        <w:t xml:space="preserve"> </w:t>
      </w: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natu</w:t>
      </w:r>
      <w:r>
        <w:rPr>
          <w:spacing w:val="-2"/>
          <w:w w:val="95"/>
        </w:rPr>
        <w:t>ren:</w:t>
      </w:r>
    </w:p>
    <w:p w14:paraId="4E512E7A" w14:textId="77777777" w:rsidR="006C5653" w:rsidRDefault="000B271B">
      <w:pPr>
        <w:pStyle w:val="BodyText"/>
        <w:numPr>
          <w:ilvl w:val="0"/>
          <w:numId w:val="2"/>
        </w:numPr>
        <w:tabs>
          <w:tab w:val="left" w:pos="1217"/>
        </w:tabs>
        <w:spacing w:before="140" w:line="253" w:lineRule="auto"/>
        <w:ind w:right="699"/>
      </w:pPr>
      <w:r>
        <w:t>beskrive</w:t>
      </w:r>
      <w:r>
        <w:rPr>
          <w:spacing w:val="3"/>
        </w:rPr>
        <w:t xml:space="preserve"> </w:t>
      </w:r>
      <w:r>
        <w:rPr>
          <w:spacing w:val="-2"/>
        </w:rPr>
        <w:t>oppbygningen</w:t>
      </w:r>
      <w:r>
        <w:rPr>
          <w:spacing w:val="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 xml:space="preserve"> </w:t>
      </w:r>
      <w:r>
        <w:t>dyre-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rPr>
          <w:spacing w:val="-2"/>
        </w:rPr>
        <w:t>planteceller</w:t>
      </w:r>
      <w:r>
        <w:rPr>
          <w:spacing w:val="3"/>
        </w:rPr>
        <w:t xml:space="preserve"> </w:t>
      </w:r>
      <w:r>
        <w:t>og</w:t>
      </w:r>
      <w:r>
        <w:rPr>
          <w:spacing w:val="4"/>
        </w:rPr>
        <w:t xml:space="preserve"> </w:t>
      </w:r>
      <w:r>
        <w:t>forklare</w:t>
      </w:r>
      <w:r>
        <w:rPr>
          <w:spacing w:val="4"/>
        </w:rPr>
        <w:t xml:space="preserve"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 xml:space="preserve"> </w:t>
      </w:r>
      <w:r>
        <w:t>i</w:t>
      </w:r>
      <w:r>
        <w:rPr>
          <w:spacing w:val="35"/>
          <w:w w:val="92"/>
        </w:rPr>
        <w:t xml:space="preserve"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 xml:space="preserve"> </w:t>
      </w:r>
      <w:r>
        <w:rPr>
          <w:w w:val="95"/>
        </w:rPr>
        <w:t>og</w:t>
      </w:r>
      <w:r>
        <w:rPr>
          <w:spacing w:val="4"/>
          <w:w w:val="95"/>
        </w:rPr>
        <w:t xml:space="preserve"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</w:p>
    <w:p w14:paraId="1B70DADC" w14:textId="77777777" w:rsidR="006C5653" w:rsidRDefault="000B271B">
      <w:pPr>
        <w:pStyle w:val="BodyText"/>
        <w:numPr>
          <w:ilvl w:val="0"/>
          <w:numId w:val="2"/>
        </w:numPr>
        <w:tabs>
          <w:tab w:val="left" w:pos="1217"/>
        </w:tabs>
        <w:spacing w:line="277" w:lineRule="exact"/>
      </w:pPr>
      <w:r>
        <w:rPr>
          <w:spacing w:val="1"/>
        </w:rPr>
        <w:t>gjøre</w:t>
      </w:r>
      <w:r>
        <w:rPr>
          <w:spacing w:val="-23"/>
        </w:rPr>
        <w:t xml:space="preserve"> </w:t>
      </w:r>
      <w:r>
        <w:t>rede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celledeling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t>genetisk</w:t>
      </w:r>
      <w:r>
        <w:rPr>
          <w:spacing w:val="-23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arv</w:t>
      </w:r>
    </w:p>
    <w:p w14:paraId="5388E9E9" w14:textId="77777777" w:rsidR="006C5653" w:rsidRDefault="000B271B">
      <w:pPr>
        <w:pStyle w:val="BodyText"/>
        <w:spacing w:before="248" w:line="288" w:lineRule="exact"/>
        <w:ind w:left="115" w:right="113"/>
        <w:jc w:val="both"/>
      </w:pPr>
      <w:r>
        <w:rPr>
          <w:spacing w:val="-19"/>
        </w:rPr>
        <w:t>F</w:t>
      </w:r>
      <w:r>
        <w:t>ra</w:t>
      </w:r>
      <w:r>
        <w:rPr>
          <w:spacing w:val="-4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6"/>
        </w:rPr>
        <w:t>p</w:t>
      </w:r>
      <w:r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 xml:space="preserve"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 xml:space="preserve"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 xml:space="preserve"> </w:t>
      </w:r>
      <w:r>
        <w:t>blir</w:t>
      </w:r>
      <w:r>
        <w:rPr>
          <w:spacing w:val="-4"/>
        </w:rPr>
        <w:t xml:space="preserve"> </w:t>
      </w:r>
      <w:r>
        <w:rPr>
          <w:spacing w:val="-7"/>
        </w:rPr>
        <w:t>v</w:t>
      </w:r>
      <w:r>
        <w:t>er</w:t>
      </w:r>
      <w:r>
        <w:rPr>
          <w:spacing w:val="6"/>
        </w:rPr>
        <w:t>b</w:t>
      </w:r>
      <w:r>
        <w:t>ene</w:t>
      </w:r>
      <w:r>
        <w:rPr>
          <w:spacing w:val="-3"/>
        </w:rPr>
        <w:t xml:space="preserve"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2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0"/>
        </w:rPr>
        <w:t xml:space="preserve"> 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 xml:space="preserve"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3"/>
        </w:rPr>
        <w:t xml:space="preserve"> </w:t>
      </w:r>
      <w:r>
        <w:t>brukt</w:t>
      </w:r>
      <w:r>
        <w:rPr>
          <w:spacing w:val="-3"/>
        </w:rPr>
        <w:t xml:space="preserve"> </w:t>
      </w:r>
      <w:r>
        <w:t>for</w:t>
      </w:r>
      <w:r>
        <w:rPr>
          <w:w w:val="91"/>
        </w:rPr>
        <w:t xml:space="preserve"> </w:t>
      </w:r>
      <w:r>
        <w:rPr>
          <w:w w:val="95"/>
        </w:rPr>
        <w:t>relativt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anskelige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begreper,</w:t>
      </w:r>
      <w:r>
        <w:rPr>
          <w:spacing w:val="3"/>
          <w:w w:val="95"/>
        </w:rPr>
        <w:t xml:space="preserve"> </w:t>
      </w:r>
      <w:r>
        <w:rPr>
          <w:w w:val="95"/>
        </w:rPr>
        <w:t>som</w:t>
      </w:r>
      <w:r>
        <w:rPr>
          <w:spacing w:val="3"/>
          <w:w w:val="95"/>
        </w:rPr>
        <w:t xml:space="preserve"> </w:t>
      </w:r>
      <w:r>
        <w:rPr>
          <w:w w:val="95"/>
        </w:rPr>
        <w:t>for</w:t>
      </w:r>
      <w:r>
        <w:rPr>
          <w:spacing w:val="3"/>
          <w:w w:val="95"/>
        </w:rPr>
        <w:t xml:space="preserve"> </w:t>
      </w:r>
      <w:r>
        <w:rPr>
          <w:w w:val="95"/>
        </w:rPr>
        <w:t>eksempel</w:t>
      </w:r>
      <w:r>
        <w:rPr>
          <w:spacing w:val="3"/>
          <w:w w:val="95"/>
        </w:rPr>
        <w:t xml:space="preserve"> </w:t>
      </w:r>
      <w:r>
        <w:rPr>
          <w:w w:val="95"/>
        </w:rPr>
        <w:t>celler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celledeling.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2"/>
          <w:w w:val="95"/>
        </w:rPr>
        <w:t xml:space="preserve"> </w:t>
      </w:r>
      <w:r>
        <w:rPr>
          <w:w w:val="95"/>
        </w:rPr>
        <w:t>Blo</w:t>
      </w:r>
      <w:r>
        <w:rPr>
          <w:spacing w:val="1"/>
          <w:w w:val="95"/>
        </w:rPr>
        <w:t>oms</w:t>
      </w:r>
      <w:r>
        <w:rPr>
          <w:spacing w:val="3"/>
          <w:w w:val="95"/>
        </w:rPr>
        <w:t xml:space="preserve"> </w:t>
      </w:r>
      <w:r>
        <w:rPr>
          <w:w w:val="95"/>
        </w:rPr>
        <w:t>taksonomi</w:t>
      </w:r>
      <w:r>
        <w:rPr>
          <w:rFonts w:ascii="PMingLiU" w:hAnsi="PMingLiU"/>
          <w:w w:val="95"/>
          <w:position w:val="9"/>
          <w:sz w:val="16"/>
        </w:rPr>
        <w:t>1</w:t>
      </w:r>
      <w:r>
        <w:rPr>
          <w:rFonts w:ascii="PMingLiU" w:hAnsi="PMingLiU"/>
          <w:spacing w:val="26"/>
          <w:w w:val="95"/>
          <w:position w:val="9"/>
          <w:sz w:val="16"/>
        </w:rPr>
        <w:t xml:space="preserve"> </w:t>
      </w:r>
      <w:r>
        <w:rPr>
          <w:w w:val="95"/>
        </w:rPr>
        <w:t>utg</w:t>
      </w:r>
      <w:r>
        <w:rPr>
          <w:spacing w:val="1"/>
          <w:w w:val="95"/>
        </w:rPr>
        <w:t>jør</w:t>
      </w:r>
      <w:r>
        <w:rPr>
          <w:spacing w:val="30"/>
          <w:w w:val="93"/>
        </w:rPr>
        <w:t xml:space="preserve"> </w:t>
      </w:r>
      <w:r>
        <w:t>derfor</w:t>
      </w:r>
      <w:r>
        <w:rPr>
          <w:spacing w:val="-13"/>
        </w:rPr>
        <w:t xml:space="preserve"> </w:t>
      </w:r>
      <w:r>
        <w:t>disse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7"/>
        </w:rPr>
        <w:t>p</w:t>
      </w:r>
      <w:r>
        <w:t>e</w:t>
      </w:r>
      <w:r>
        <w:rPr>
          <w:spacing w:val="-1"/>
        </w:rPr>
        <w:t>t</w:t>
      </w:r>
      <w:r>
        <w:t>anse</w:t>
      </w:r>
      <w:r>
        <w:rPr>
          <w:spacing w:val="-33"/>
        </w:rPr>
        <w:t>m</w:t>
      </w:r>
      <w:r>
        <w:rPr>
          <w:spacing w:val="-101"/>
        </w:rPr>
        <w:t>˚</w:t>
      </w:r>
      <w:r>
        <w:t>alene</w:t>
      </w:r>
      <w:r>
        <w:rPr>
          <w:spacing w:val="-12"/>
        </w:rPr>
        <w:t xml:space="preserve"> </w:t>
      </w:r>
      <w:r>
        <w:t>det</w:t>
      </w:r>
      <w:r>
        <w:rPr>
          <w:spacing w:val="-12"/>
        </w:rPr>
        <w:t xml:space="preserve"> </w:t>
      </w:r>
      <w:r>
        <w:t>nederste</w:t>
      </w:r>
      <w:r>
        <w:rPr>
          <w:spacing w:val="-13"/>
        </w:rPr>
        <w:t xml:space="preserve"> </w:t>
      </w:r>
      <w:r>
        <w:t>trinn.</w:t>
      </w:r>
      <w:r>
        <w:rPr>
          <w:spacing w:val="-12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oble</w:t>
      </w:r>
      <w:r>
        <w:rPr>
          <w:spacing w:val="-12"/>
        </w:rPr>
        <w:t xml:space="preserve"> </w:t>
      </w:r>
      <w:r>
        <w:t>til</w:t>
      </w:r>
      <w:r>
        <w:rPr>
          <w:spacing w:val="-12"/>
        </w:rPr>
        <w:t xml:space="preserve"> </w:t>
      </w:r>
      <w:r>
        <w:rPr>
          <w:spacing w:val="-8"/>
        </w:rPr>
        <w:t>k</w:t>
      </w:r>
      <w:r>
        <w:t>om</w:t>
      </w:r>
      <w:r>
        <w:rPr>
          <w:spacing w:val="7"/>
        </w:rPr>
        <w:t>p</w:t>
      </w:r>
      <w:r>
        <w:t>etans</w:t>
      </w:r>
      <w:r>
        <w:rPr>
          <w:spacing w:val="-2"/>
        </w:rPr>
        <w:t>e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12"/>
        </w:rPr>
        <w:t xml:space="preserve"> </w:t>
      </w:r>
      <w:r>
        <w:t>fra</w:t>
      </w:r>
      <w:r>
        <w:rPr>
          <w:spacing w:val="-12"/>
        </w:rPr>
        <w:t xml:space="preserve"> </w:t>
      </w:r>
      <w:r>
        <w:t>fors-</w:t>
      </w:r>
      <w:r>
        <w:rPr>
          <w:w w:val="90"/>
        </w:rPr>
        <w:t xml:space="preserve"> </w:t>
      </w:r>
      <w:r>
        <w:rPr>
          <w:spacing w:val="-2"/>
        </w:rPr>
        <w:t>kerspiren</w:t>
      </w:r>
      <w:r>
        <w:rPr>
          <w:spacing w:val="-15"/>
        </w:rPr>
        <w:t xml:space="preserve"> </w:t>
      </w:r>
      <w:r>
        <w:rPr>
          <w:spacing w:val="-6"/>
        </w:rPr>
        <w:t>kan</w:t>
      </w:r>
      <w:r>
        <w:rPr>
          <w:spacing w:val="-15"/>
        </w:rPr>
        <w:t xml:space="preserve"> </w:t>
      </w:r>
      <w:r>
        <w:t>det</w:t>
      </w:r>
      <w:r>
        <w:rPr>
          <w:spacing w:val="-15"/>
        </w:rPr>
        <w:t xml:space="preserve"> </w:t>
      </w:r>
      <w:r>
        <w:t>rettferdiggjøres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spacing w:val="-2"/>
        </w:rPr>
        <w:t>elevene</w:t>
      </w:r>
      <w:r>
        <w:rPr>
          <w:spacing w:val="-15"/>
        </w:rPr>
        <w:t xml:space="preserve"> </w:t>
      </w:r>
      <w:r>
        <w:rPr>
          <w:spacing w:val="-5"/>
        </w:rPr>
        <w:t>skal</w:t>
      </w:r>
      <w:r>
        <w:rPr>
          <w:spacing w:val="-15"/>
        </w:rPr>
        <w:t xml:space="preserve"> </w:t>
      </w:r>
      <w:r>
        <w:t>kunne</w:t>
      </w:r>
      <w:r>
        <w:rPr>
          <w:spacing w:val="-15"/>
        </w:rPr>
        <w:t xml:space="preserve"> </w:t>
      </w:r>
      <w:r>
        <w:rPr>
          <w:spacing w:val="-3"/>
        </w:rPr>
        <w:t>bruke</w:t>
      </w:r>
      <w:r>
        <w:rPr>
          <w:spacing w:val="-15"/>
        </w:rPr>
        <w:t xml:space="preserve"> </w:t>
      </w:r>
      <w:r>
        <w:rPr>
          <w:spacing w:val="1"/>
        </w:rPr>
        <w:t>begrepene</w:t>
      </w:r>
      <w:r>
        <w:rPr>
          <w:spacing w:val="-15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videre</w:t>
      </w:r>
      <w:r>
        <w:rPr>
          <w:spacing w:val="-15"/>
        </w:rPr>
        <w:t xml:space="preserve"> </w:t>
      </w:r>
      <w:r>
        <w:t>forstand,</w:t>
      </w:r>
      <w:r>
        <w:rPr>
          <w:spacing w:val="37"/>
          <w:w w:val="94"/>
        </w:rPr>
        <w:t xml:space="preserve"> </w:t>
      </w:r>
      <w:r>
        <w:rPr>
          <w:w w:val="95"/>
        </w:rPr>
        <w:t>danne</w:t>
      </w:r>
      <w:r>
        <w:rPr>
          <w:spacing w:val="-11"/>
          <w:w w:val="95"/>
        </w:rPr>
        <w:t xml:space="preserve"> </w:t>
      </w:r>
      <w:r>
        <w:rPr>
          <w:w w:val="95"/>
        </w:rPr>
        <w:t>sammenhenger</w:t>
      </w:r>
      <w:r>
        <w:rPr>
          <w:spacing w:val="-9"/>
          <w:w w:val="95"/>
        </w:rPr>
        <w:t xml:space="preserve"> </w:t>
      </w:r>
      <w:r>
        <w:rPr>
          <w:w w:val="95"/>
        </w:rPr>
        <w:t>og</w:t>
      </w:r>
      <w:r>
        <w:rPr>
          <w:spacing w:val="-10"/>
          <w:w w:val="95"/>
        </w:rPr>
        <w:t xml:space="preserve"> </w:t>
      </w:r>
      <w:r>
        <w:rPr>
          <w:w w:val="95"/>
        </w:rPr>
        <w:t>trek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egne</w:t>
      </w:r>
      <w:r>
        <w:rPr>
          <w:spacing w:val="-9"/>
          <w:w w:val="95"/>
        </w:rPr>
        <w:t xml:space="preserve"> </w:t>
      </w:r>
      <w:r>
        <w:rPr>
          <w:w w:val="95"/>
        </w:rPr>
        <w:t>slutninger.</w:t>
      </w:r>
      <w:r>
        <w:rPr>
          <w:spacing w:val="-10"/>
          <w:w w:val="95"/>
        </w:rPr>
        <w:t xml:space="preserve"> </w:t>
      </w:r>
      <w:commentRangeStart w:id="12"/>
      <w:r>
        <w:rPr>
          <w:w w:val="95"/>
        </w:rPr>
        <w:t>Det</w:t>
      </w:r>
      <w:r>
        <w:rPr>
          <w:spacing w:val="-10"/>
          <w:w w:val="95"/>
        </w:rPr>
        <w:t xml:space="preserve"> </w:t>
      </w:r>
      <w:r>
        <w:rPr>
          <w:w w:val="95"/>
        </w:rPr>
        <w:t>som</w:t>
      </w:r>
      <w:r>
        <w:rPr>
          <w:spacing w:val="-10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10"/>
          <w:w w:val="95"/>
        </w:rPr>
        <w:t xml:space="preserve"> </w:t>
      </w:r>
      <w:r>
        <w:rPr>
          <w:w w:val="95"/>
        </w:rPr>
        <w:t>da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r</w:t>
      </w:r>
      <w:r>
        <w:rPr>
          <w:spacing w:val="-10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</w:t>
      </w:r>
      <w:r>
        <w:rPr>
          <w:spacing w:val="-10"/>
          <w:w w:val="95"/>
        </w:rPr>
        <w:t xml:space="preserve"> </w:t>
      </w:r>
      <w:r>
        <w:rPr>
          <w:w w:val="95"/>
        </w:rPr>
        <w:t>undervisningen</w:t>
      </w:r>
      <w:r>
        <w:rPr>
          <w:w w:val="92"/>
        </w:rPr>
        <w:t xml:space="preserve"> </w:t>
      </w:r>
      <w:r>
        <w:rPr>
          <w:spacing w:val="-6"/>
        </w:rPr>
        <w:t>kan</w:t>
      </w:r>
      <w:r>
        <w:rPr>
          <w:spacing w:val="-10"/>
        </w:rPr>
        <w:t xml:space="preserve"> </w:t>
      </w:r>
      <w:r>
        <w:t>legges</w:t>
      </w:r>
      <w:r>
        <w:rPr>
          <w:spacing w:val="-10"/>
        </w:rPr>
        <w:t xml:space="preserve"> </w:t>
      </w:r>
      <w:r>
        <w:t>opp</w:t>
      </w:r>
      <w:r>
        <w:rPr>
          <w:spacing w:val="-9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"/>
        </w:rPr>
        <w:t>t</w:t>
      </w:r>
      <w:r>
        <w:rPr>
          <w:spacing w:val="-9"/>
        </w:rPr>
        <w:t xml:space="preserve"> </w:t>
      </w:r>
      <w:r>
        <w:rPr>
          <w:spacing w:val="-3"/>
        </w:rPr>
        <w:t>elevene</w:t>
      </w:r>
      <w:r>
        <w:rPr>
          <w:spacing w:val="-9"/>
        </w:rPr>
        <w:t xml:space="preserve"> </w:t>
      </w:r>
      <w:r>
        <w:rPr>
          <w:spacing w:val="-6"/>
        </w:rPr>
        <w:t>kan</w:t>
      </w:r>
      <w:r>
        <w:rPr>
          <w:spacing w:val="-9"/>
        </w:rPr>
        <w:t xml:space="preserve"> </w:t>
      </w:r>
      <w:r>
        <w:rPr>
          <w:spacing w:val="-2"/>
        </w:rPr>
        <w:t>danne</w:t>
      </w:r>
      <w:r>
        <w:rPr>
          <w:spacing w:val="-10"/>
        </w:rPr>
        <w:t xml:space="preserve"> </w:t>
      </w:r>
      <w:r>
        <w:rPr>
          <w:spacing w:val="1"/>
        </w:rPr>
        <w:t>gode</w:t>
      </w:r>
      <w:r>
        <w:rPr>
          <w:spacing w:val="-9"/>
        </w:rPr>
        <w:t xml:space="preserve"> </w:t>
      </w:r>
      <w:r>
        <w:t>forbindelser</w:t>
      </w:r>
      <w:r>
        <w:rPr>
          <w:spacing w:val="-9"/>
        </w:rPr>
        <w:t xml:space="preserve"> </w:t>
      </w:r>
      <w:r>
        <w:t>til</w:t>
      </w:r>
      <w:r>
        <w:rPr>
          <w:spacing w:val="-9"/>
        </w:rPr>
        <w:t xml:space="preserve"> </w:t>
      </w:r>
      <w:r>
        <w:rPr>
          <w:spacing w:val="1"/>
        </w:rPr>
        <w:t>begrepene</w:t>
      </w:r>
      <w:r>
        <w:rPr>
          <w:spacing w:val="-9"/>
        </w:rPr>
        <w:t xml:space="preserve"> </w:t>
      </w:r>
      <w:r>
        <w:t>og</w:t>
      </w:r>
      <w:r>
        <w:rPr>
          <w:spacing w:val="-9"/>
        </w:rPr>
        <w:t xml:space="preserve"> </w:t>
      </w:r>
      <w:r>
        <w:rPr>
          <w:spacing w:val="-3"/>
        </w:rPr>
        <w:t>bruke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under-</w:t>
      </w:r>
      <w:r>
        <w:rPr>
          <w:spacing w:val="47"/>
          <w:w w:val="91"/>
        </w:rPr>
        <w:t xml:space="preserve"> </w:t>
      </w:r>
      <w:r>
        <w:t>visningen.</w:t>
      </w:r>
      <w:commentRangeEnd w:id="12"/>
      <w:r w:rsidR="007A79E9">
        <w:rPr>
          <w:rStyle w:val="CommentReference"/>
          <w:rFonts w:asciiTheme="minorHAnsi" w:eastAsiaTheme="minorHAnsi" w:hAnsiTheme="minorHAnsi"/>
        </w:rPr>
        <w:commentReference w:id="12"/>
      </w:r>
      <w:r>
        <w:rPr>
          <w:spacing w:val="-20"/>
        </w:rPr>
        <w:t xml:space="preserve"> </w:t>
      </w:r>
      <w:r>
        <w:t>Først</w:t>
      </w:r>
      <w:r>
        <w:rPr>
          <w:spacing w:val="-20"/>
        </w:rPr>
        <w:t xml:space="preserve"> </w:t>
      </w:r>
      <w:r>
        <w:t>vil</w:t>
      </w:r>
      <w:r>
        <w:rPr>
          <w:spacing w:val="-20"/>
        </w:rPr>
        <w:t xml:space="preserve"> </w:t>
      </w:r>
      <w:r>
        <w:t>jeg</w:t>
      </w:r>
      <w:r>
        <w:rPr>
          <w:spacing w:val="-19"/>
        </w:rPr>
        <w:t xml:space="preserve"> </w:t>
      </w:r>
      <w:r>
        <w:rPr>
          <w:spacing w:val="1"/>
        </w:rPr>
        <w:t>gjøre</w:t>
      </w:r>
      <w:r>
        <w:rPr>
          <w:spacing w:val="-20"/>
        </w:rPr>
        <w:t xml:space="preserve"> </w:t>
      </w:r>
      <w:r>
        <w:t>rede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undervisningssiuasjonen</w:t>
      </w:r>
      <w:r>
        <w:rPr>
          <w:spacing w:val="-20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rPr>
          <w:spacing w:val="-2"/>
        </w:rPr>
        <w:t>undervisningsopplegg</w:t>
      </w:r>
      <w:r>
        <w:rPr>
          <w:spacing w:val="-1"/>
        </w:rPr>
        <w:t>et,</w:t>
      </w:r>
      <w:r>
        <w:rPr>
          <w:spacing w:val="-20"/>
        </w:rPr>
        <w:t xml:space="preserve"> </w:t>
      </w:r>
      <w:r>
        <w:t>og</w:t>
      </w:r>
      <w:r>
        <w:rPr>
          <w:spacing w:val="44"/>
          <w:w w:val="92"/>
        </w:rPr>
        <w:t xml:space="preserve"> </w:t>
      </w:r>
      <w:r>
        <w:t>deretter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ommer</w:t>
      </w:r>
      <w:r>
        <w:rPr>
          <w:spacing w:val="-16"/>
        </w:rPr>
        <w:t xml:space="preserve"> </w:t>
      </w:r>
      <w:r>
        <w:t>jeg</w:t>
      </w:r>
      <w:r>
        <w:rPr>
          <w:spacing w:val="-16"/>
        </w:rPr>
        <w:t xml:space="preserve"> </w:t>
      </w:r>
      <w:r>
        <w:t>til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analysere</w:t>
      </w:r>
      <w:r>
        <w:rPr>
          <w:spacing w:val="-16"/>
        </w:rPr>
        <w:t xml:space="preserve"> </w:t>
      </w:r>
      <w:r>
        <w:t>opplegget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lys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6"/>
        </w:rPr>
        <w:t xml:space="preserve"> </w:t>
      </w:r>
      <w:r>
        <w:t>te</w:t>
      </w:r>
      <w:r>
        <w:rPr>
          <w:spacing w:val="-2"/>
        </w:rPr>
        <w:t>o</w:t>
      </w:r>
      <w:r>
        <w:t>ri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rPr>
          <w:spacing w:val="6"/>
        </w:rPr>
        <w:t>p</w:t>
      </w:r>
      <w:r>
        <w:t>edagogikk</w:t>
      </w:r>
      <w:r>
        <w:rPr>
          <w:spacing w:val="-16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naturfagdidatikk.</w:t>
      </w:r>
    </w:p>
    <w:p w14:paraId="46826E21" w14:textId="77777777" w:rsidR="006C5653" w:rsidRDefault="006C5653">
      <w:pPr>
        <w:rPr>
          <w:rFonts w:ascii="Georgia" w:eastAsia="Georgia" w:hAnsi="Georgia" w:cs="Georgia"/>
          <w:sz w:val="24"/>
          <w:szCs w:val="24"/>
        </w:rPr>
      </w:pPr>
    </w:p>
    <w:p w14:paraId="14C7C3B4" w14:textId="77777777" w:rsidR="006C5653" w:rsidRDefault="000B271B">
      <w:pPr>
        <w:pStyle w:val="Heading1"/>
        <w:spacing w:before="210"/>
        <w:jc w:val="both"/>
        <w:rPr>
          <w:b w:val="0"/>
          <w:bCs w:val="0"/>
        </w:rPr>
      </w:pPr>
      <w:r>
        <w:t>Undervisningssituasjonen</w:t>
      </w:r>
    </w:p>
    <w:p w14:paraId="4EAB9074" w14:textId="77777777" w:rsidR="006C5653" w:rsidRDefault="000B271B">
      <w:pPr>
        <w:pStyle w:val="BodyText"/>
        <w:spacing w:before="249" w:line="254" w:lineRule="auto"/>
        <w:ind w:left="115" w:right="113"/>
        <w:jc w:val="both"/>
      </w:pPr>
      <w:r>
        <w:t>S</w:t>
      </w:r>
      <w:r>
        <w:rPr>
          <w:spacing w:val="-8"/>
        </w:rPr>
        <w:t>k</w:t>
      </w:r>
      <w:r>
        <w:t>olen</w:t>
      </w:r>
      <w:r>
        <w:rPr>
          <w:spacing w:val="-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</w:t>
      </w:r>
      <w:r>
        <w:rPr>
          <w:spacing w:val="-1"/>
        </w:rPr>
        <w:t xml:space="preserve"> </w:t>
      </w:r>
      <w:r>
        <w:t>undervisningsoppl</w:t>
      </w:r>
      <w:r>
        <w:rPr>
          <w:spacing w:val="-3"/>
        </w:rPr>
        <w:t>e</w:t>
      </w:r>
      <w:r>
        <w:t>gget</w:t>
      </w:r>
      <w:r>
        <w:rPr>
          <w:spacing w:val="-1"/>
        </w:rPr>
        <w:t xml:space="preserve"> </w:t>
      </w:r>
      <w:r>
        <w:t>ble</w:t>
      </w:r>
      <w:r>
        <w:rPr>
          <w:spacing w:val="-1"/>
        </w:rPr>
        <w:t xml:space="preserve"> </w:t>
      </w:r>
      <w:r>
        <w:t>utført</w:t>
      </w:r>
      <w:r>
        <w:rPr>
          <w:spacing w:val="-2"/>
        </w:rPr>
        <w:t xml:space="preserve"> </w:t>
      </w:r>
      <w:r>
        <w:rPr>
          <w:spacing w:val="6"/>
        </w:rPr>
        <w:t>b</w:t>
      </w:r>
      <w:r>
        <w:t>efinner</w:t>
      </w:r>
      <w:r>
        <w:rPr>
          <w:spacing w:val="-1"/>
        </w:rPr>
        <w:t xml:space="preserve"> </w:t>
      </w:r>
      <w:r>
        <w:t>seg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om</w:t>
      </w:r>
      <w:r>
        <w:rPr>
          <w:spacing w:val="-33"/>
        </w:rPr>
        <w:t>r</w:t>
      </w:r>
      <w:r>
        <w:rPr>
          <w:spacing w:val="-101"/>
        </w:rPr>
        <w:t>˚</w:t>
      </w:r>
      <w:r>
        <w:t>ade</w:t>
      </w:r>
      <w:r>
        <w:rPr>
          <w:spacing w:val="-1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1"/>
        </w:rPr>
        <w:t xml:space="preserve"> </w:t>
      </w:r>
      <w:r>
        <w:t>det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"/>
        </w:rPr>
        <w:t xml:space="preserve"> </w:t>
      </w:r>
      <w:r>
        <w:t>so-</w:t>
      </w:r>
      <w:r>
        <w:rPr>
          <w:w w:val="88"/>
        </w:rPr>
        <w:t xml:space="preserve"> </w:t>
      </w:r>
      <w:r>
        <w:rPr>
          <w:spacing w:val="-2"/>
        </w:rPr>
        <w:t>sioøkonomiske</w:t>
      </w:r>
      <w:r>
        <w:rPr>
          <w:spacing w:val="2"/>
        </w:rPr>
        <w:t xml:space="preserve"> </w:t>
      </w:r>
      <w:r>
        <w:t>forhold.</w:t>
      </w:r>
      <w:r>
        <w:rPr>
          <w:spacing w:val="4"/>
        </w:rPr>
        <w:t xml:space="preserve"> </w:t>
      </w:r>
      <w:r>
        <w:t>Klassen</w:t>
      </w:r>
      <w:r>
        <w:rPr>
          <w:spacing w:val="3"/>
        </w:rPr>
        <w:t xml:space="preserve"> </w:t>
      </w:r>
      <w:r>
        <w:t>som</w:t>
      </w:r>
      <w:r>
        <w:rPr>
          <w:spacing w:val="3"/>
        </w:rPr>
        <w:t xml:space="preserve"> </w:t>
      </w:r>
      <w:r>
        <w:t>vi,</w:t>
      </w:r>
      <w:r>
        <w:rPr>
          <w:spacing w:val="3"/>
        </w:rPr>
        <w:t xml:space="preserve"> </w:t>
      </w:r>
      <w:r>
        <w:rPr>
          <w:spacing w:val="-2"/>
        </w:rPr>
        <w:t>praksisstudentene,</w:t>
      </w:r>
      <w:r>
        <w:rPr>
          <w:spacing w:val="3"/>
        </w:rPr>
        <w:t xml:space="preserve"> </w:t>
      </w:r>
      <w:r>
        <w:rPr>
          <w:spacing w:val="-2"/>
        </w:rPr>
        <w:t>observerte</w:t>
      </w:r>
      <w:r>
        <w:rPr>
          <w:spacing w:val="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8.</w:t>
      </w:r>
      <w:r>
        <w:rPr>
          <w:spacing w:val="3"/>
        </w:rPr>
        <w:t xml:space="preserve"> </w:t>
      </w:r>
      <w:r>
        <w:t>klasse,</w:t>
      </w:r>
      <w:r>
        <w:rPr>
          <w:spacing w:val="3"/>
        </w:rPr>
        <w:t xml:space="preserve"> </w:t>
      </w:r>
      <w:r>
        <w:t>som</w:t>
      </w:r>
      <w:r>
        <w:rPr>
          <w:spacing w:val="31"/>
          <w:w w:val="9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"/>
        </w:rPr>
        <w:t xml:space="preserve"> </w:t>
      </w:r>
      <w:r>
        <w:t>13</w:t>
      </w:r>
      <w:r>
        <w:rPr>
          <w:spacing w:val="2"/>
        </w:rPr>
        <w:t xml:space="preserve"> </w:t>
      </w:r>
      <w:r>
        <w:t>gutter</w:t>
      </w:r>
      <w:r>
        <w:rPr>
          <w:spacing w:val="3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11</w:t>
      </w:r>
      <w:r>
        <w:rPr>
          <w:spacing w:val="2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rPr>
          <w:spacing w:val="-2"/>
        </w:rPr>
        <w:t>k</w:t>
      </w:r>
      <w:r>
        <w:t>lassen</w:t>
      </w:r>
      <w:r>
        <w:rPr>
          <w:spacing w:val="1"/>
        </w:rPr>
        <w:t xml:space="preserve"> </w:t>
      </w:r>
      <w:r>
        <w:t>sitter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to-og-to</w:t>
      </w:r>
      <w:r>
        <w:rPr>
          <w:spacing w:val="3"/>
        </w:rPr>
        <w:t xml:space="preserve"> </w:t>
      </w:r>
      <w:r>
        <w:t>sammen</w:t>
      </w:r>
      <w:r>
        <w:rPr>
          <w:spacing w:val="3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pulter</w:t>
      </w:r>
      <w:r>
        <w:rPr>
          <w:spacing w:val="2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et</w:t>
      </w:r>
      <w:r>
        <w:rPr>
          <w:w w:val="98"/>
        </w:rPr>
        <w:t xml:space="preserve"> </w:t>
      </w:r>
      <w:r>
        <w:t>rutenett.</w:t>
      </w:r>
      <w:r>
        <w:rPr>
          <w:spacing w:val="-13"/>
        </w:rPr>
        <w:t xml:space="preserve"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3"/>
        </w:rPr>
        <w:t xml:space="preserve"> </w:t>
      </w:r>
      <w:r>
        <w:rPr>
          <w:spacing w:val="-4"/>
        </w:rPr>
        <w:t>uke</w:t>
      </w:r>
      <w:r>
        <w:rPr>
          <w:spacing w:val="-13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12"/>
        </w:rPr>
        <w:t xml:space="preserve"> </w:t>
      </w:r>
      <w:r>
        <w:rPr>
          <w:spacing w:val="-2"/>
        </w:rPr>
        <w:t>plasseringen</w:t>
      </w:r>
      <w:r>
        <w:rPr>
          <w:spacing w:val="-13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3"/>
        </w:rPr>
        <w:t xml:space="preserve"> </w:t>
      </w:r>
      <w:r>
        <w:rPr>
          <w:spacing w:val="-1"/>
        </w:rPr>
        <w:t>El</w:t>
      </w:r>
      <w:r>
        <w:rPr>
          <w:spacing w:val="-2"/>
        </w:rPr>
        <w:t>evene</w:t>
      </w:r>
      <w:r>
        <w:rPr>
          <w:spacing w:val="-12"/>
        </w:rPr>
        <w:t xml:space="preserve"> </w:t>
      </w:r>
      <w:r>
        <w:t>blir</w:t>
      </w:r>
      <w:r>
        <w:rPr>
          <w:spacing w:val="-13"/>
        </w:rPr>
        <w:t xml:space="preserve"> </w:t>
      </w:r>
      <w:r>
        <w:t>fordelt</w:t>
      </w:r>
      <w:r>
        <w:rPr>
          <w:spacing w:val="-12"/>
        </w:rPr>
        <w:t xml:space="preserve"> </w:t>
      </w:r>
      <w:r>
        <w:t>sammen</w:t>
      </w:r>
      <w:r>
        <w:rPr>
          <w:spacing w:val="-12"/>
        </w:rPr>
        <w:t xml:space="preserve"> </w:t>
      </w:r>
      <w:r>
        <w:t>med</w:t>
      </w:r>
      <w:r>
        <w:rPr>
          <w:spacing w:val="-13"/>
        </w:rPr>
        <w:t xml:space="preserve"> </w:t>
      </w:r>
      <w:r>
        <w:t>det</w:t>
      </w:r>
      <w:r>
        <w:rPr>
          <w:spacing w:val="49"/>
          <w:w w:val="96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6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aller</w:t>
      </w:r>
      <w:r>
        <w:rPr>
          <w:spacing w:val="7"/>
          <w:w w:val="95"/>
        </w:rPr>
        <w:t xml:space="preserve"> </w:t>
      </w:r>
      <w:r>
        <w:rPr>
          <w:w w:val="95"/>
        </w:rPr>
        <w:t>læringspartnere.</w:t>
      </w:r>
      <w:r>
        <w:rPr>
          <w:spacing w:val="5"/>
          <w:w w:val="95"/>
        </w:rPr>
        <w:t xml:space="preserve"> </w:t>
      </w:r>
      <w:r>
        <w:rPr>
          <w:w w:val="95"/>
        </w:rPr>
        <w:t>Hensikten</w:t>
      </w:r>
      <w:r>
        <w:rPr>
          <w:spacing w:val="7"/>
          <w:w w:val="95"/>
        </w:rPr>
        <w:t xml:space="preserve"> </w:t>
      </w:r>
      <w:r>
        <w:rPr>
          <w:w w:val="95"/>
        </w:rPr>
        <w:t>med</w:t>
      </w:r>
      <w:r>
        <w:rPr>
          <w:spacing w:val="6"/>
          <w:w w:val="95"/>
        </w:rPr>
        <w:t xml:space="preserve"> </w:t>
      </w:r>
      <w:r>
        <w:rPr>
          <w:w w:val="95"/>
        </w:rPr>
        <w:t>læringspartnere</w:t>
      </w:r>
      <w:r>
        <w:rPr>
          <w:spacing w:val="5"/>
          <w:w w:val="95"/>
        </w:rPr>
        <w:t xml:space="preserve"> </w:t>
      </w:r>
      <w:r>
        <w:rPr>
          <w:w w:val="95"/>
        </w:rPr>
        <w:t>er</w:t>
      </w:r>
      <w:r>
        <w:rPr>
          <w:spacing w:val="7"/>
          <w:w w:val="95"/>
        </w:rPr>
        <w:t xml:space="preserve"> </w:t>
      </w:r>
      <w:r>
        <w:rPr>
          <w:w w:val="95"/>
        </w:rPr>
        <w:t>at</w:t>
      </w:r>
      <w:r>
        <w:rPr>
          <w:spacing w:val="7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7"/>
          <w:w w:val="95"/>
        </w:rPr>
        <w:t xml:space="preserve"> </w:t>
      </w:r>
      <w:r>
        <w:rPr>
          <w:w w:val="95"/>
        </w:rPr>
        <w:t>snak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6"/>
          <w:w w:val="95"/>
        </w:rPr>
        <w:t xml:space="preserve"> </w:t>
      </w:r>
      <w:r>
        <w:rPr>
          <w:w w:val="95"/>
        </w:rPr>
        <w:t>sammen</w:t>
      </w:r>
      <w:r>
        <w:rPr>
          <w:spacing w:val="7"/>
          <w:w w:val="95"/>
        </w:rPr>
        <w:t xml:space="preserve"> </w:t>
      </w:r>
      <w:r>
        <w:rPr>
          <w:spacing w:val="-32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job</w:t>
      </w:r>
      <w:r>
        <w:rPr>
          <w:spacing w:val="7"/>
        </w:rPr>
        <w:t>b</w:t>
      </w:r>
      <w:r>
        <w:t>er</w:t>
      </w:r>
      <w:r>
        <w:rPr>
          <w:spacing w:val="-19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19"/>
        </w:rPr>
        <w:t xml:space="preserve"> </w:t>
      </w:r>
      <w:r>
        <w:t>eller</w:t>
      </w:r>
      <w:r>
        <w:rPr>
          <w:spacing w:val="-20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blir</w:t>
      </w:r>
      <w:r>
        <w:rPr>
          <w:spacing w:val="-19"/>
        </w:rPr>
        <w:t xml:space="preserve"> </w:t>
      </w:r>
      <w:r>
        <w:rPr>
          <w:spacing w:val="6"/>
        </w:rPr>
        <w:t>b</w:t>
      </w:r>
      <w:r>
        <w:t>edt</w:t>
      </w:r>
      <w:r>
        <w:rPr>
          <w:spacing w:val="-20"/>
        </w:rPr>
        <w:t xml:space="preserve"> </w:t>
      </w:r>
      <w:r>
        <w:t>om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dis</w:t>
      </w:r>
      <w:r>
        <w:rPr>
          <w:spacing w:val="-2"/>
        </w:rPr>
        <w:t>k</w:t>
      </w:r>
      <w:r>
        <w:t>utere</w:t>
      </w:r>
      <w:r>
        <w:rPr>
          <w:spacing w:val="-20"/>
        </w:rPr>
        <w:t xml:space="preserve"> </w:t>
      </w:r>
      <w:r>
        <w:t>n</w:t>
      </w:r>
      <w:r>
        <w:rPr>
          <w:spacing w:val="6"/>
        </w:rPr>
        <w:t>o</w:t>
      </w:r>
      <w:r>
        <w:t>e.</w:t>
      </w:r>
      <w:r>
        <w:rPr>
          <w:spacing w:val="-19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9"/>
        </w:rPr>
        <w:t xml:space="preserve"> </w:t>
      </w:r>
      <w:r>
        <w:t>generelt</w:t>
      </w:r>
      <w:r>
        <w:rPr>
          <w:spacing w:val="-20"/>
        </w:rPr>
        <w:t xml:space="preserve"> </w:t>
      </w:r>
      <w:r>
        <w:t>ingen</w:t>
      </w:r>
      <w:r>
        <w:rPr>
          <w:spacing w:val="-19"/>
        </w:rPr>
        <w:t xml:space="preserve"> </w:t>
      </w:r>
      <w:r>
        <w:t>sosiale</w:t>
      </w:r>
      <w:r>
        <w:rPr>
          <w:w w:val="91"/>
        </w:rPr>
        <w:t xml:space="preserve"> </w:t>
      </w:r>
      <w:r>
        <w:t>problemer</w:t>
      </w:r>
      <w:r>
        <w:rPr>
          <w:spacing w:val="-17"/>
        </w:rPr>
        <w:t xml:space="preserve"> </w:t>
      </w:r>
      <w:r>
        <w:t>eller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onflikter</w:t>
      </w:r>
      <w:r>
        <w:rPr>
          <w:spacing w:val="-16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klassen,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7"/>
        </w:rPr>
        <w:t xml:space="preserve"> </w:t>
      </w:r>
      <w:r>
        <w:t>pleier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samar</w:t>
      </w:r>
      <w:r>
        <w:rPr>
          <w:spacing w:val="7"/>
        </w:rPr>
        <w:t>b</w:t>
      </w:r>
      <w:r>
        <w:t>eide</w:t>
      </w:r>
      <w:r>
        <w:rPr>
          <w:spacing w:val="-17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</w:t>
      </w:r>
      <w:r>
        <w:rPr>
          <w:spacing w:val="-17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t>store</w:t>
      </w:r>
      <w:r>
        <w:rPr>
          <w:w w:val="93"/>
        </w:rPr>
        <w:t xml:space="preserve"> </w:t>
      </w:r>
      <w:r>
        <w:t>problemer.</w:t>
      </w:r>
      <w:r>
        <w:rPr>
          <w:spacing w:val="-14"/>
        </w:rPr>
        <w:t xml:space="preserve"> </w:t>
      </w:r>
      <w:r>
        <w:rPr>
          <w:spacing w:val="-5"/>
        </w:rPr>
        <w:t>T</w:t>
      </w:r>
      <w:r>
        <w:rPr>
          <w:spacing w:val="-6"/>
        </w:rPr>
        <w:t>a</w:t>
      </w:r>
      <w:r>
        <w:rPr>
          <w:spacing w:val="-5"/>
        </w:rPr>
        <w:t>vl</w:t>
      </w: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3"/>
        </w:rPr>
        <w:t>brukes</w:t>
      </w:r>
      <w:r>
        <w:rPr>
          <w:spacing w:val="-13"/>
        </w:rPr>
        <w:t xml:space="preserve"> </w:t>
      </w:r>
      <w:r>
        <w:t>sjelden</w:t>
      </w:r>
      <w:r>
        <w:rPr>
          <w:spacing w:val="-13"/>
        </w:rPr>
        <w:t xml:space="preserve"> </w:t>
      </w:r>
      <w:r>
        <w:t>siden</w:t>
      </w:r>
      <w:r>
        <w:rPr>
          <w:spacing w:val="-13"/>
        </w:rPr>
        <w:t xml:space="preserve"> </w:t>
      </w:r>
      <w:r>
        <w:rPr>
          <w:spacing w:val="-1"/>
        </w:rPr>
        <w:t>lysta</w:t>
      </w:r>
      <w:r>
        <w:rPr>
          <w:spacing w:val="-2"/>
        </w:rPr>
        <w:t>vlen</w:t>
      </w:r>
      <w:r>
        <w:rPr>
          <w:spacing w:val="-13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plassert</w:t>
      </w:r>
      <w:r>
        <w:rPr>
          <w:spacing w:val="-13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alle</w:t>
      </w:r>
      <w:r>
        <w:rPr>
          <w:spacing w:val="-13"/>
        </w:rPr>
        <w:t xml:space="preserve"> </w:t>
      </w:r>
      <w:r>
        <w:t>klasserom</w:t>
      </w:r>
      <w:r>
        <w:rPr>
          <w:spacing w:val="-14"/>
        </w:rPr>
        <w:t xml:space="preserve"> </w:t>
      </w:r>
      <w:r>
        <w:t>rett</w:t>
      </w:r>
      <w:r>
        <w:rPr>
          <w:spacing w:val="-13"/>
        </w:rPr>
        <w:t xml:space="preserve"> </w:t>
      </w:r>
      <w:r>
        <w:t>foran</w:t>
      </w:r>
      <w:r>
        <w:rPr>
          <w:spacing w:val="-13"/>
        </w:rPr>
        <w:t xml:space="preserve"> </w:t>
      </w:r>
      <w:r>
        <w:rPr>
          <w:spacing w:val="-2"/>
        </w:rPr>
        <w:t>ta</w:t>
      </w:r>
      <w:r>
        <w:rPr>
          <w:spacing w:val="-3"/>
        </w:rPr>
        <w:t>vlen</w:t>
      </w:r>
      <w:r>
        <w:rPr>
          <w:spacing w:val="-2"/>
        </w:rPr>
        <w:t>.</w:t>
      </w:r>
      <w:r>
        <w:rPr>
          <w:spacing w:val="33"/>
          <w:w w:val="99"/>
        </w:rPr>
        <w:t xml:space="preserve"> </w:t>
      </w:r>
      <w:r>
        <w:rPr>
          <w:w w:val="95"/>
        </w:rPr>
        <w:t>OneNote</w:t>
      </w:r>
      <w:r>
        <w:rPr>
          <w:spacing w:val="-8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isteden</w:t>
      </w:r>
      <w:r>
        <w:rPr>
          <w:spacing w:val="-7"/>
          <w:w w:val="95"/>
        </w:rPr>
        <w:t xml:space="preserve"> </w:t>
      </w:r>
      <w:r>
        <w:rPr>
          <w:w w:val="95"/>
        </w:rPr>
        <w:t>for</w:t>
      </w:r>
      <w:r>
        <w:rPr>
          <w:spacing w:val="-7"/>
          <w:w w:val="95"/>
        </w:rPr>
        <w:t xml:space="preserve"> </w:t>
      </w:r>
      <w:r>
        <w:rPr>
          <w:w w:val="95"/>
        </w:rPr>
        <w:t>t</w:t>
      </w:r>
      <w:r>
        <w:rPr>
          <w:spacing w:val="-7"/>
          <w:w w:val="95"/>
        </w:rPr>
        <w:t>a</w:t>
      </w:r>
      <w:r>
        <w:rPr>
          <w:w w:val="95"/>
        </w:rPr>
        <w:t>vlen,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8"/>
          <w:w w:val="95"/>
        </w:rPr>
        <w:t xml:space="preserve"> </w:t>
      </w:r>
      <w:r>
        <w:rPr>
          <w:w w:val="95"/>
        </w:rPr>
        <w:t>OneNote</w:t>
      </w:r>
      <w:r>
        <w:rPr>
          <w:spacing w:val="-7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 xml:space="preserve"> </w:t>
      </w:r>
      <w:r>
        <w:rPr>
          <w:w w:val="95"/>
        </w:rPr>
        <w:t>planleggingen</w:t>
      </w:r>
      <w:r>
        <w:rPr>
          <w:spacing w:val="-7"/>
          <w:w w:val="95"/>
        </w:rPr>
        <w:t xml:space="preserve"> a</w:t>
      </w:r>
      <w:r>
        <w:rPr>
          <w:w w:val="95"/>
        </w:rPr>
        <w:t>v</w:t>
      </w:r>
      <w:r>
        <w:rPr>
          <w:spacing w:val="-7"/>
          <w:w w:val="95"/>
        </w:rPr>
        <w:t xml:space="preserve"> </w:t>
      </w:r>
      <w:r>
        <w:rPr>
          <w:w w:val="95"/>
        </w:rPr>
        <w:t>undervisninge</w:t>
      </w:r>
      <w:r>
        <w:rPr>
          <w:spacing w:val="-2"/>
          <w:w w:val="95"/>
        </w:rPr>
        <w:t>n</w:t>
      </w:r>
      <w:r>
        <w:rPr>
          <w:w w:val="95"/>
        </w:rPr>
        <w:t>.</w:t>
      </w:r>
    </w:p>
    <w:p w14:paraId="26D19798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51B179CF" w14:textId="77777777" w:rsidR="006C5653" w:rsidRDefault="000B271B">
      <w:pPr>
        <w:pStyle w:val="BodyText"/>
        <w:spacing w:line="254" w:lineRule="auto"/>
        <w:ind w:left="115" w:right="113"/>
        <w:jc w:val="both"/>
      </w:pPr>
      <w:r>
        <w:t>Jeg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annen</w:t>
      </w:r>
      <w:r>
        <w:rPr>
          <w:spacing w:val="-6"/>
        </w:rPr>
        <w:t xml:space="preserve"> </w:t>
      </w:r>
      <w:r>
        <w:t>lærerstude</w:t>
      </w:r>
      <w:r>
        <w:rPr>
          <w:spacing w:val="-9"/>
        </w:rPr>
        <w:t>n</w:t>
      </w:r>
      <w:r>
        <w:t>t</w:t>
      </w:r>
      <w:r>
        <w:rPr>
          <w:spacing w:val="-6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fra</w:t>
      </w:r>
      <w:r>
        <w:rPr>
          <w:spacing w:val="-7"/>
        </w:rPr>
        <w:t xml:space="preserve"> </w:t>
      </w:r>
      <w:r>
        <w:t>8.</w:t>
      </w:r>
      <w:r>
        <w:rPr>
          <w:spacing w:val="-6"/>
        </w:rPr>
        <w:t xml:space="preserve"> </w:t>
      </w:r>
      <w:r>
        <w:t>klassen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rPr>
          <w:spacing w:val="-32"/>
        </w:rPr>
        <w:t>b</w:t>
      </w:r>
      <w:r>
        <w:rPr>
          <w:spacing w:val="-101"/>
        </w:rPr>
        <w:t>˚</w:t>
      </w:r>
      <w:r>
        <w:t>ade</w:t>
      </w:r>
      <w:r>
        <w:rPr>
          <w:spacing w:val="-7"/>
        </w:rPr>
        <w:t xml:space="preserve"> </w:t>
      </w:r>
      <w:r>
        <w:t>naturfagstimer</w:t>
      </w:r>
      <w:r>
        <w:rPr>
          <w:spacing w:val="-7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ma-</w:t>
      </w:r>
      <w:r>
        <w:rPr>
          <w:w w:val="92"/>
        </w:rPr>
        <w:t xml:space="preserve"> </w:t>
      </w:r>
      <w:r>
        <w:t>tematikktimer.</w:t>
      </w:r>
      <w:r>
        <w:rPr>
          <w:spacing w:val="-16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16"/>
        </w:rPr>
        <w:t xml:space="preserve"> </w:t>
      </w:r>
      <w:r>
        <w:t>faglige</w:t>
      </w:r>
      <w:r>
        <w:rPr>
          <w:spacing w:val="-16"/>
        </w:rPr>
        <w:t xml:space="preserve"> </w:t>
      </w:r>
      <w:r>
        <w:t>forutsetninger</w:t>
      </w:r>
      <w:r>
        <w:rPr>
          <w:spacing w:val="-16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arierende,</w:t>
      </w:r>
      <w:r>
        <w:rPr>
          <w:spacing w:val="-16"/>
        </w:rPr>
        <w:t xml:space="preserve"> </w:t>
      </w:r>
      <w:r>
        <w:t>klassen</w:t>
      </w:r>
      <w:r>
        <w:rPr>
          <w:spacing w:val="-16"/>
        </w:rPr>
        <w:t xml:space="preserve"> </w:t>
      </w:r>
      <w:r>
        <w:t>har</w:t>
      </w:r>
      <w:r>
        <w:rPr>
          <w:spacing w:val="-16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jevn</w:t>
      </w:r>
      <w:r>
        <w:rPr>
          <w:spacing w:val="-16"/>
        </w:rPr>
        <w:t xml:space="preserve"> </w:t>
      </w:r>
      <w:r>
        <w:t>fordeling</w:t>
      </w:r>
      <w:r>
        <w:rPr>
          <w:spacing w:val="-1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3"/>
          <w:w w:val="103"/>
        </w:rPr>
        <w:t xml:space="preserve"> </w:t>
      </w:r>
      <w:r>
        <w:t>faglig</w:t>
      </w:r>
      <w:r>
        <w:rPr>
          <w:spacing w:val="-30"/>
        </w:rPr>
        <w:t xml:space="preserve"> </w:t>
      </w:r>
      <w:r>
        <w:rPr>
          <w:spacing w:val="-2"/>
        </w:rPr>
        <w:t>sterke</w:t>
      </w:r>
      <w:r>
        <w:rPr>
          <w:spacing w:val="-30"/>
        </w:rPr>
        <w:t xml:space="preserve"> </w:t>
      </w:r>
      <w:r>
        <w:t>og</w:t>
      </w:r>
      <w:r>
        <w:rPr>
          <w:spacing w:val="-30"/>
        </w:rPr>
        <w:t xml:space="preserve"> </w:t>
      </w:r>
      <w:r>
        <w:t>faglig</w:t>
      </w:r>
      <w:r>
        <w:rPr>
          <w:spacing w:val="-29"/>
        </w:rPr>
        <w:t xml:space="preserve"> </w:t>
      </w:r>
      <w:r>
        <w:rPr>
          <w:spacing w:val="-5"/>
        </w:rPr>
        <w:t>svake</w:t>
      </w:r>
      <w:r>
        <w:rPr>
          <w:spacing w:val="-30"/>
        </w:rPr>
        <w:t xml:space="preserve"> </w:t>
      </w:r>
      <w:r>
        <w:rPr>
          <w:spacing w:val="-2"/>
        </w:rPr>
        <w:t>elever.</w:t>
      </w:r>
      <w:r>
        <w:rPr>
          <w:spacing w:val="-30"/>
        </w:rPr>
        <w:t xml:space="preserve"> </w:t>
      </w:r>
      <w:r>
        <w:t>I</w:t>
      </w:r>
      <w:r>
        <w:rPr>
          <w:spacing w:val="-30"/>
        </w:rPr>
        <w:t xml:space="preserve"> </w:t>
      </w:r>
      <w:r>
        <w:t>en</w:t>
      </w:r>
      <w:r>
        <w:rPr>
          <w:spacing w:val="-30"/>
        </w:rPr>
        <w:t xml:space="preserve"> </w:t>
      </w:r>
      <w:r>
        <w:t>naturfagstime</w:t>
      </w:r>
      <w:r>
        <w:rPr>
          <w:spacing w:val="-30"/>
        </w:rPr>
        <w:t xml:space="preserve"> </w:t>
      </w:r>
      <w:r>
        <w:rPr>
          <w:spacing w:val="-2"/>
        </w:rPr>
        <w:t>observerte</w:t>
      </w:r>
      <w:r>
        <w:rPr>
          <w:spacing w:val="-30"/>
        </w:rPr>
        <w:t xml:space="preserve"> </w:t>
      </w:r>
      <w:r>
        <w:t>vi</w:t>
      </w:r>
      <w:r>
        <w:rPr>
          <w:spacing w:val="-30"/>
        </w:rPr>
        <w:t xml:space="preserve"> </w:t>
      </w:r>
      <w:r>
        <w:t>at</w:t>
      </w:r>
      <w:r>
        <w:rPr>
          <w:spacing w:val="-30"/>
        </w:rPr>
        <w:t xml:space="preserve"> </w:t>
      </w:r>
      <w:r>
        <w:rPr>
          <w:spacing w:val="-2"/>
        </w:rPr>
        <w:t>elevene</w:t>
      </w:r>
      <w:r>
        <w:rPr>
          <w:spacing w:val="-30"/>
        </w:rPr>
        <w:t xml:space="preserve"> </w:t>
      </w:r>
      <w:r>
        <w:t>brukte</w:t>
      </w:r>
      <w:r>
        <w:rPr>
          <w:spacing w:val="-30"/>
        </w:rPr>
        <w:t xml:space="preserve"> </w:t>
      </w:r>
      <w:r>
        <w:rPr>
          <w:spacing w:val="-2"/>
        </w:rPr>
        <w:t>mikroskop</w:t>
      </w:r>
      <w:r>
        <w:rPr>
          <w:spacing w:val="26"/>
          <w:w w:val="92"/>
        </w:rPr>
        <w:t xml:space="preserve"> </w:t>
      </w:r>
      <w:r>
        <w:t>for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studere</w:t>
      </w:r>
      <w:r>
        <w:rPr>
          <w:spacing w:val="-26"/>
        </w:rPr>
        <w:t xml:space="preserve"> </w:t>
      </w:r>
      <w:r>
        <w:t>di</w:t>
      </w:r>
      <w:r>
        <w:rPr>
          <w:spacing w:val="-8"/>
        </w:rPr>
        <w:t>v</w:t>
      </w:r>
      <w:r>
        <w:t>erse</w:t>
      </w:r>
      <w:r>
        <w:rPr>
          <w:spacing w:val="-28"/>
        </w:rPr>
        <w:t xml:space="preserve"> </w:t>
      </w:r>
      <w:r>
        <w:t>celleprø</w:t>
      </w:r>
      <w:r>
        <w:rPr>
          <w:spacing w:val="-7"/>
        </w:rPr>
        <w:t>v</w:t>
      </w:r>
      <w:r>
        <w:rPr>
          <w:spacing w:val="-2"/>
        </w:rPr>
        <w:t>e</w:t>
      </w:r>
      <w:r>
        <w:t>r,</w:t>
      </w:r>
      <w:r>
        <w:rPr>
          <w:spacing w:val="-26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8"/>
        </w:rPr>
        <w:t xml:space="preserve"> </w:t>
      </w:r>
      <w:r>
        <w:t>annet</w:t>
      </w:r>
      <w:r>
        <w:rPr>
          <w:spacing w:val="-26"/>
        </w:rPr>
        <w:t xml:space="preserve"> </w:t>
      </w:r>
      <w:r>
        <w:t>fra</w:t>
      </w:r>
      <w:r>
        <w:rPr>
          <w:spacing w:val="-27"/>
        </w:rPr>
        <w:t xml:space="preserve"> </w:t>
      </w:r>
      <w:r>
        <w:t>deres</w:t>
      </w:r>
      <w:r>
        <w:rPr>
          <w:spacing w:val="-27"/>
        </w:rPr>
        <w:t xml:space="preserve"> </w:t>
      </w:r>
      <w:r>
        <w:t>egen</w:t>
      </w:r>
      <w:r>
        <w:rPr>
          <w:spacing w:val="-27"/>
        </w:rPr>
        <w:t xml:space="preserve"> </w:t>
      </w:r>
      <w:r>
        <w:rPr>
          <w:spacing w:val="-8"/>
        </w:rPr>
        <w:t>m</w:t>
      </w:r>
      <w:r>
        <w:t>unn</w:t>
      </w:r>
      <w:r>
        <w:rPr>
          <w:spacing w:val="-27"/>
        </w:rPr>
        <w:t xml:space="preserve"> </w:t>
      </w:r>
      <w:r>
        <w:t>og</w:t>
      </w:r>
      <w:r>
        <w:rPr>
          <w:spacing w:val="-27"/>
        </w:rPr>
        <w:t xml:space="preserve"> </w:t>
      </w:r>
      <w:r>
        <w:t>deres</w:t>
      </w:r>
      <w:r>
        <w:rPr>
          <w:spacing w:val="-28"/>
        </w:rPr>
        <w:t xml:space="preserve"> </w:t>
      </w:r>
      <w:r>
        <w:t>egne</w:t>
      </w:r>
      <w:r>
        <w:rPr>
          <w:spacing w:val="-26"/>
        </w:rPr>
        <w:t xml:space="preserve"> </w:t>
      </w:r>
      <w:r>
        <w:rPr>
          <w:spacing w:val="-32"/>
        </w:rPr>
        <w:t>h</w:t>
      </w:r>
      <w:r>
        <w:rPr>
          <w:spacing w:val="-101"/>
        </w:rPr>
        <w:t>˚</w:t>
      </w:r>
      <w:r>
        <w:t>arst</w:t>
      </w:r>
      <w:r>
        <w:rPr>
          <w:spacing w:val="-33"/>
        </w:rPr>
        <w:t>r</w:t>
      </w:r>
      <w:r>
        <w:rPr>
          <w:spacing w:val="-101"/>
        </w:rPr>
        <w:t>˚</w:t>
      </w:r>
      <w:r>
        <w:t>a.</w:t>
      </w:r>
      <w:r>
        <w:rPr>
          <w:spacing w:val="-27"/>
        </w:rPr>
        <w:t xml:space="preserve"> </w:t>
      </w:r>
      <w:r>
        <w:t>Timen</w:t>
      </w:r>
      <w:r>
        <w:rPr>
          <w:w w:val="96"/>
        </w:rPr>
        <w:t xml:space="preserve"> </w:t>
      </w:r>
      <w:r>
        <w:t>startet</w:t>
      </w:r>
      <w:r>
        <w:rPr>
          <w:spacing w:val="-27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-2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27"/>
        </w:rPr>
        <w:t xml:space="preserve"> </w:t>
      </w:r>
      <w:r>
        <w:t>om</w:t>
      </w:r>
      <w:r>
        <w:rPr>
          <w:spacing w:val="-26"/>
        </w:rPr>
        <w:t xml:space="preserve"> </w:t>
      </w:r>
      <w:r>
        <w:t>celler</w:t>
      </w:r>
      <w:r>
        <w:rPr>
          <w:spacing w:val="-27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mikr</w:t>
      </w:r>
      <w:r>
        <w:rPr>
          <w:spacing w:val="-2"/>
        </w:rPr>
        <w:t>o</w:t>
      </w:r>
      <w:r>
        <w:t>s</w:t>
      </w:r>
      <w:r>
        <w:rPr>
          <w:spacing w:val="-8"/>
        </w:rPr>
        <w:t>k</w:t>
      </w:r>
      <w:r>
        <w:t>op.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7"/>
        </w:rPr>
        <w:t xml:space="preserve"> </w:t>
      </w:r>
      <w:r>
        <w:t>ble</w:t>
      </w:r>
      <w:r>
        <w:rPr>
          <w:spacing w:val="-26"/>
        </w:rPr>
        <w:t xml:space="preserve"> </w:t>
      </w:r>
      <w:r>
        <w:t>fordelt</w:t>
      </w:r>
      <w:r>
        <w:rPr>
          <w:spacing w:val="-26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3-4</w:t>
      </w:r>
      <w:r>
        <w:rPr>
          <w:w w:val="87"/>
        </w:rPr>
        <w:t xml:space="preserve"> </w:t>
      </w:r>
      <w:r>
        <w:rPr>
          <w:spacing w:val="-3"/>
        </w:rPr>
        <w:t>stykker,</w:t>
      </w:r>
      <w:r>
        <w:rPr>
          <w:spacing w:val="-29"/>
        </w:rPr>
        <w:t xml:space="preserve"> </w:t>
      </w:r>
      <w:r>
        <w:rPr>
          <w:spacing w:val="-2"/>
        </w:rPr>
        <w:t>og</w:t>
      </w:r>
      <w:r>
        <w:rPr>
          <w:spacing w:val="-28"/>
        </w:rPr>
        <w:t xml:space="preserve"> </w:t>
      </w:r>
      <w:r>
        <w:t>læreren</w:t>
      </w:r>
      <w:r>
        <w:rPr>
          <w:spacing w:val="-29"/>
        </w:rPr>
        <w:t xml:space="preserve"> </w:t>
      </w:r>
      <w:r>
        <w:t>gikk</w:t>
      </w:r>
      <w:r>
        <w:rPr>
          <w:spacing w:val="-28"/>
        </w:rPr>
        <w:t xml:space="preserve"> </w:t>
      </w:r>
      <w:r>
        <w:t>rundt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eiledet</w:t>
      </w:r>
      <w:r>
        <w:rPr>
          <w:spacing w:val="-28"/>
        </w:rPr>
        <w:t xml:space="preserve"> </w:t>
      </w:r>
      <w:r>
        <w:t>alle</w:t>
      </w:r>
      <w:r>
        <w:rPr>
          <w:spacing w:val="-29"/>
        </w:rPr>
        <w:t xml:space="preserve"> </w:t>
      </w:r>
      <w:r>
        <w:t>gruppene.</w:t>
      </w:r>
      <w:r>
        <w:rPr>
          <w:spacing w:val="-28"/>
        </w:rPr>
        <w:t xml:space="preserve"> </w:t>
      </w:r>
      <w:r>
        <w:rPr>
          <w:spacing w:val="1"/>
        </w:rPr>
        <w:t>Noen</w:t>
      </w:r>
      <w:r>
        <w:rPr>
          <w:spacing w:val="-29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8"/>
        </w:rPr>
        <w:t xml:space="preserve"> </w:t>
      </w:r>
      <w:r>
        <w:t>gruppene</w:t>
      </w:r>
      <w:r>
        <w:rPr>
          <w:spacing w:val="-29"/>
        </w:rPr>
        <w:t xml:space="preserve"> </w:t>
      </w:r>
      <w:r>
        <w:t>fi</w:t>
      </w:r>
      <w:r>
        <w:rPr>
          <w:spacing w:val="41"/>
        </w:rPr>
        <w:t xml:space="preserve"> </w:t>
      </w:r>
      <w:r>
        <w:t>hjelp</w:t>
      </w:r>
      <w:r>
        <w:rPr>
          <w:spacing w:val="-28"/>
        </w:rPr>
        <w:t xml:space="preserve"> </w:t>
      </w:r>
      <w:r>
        <w:rPr>
          <w:spacing w:val="-2"/>
        </w:rPr>
        <w:t>fra</w:t>
      </w:r>
      <w:r>
        <w:rPr>
          <w:spacing w:val="-29"/>
        </w:rPr>
        <w:t xml:space="preserve"> </w:t>
      </w:r>
      <w:r>
        <w:t>læreren</w:t>
      </w:r>
      <w:r>
        <w:rPr>
          <w:spacing w:val="43"/>
          <w:w w:val="92"/>
        </w:rPr>
        <w:t xml:space="preserve"> </w:t>
      </w:r>
      <w:r>
        <w:t>med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innstille</w:t>
      </w:r>
      <w:r>
        <w:rPr>
          <w:spacing w:val="-22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ene</w:t>
      </w:r>
      <w:r>
        <w:rPr>
          <w:spacing w:val="-21"/>
        </w:rPr>
        <w:t xml:space="preserve"> </w:t>
      </w:r>
      <w:r>
        <w:t>slik</w:t>
      </w:r>
      <w:r>
        <w:rPr>
          <w:spacing w:val="-22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endte</w:t>
      </w:r>
      <w:r>
        <w:rPr>
          <w:spacing w:val="-21"/>
        </w:rPr>
        <w:t xml:space="preserve"> </w:t>
      </w:r>
      <w:r>
        <w:t>opp</w:t>
      </w:r>
      <w:r>
        <w:rPr>
          <w:spacing w:val="-22"/>
        </w:rPr>
        <w:t xml:space="preserve"> </w:t>
      </w:r>
      <w:r>
        <w:t>med</w:t>
      </w:r>
      <w:r>
        <w:rPr>
          <w:spacing w:val="-21"/>
        </w:rPr>
        <w:t xml:space="preserve"> </w:t>
      </w:r>
      <w:r>
        <w:t>riktig</w:t>
      </w:r>
      <w:r>
        <w:rPr>
          <w:spacing w:val="-22"/>
        </w:rPr>
        <w:t xml:space="preserve"> </w:t>
      </w:r>
      <w:r>
        <w:t>fokus.</w:t>
      </w:r>
      <w:r>
        <w:rPr>
          <w:spacing w:val="-21"/>
        </w:rPr>
        <w:t xml:space="preserve"> </w:t>
      </w:r>
      <w:r>
        <w:t>Deretter</w:t>
      </w:r>
      <w:r>
        <w:rPr>
          <w:spacing w:val="-22"/>
        </w:rPr>
        <w:t xml:space="preserve"> </w:t>
      </w:r>
      <w:r>
        <w:t>brukte</w:t>
      </w:r>
      <w:r>
        <w:rPr>
          <w:spacing w:val="-22"/>
        </w:rPr>
        <w:t xml:space="preserve"> </w:t>
      </w:r>
      <w:r>
        <w:t>l</w:t>
      </w:r>
      <w:r>
        <w:rPr>
          <w:spacing w:val="-2"/>
        </w:rPr>
        <w:t>æ</w:t>
      </w:r>
      <w:r>
        <w:t>reren</w:t>
      </w:r>
      <w:r>
        <w:rPr>
          <w:spacing w:val="-22"/>
        </w:rPr>
        <w:t xml:space="preserve"> </w:t>
      </w:r>
      <w:r>
        <w:t>et</w:t>
      </w:r>
      <w:r>
        <w:rPr>
          <w:w w:val="98"/>
        </w:rPr>
        <w:t xml:space="preserve"> </w:t>
      </w:r>
      <w:r>
        <w:t>mikros</w:t>
      </w:r>
      <w:r>
        <w:rPr>
          <w:spacing w:val="-8"/>
        </w:rPr>
        <w:t>k</w:t>
      </w:r>
      <w:r>
        <w:t>op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7"/>
        </w:rPr>
        <w:t xml:space="preserve"> </w:t>
      </w:r>
      <w:r>
        <w:rPr>
          <w:spacing w:val="-8"/>
        </w:rPr>
        <w:t>k</w:t>
      </w:r>
      <w:r>
        <w:t>oblet</w:t>
      </w:r>
      <w:r>
        <w:rPr>
          <w:spacing w:val="-17"/>
        </w:rPr>
        <w:t xml:space="preserve"> </w:t>
      </w:r>
      <w:r>
        <w:t>til</w:t>
      </w:r>
      <w:r>
        <w:rPr>
          <w:spacing w:val="-18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datamaskin.</w:t>
      </w:r>
      <w:r>
        <w:rPr>
          <w:spacing w:val="-18"/>
        </w:rPr>
        <w:t xml:space="preserve"> </w:t>
      </w:r>
      <w:r>
        <w:t>Bildet</w:t>
      </w:r>
      <w:r>
        <w:rPr>
          <w:spacing w:val="-17"/>
        </w:rPr>
        <w:t xml:space="preserve"> </w:t>
      </w:r>
      <w:r>
        <w:t>fra</w:t>
      </w:r>
      <w:r>
        <w:rPr>
          <w:spacing w:val="-17"/>
        </w:rPr>
        <w:t xml:space="preserve"> </w:t>
      </w:r>
      <w:r>
        <w:t>mikros</w:t>
      </w:r>
      <w:r>
        <w:rPr>
          <w:spacing w:val="-8"/>
        </w:rPr>
        <w:t>k</w:t>
      </w:r>
      <w:r>
        <w:t>o</w:t>
      </w:r>
      <w:r>
        <w:rPr>
          <w:spacing w:val="6"/>
        </w:rPr>
        <w:t>p</w:t>
      </w:r>
      <w:r>
        <w:t>et</w:t>
      </w:r>
      <w:r>
        <w:rPr>
          <w:spacing w:val="-17"/>
        </w:rPr>
        <w:t xml:space="preserve"> </w:t>
      </w:r>
      <w:r>
        <w:t>ble</w:t>
      </w:r>
      <w:r>
        <w:rPr>
          <w:spacing w:val="-17"/>
        </w:rPr>
        <w:t xml:space="preserve"> </w:t>
      </w:r>
      <w:r>
        <w:t>pr</w:t>
      </w:r>
      <w:r>
        <w:rPr>
          <w:spacing w:val="14"/>
        </w:rPr>
        <w:t>o</w:t>
      </w:r>
      <w:r>
        <w:t>jisjert</w:t>
      </w:r>
      <w:r>
        <w:rPr>
          <w:spacing w:val="-1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7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la</w:t>
      </w:r>
      <w:r>
        <w:rPr>
          <w:spacing w:val="6"/>
        </w:rPr>
        <w:t>b</w:t>
      </w:r>
      <w:r>
        <w:t>oratoriet.</w:t>
      </w:r>
      <w:r>
        <w:rPr>
          <w:spacing w:val="-15"/>
        </w:rPr>
        <w:t xml:space="preserve"> </w:t>
      </w:r>
      <w:r>
        <w:t>Hensikten</w:t>
      </w:r>
      <w:r>
        <w:rPr>
          <w:spacing w:val="-14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denne</w:t>
      </w:r>
      <w:r>
        <w:rPr>
          <w:spacing w:val="-15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1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gi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5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epinn</w:t>
      </w:r>
      <w:r>
        <w:rPr>
          <w:spacing w:val="-1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størrelsesordner</w:t>
      </w:r>
      <w:r>
        <w:rPr>
          <w:w w:val="9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celler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demonstrere</w:t>
      </w:r>
      <w:r>
        <w:rPr>
          <w:spacing w:val="-14"/>
        </w:rPr>
        <w:t xml:space="preserve"> </w:t>
      </w:r>
      <w:r>
        <w:t>bruk</w:t>
      </w:r>
      <w:r>
        <w:rPr>
          <w:spacing w:val="-1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4"/>
        </w:rPr>
        <w:t xml:space="preserve"> </w:t>
      </w:r>
      <w:r>
        <w:rPr>
          <w:spacing w:val="-2"/>
        </w:rPr>
        <w:t>mikroskop.</w:t>
      </w:r>
      <w:r>
        <w:rPr>
          <w:spacing w:val="-14"/>
        </w:rPr>
        <w:t xml:space="preserve"> </w:t>
      </w:r>
      <w:r>
        <w:t>Etter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rPr>
          <w:spacing w:val="-2"/>
        </w:rPr>
        <w:t>bemerk</w:t>
      </w:r>
      <w:r>
        <w:rPr>
          <w:spacing w:val="-1"/>
        </w:rPr>
        <w:t>et</w:t>
      </w:r>
      <w:r>
        <w:rPr>
          <w:spacing w:val="-13"/>
        </w:rPr>
        <w:t xml:space="preserve"> </w:t>
      </w:r>
      <w:r>
        <w:t>læreren</w:t>
      </w:r>
      <w:r>
        <w:rPr>
          <w:spacing w:val="-15"/>
        </w:rPr>
        <w:t xml:space="preserve"> </w:t>
      </w:r>
      <w:r>
        <w:t>at</w:t>
      </w:r>
      <w:r>
        <w:rPr>
          <w:spacing w:val="-13"/>
        </w:rPr>
        <w:t xml:space="preserve"> </w:t>
      </w:r>
      <w:r>
        <w:rPr>
          <w:spacing w:val="-3"/>
        </w:rPr>
        <w:t>elevene</w:t>
      </w:r>
      <w:r>
        <w:rPr>
          <w:spacing w:val="-14"/>
        </w:rPr>
        <w:t xml:space="preserve"> </w:t>
      </w:r>
      <w:r>
        <w:t>forsatt</w:t>
      </w:r>
      <w:r>
        <w:rPr>
          <w:spacing w:val="35"/>
          <w:w w:val="9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har</w:t>
      </w:r>
      <w:r>
        <w:rPr>
          <w:spacing w:val="-2"/>
        </w:rPr>
        <w:t xml:space="preserve"> </w:t>
      </w:r>
      <w:r>
        <w:t>lært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rap</w:t>
      </w:r>
      <w:r>
        <w:rPr>
          <w:spacing w:val="6"/>
        </w:rPr>
        <w:t>p</w:t>
      </w:r>
      <w:r>
        <w:t>ort.</w:t>
      </w:r>
      <w:r>
        <w:rPr>
          <w:spacing w:val="-2"/>
        </w:rPr>
        <w:t xml:space="preserve"> </w:t>
      </w:r>
      <w:r>
        <w:t>Dette</w:t>
      </w:r>
      <w:r>
        <w:rPr>
          <w:spacing w:val="-2"/>
        </w:rPr>
        <w:t xml:space="preserve"> </w:t>
      </w:r>
      <w:r>
        <w:t>inspirerte</w:t>
      </w:r>
      <w:r>
        <w:rPr>
          <w:spacing w:val="-2"/>
        </w:rPr>
        <w:t xml:space="preserve"> </w:t>
      </w:r>
      <w:r>
        <w:t>meg</w:t>
      </w:r>
      <w:r>
        <w:rPr>
          <w:spacing w:val="-2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tils</w:t>
      </w:r>
      <w:r>
        <w:rPr>
          <w:spacing w:val="-14"/>
        </w:rPr>
        <w:t>v</w:t>
      </w:r>
      <w:r>
        <w:t>arende</w:t>
      </w:r>
      <w:r>
        <w:rPr>
          <w:spacing w:val="-2"/>
        </w:rPr>
        <w:t xml:space="preserve"> </w:t>
      </w:r>
      <w:r>
        <w:t>opplegg</w:t>
      </w:r>
      <w:r>
        <w:rPr>
          <w:spacing w:val="-2"/>
        </w:rPr>
        <w:t xml:space="preserve"> </w:t>
      </w:r>
      <w:r>
        <w:t>til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strukturere</w:t>
      </w:r>
      <w:r>
        <w:rPr>
          <w:spacing w:val="-16"/>
        </w:rPr>
        <w:t xml:space="preserve"> </w:t>
      </w:r>
      <w:r>
        <w:t>mine</w:t>
      </w:r>
      <w:r>
        <w:rPr>
          <w:spacing w:val="-16"/>
        </w:rPr>
        <w:t xml:space="preserve"> </w:t>
      </w:r>
      <w:r>
        <w:t>egene</w:t>
      </w:r>
      <w:r>
        <w:rPr>
          <w:spacing w:val="-16"/>
        </w:rPr>
        <w:t xml:space="preserve"> </w:t>
      </w:r>
      <w:r>
        <w:t>undervisningstimer,</w:t>
      </w:r>
      <w:r>
        <w:rPr>
          <w:spacing w:val="-16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innføre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rPr>
          <w:spacing w:val="-2"/>
        </w:rPr>
        <w:t>avsluttende</w:t>
      </w:r>
      <w:r>
        <w:rPr>
          <w:spacing w:val="-16"/>
        </w:rPr>
        <w:t xml:space="preserve"> </w:t>
      </w:r>
      <w:r>
        <w:t>rapport</w:t>
      </w:r>
      <w:r>
        <w:rPr>
          <w:spacing w:val="-16"/>
        </w:rPr>
        <w:t xml:space="preserve"> </w:t>
      </w:r>
      <w:r>
        <w:t>slik</w:t>
      </w:r>
      <w:r>
        <w:rPr>
          <w:spacing w:val="-16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rPr>
          <w:spacing w:val="-2"/>
        </w:rPr>
        <w:t>elevene</w:t>
      </w:r>
      <w:r>
        <w:rPr>
          <w:spacing w:val="21"/>
          <w:w w:val="90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3"/>
        </w:rPr>
        <w:t xml:space="preserve"> </w:t>
      </w:r>
      <w:r>
        <w:rPr>
          <w:spacing w:val="6"/>
        </w:rPr>
        <w:t>b</w:t>
      </w:r>
      <w:r>
        <w:t>egynne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danne</w:t>
      </w:r>
      <w:r>
        <w:rPr>
          <w:spacing w:val="-23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23"/>
        </w:rPr>
        <w:t xml:space="preserve"> </w:t>
      </w:r>
      <w:r>
        <w:t>for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23"/>
        </w:rPr>
        <w:t xml:space="preserve"> </w:t>
      </w:r>
      <w:r>
        <w:t>om</w:t>
      </w:r>
      <w:r>
        <w:rPr>
          <w:spacing w:val="-23"/>
        </w:rPr>
        <w:t xml:space="preserve"> </w:t>
      </w:r>
      <w:r>
        <w:t>sine</w:t>
      </w:r>
      <w:r>
        <w:rPr>
          <w:spacing w:val="-23"/>
        </w:rPr>
        <w:t xml:space="preserve"> </w:t>
      </w:r>
      <w:r>
        <w:t>obser</w:t>
      </w:r>
      <w:r>
        <w:rPr>
          <w:spacing w:val="-14"/>
        </w:rPr>
        <w:t>v</w:t>
      </w:r>
      <w:r>
        <w:t>asjoner</w:t>
      </w:r>
      <w:r>
        <w:rPr>
          <w:spacing w:val="-23"/>
        </w:rPr>
        <w:t xml:space="preserve"> </w:t>
      </w:r>
      <w:r>
        <w:t>og</w:t>
      </w:r>
      <w:r>
        <w:rPr>
          <w:spacing w:val="-23"/>
        </w:rPr>
        <w:t xml:space="preserve"> </w:t>
      </w:r>
      <w:r>
        <w:t>resultater.</w:t>
      </w:r>
    </w:p>
    <w:p w14:paraId="209AE101" w14:textId="77777777" w:rsidR="006C5653" w:rsidRDefault="006C5653">
      <w:pPr>
        <w:spacing w:before="9"/>
        <w:rPr>
          <w:rFonts w:ascii="Georgia" w:eastAsia="Georgia" w:hAnsi="Georgia" w:cs="Georgia"/>
          <w:sz w:val="14"/>
          <w:szCs w:val="14"/>
        </w:rPr>
      </w:pPr>
    </w:p>
    <w:p w14:paraId="70B69EEE" w14:textId="77777777" w:rsidR="006C5653" w:rsidRDefault="006805F4">
      <w:pPr>
        <w:spacing w:line="20" w:lineRule="atLeast"/>
        <w:ind w:left="11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 w14:anchorId="1371CEC0">
          <v:group id="_x0000_s1045" style="width:193.4pt;height:.4pt;mso-position-horizontal-relative:char;mso-position-vertical-relative:line" coordsize="3868,8">
            <v:group id="_x0000_s1046" style="position:absolute;left:4;top:4;width:3860;height:2" coordorigin="4,4" coordsize="3860,2">
              <v:shape id="_x0000_s1047" style="position:absolute;left:4;top:4;width:3860;height:2" coordorigin="4,4" coordsize="3860,0" path="m4,4l3863,4e" filled="f" strokeweight="5055emu">
                <v:path arrowok="t"/>
              </v:shape>
            </v:group>
            <w10:wrap type="none"/>
            <w10:anchorlock/>
          </v:group>
        </w:pict>
      </w:r>
    </w:p>
    <w:p w14:paraId="28FBF9D0" w14:textId="77777777" w:rsidR="006C5653" w:rsidRDefault="000B271B">
      <w:pPr>
        <w:spacing w:line="242" w:lineRule="exact"/>
        <w:ind w:left="385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9"/>
          <w:w w:val="95"/>
          <w:position w:val="7"/>
          <w:sz w:val="14"/>
        </w:rPr>
        <w:t>1</w:t>
      </w:r>
      <w:r>
        <w:rPr>
          <w:rFonts w:ascii="Century" w:hAnsi="Century"/>
          <w:w w:val="95"/>
          <w:sz w:val="20"/>
        </w:rPr>
        <w:t>Bl</w:t>
      </w:r>
      <w:r>
        <w:rPr>
          <w:rFonts w:ascii="Century" w:hAnsi="Century"/>
          <w:spacing w:val="4"/>
          <w:w w:val="95"/>
          <w:sz w:val="20"/>
        </w:rPr>
        <w:t>o</w:t>
      </w:r>
      <w:r>
        <w:rPr>
          <w:rFonts w:ascii="Century" w:hAnsi="Century"/>
          <w:w w:val="95"/>
          <w:sz w:val="20"/>
        </w:rPr>
        <w:t>oms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taksonomi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et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klassifiseringssystem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uli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</w:t>
      </w:r>
      <w:r>
        <w:rPr>
          <w:rFonts w:ascii="Century" w:hAnsi="Century"/>
          <w:spacing w:val="-16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lære</w:t>
      </w:r>
      <w:r>
        <w:rPr>
          <w:rFonts w:ascii="Century" w:hAnsi="Century"/>
          <w:spacing w:val="-27"/>
          <w:w w:val="95"/>
          <w:sz w:val="20"/>
        </w:rPr>
        <w:t>m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al</w:t>
      </w:r>
      <w:r>
        <w:rPr>
          <w:rFonts w:ascii="Century" w:hAnsi="Century"/>
          <w:spacing w:val="-1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som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lærere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setter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for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sine</w:t>
      </w:r>
      <w:r>
        <w:rPr>
          <w:rFonts w:ascii="Century" w:hAnsi="Century"/>
          <w:spacing w:val="-17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ele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er.</w:t>
      </w:r>
    </w:p>
    <w:p w14:paraId="65AB6306" w14:textId="77777777" w:rsidR="006C5653" w:rsidRDefault="006C5653">
      <w:pPr>
        <w:spacing w:line="242" w:lineRule="exact"/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80" w:right="1180" w:bottom="860" w:left="1180" w:header="0" w:footer="677" w:gutter="0"/>
          <w:cols w:space="708"/>
        </w:sectPr>
      </w:pPr>
    </w:p>
    <w:p w14:paraId="7B02BB70" w14:textId="77777777" w:rsidR="006C5653" w:rsidRDefault="000B271B">
      <w:pPr>
        <w:pStyle w:val="Heading1"/>
        <w:ind w:left="135"/>
        <w:jc w:val="both"/>
        <w:rPr>
          <w:b w:val="0"/>
          <w:bCs w:val="0"/>
        </w:rPr>
      </w:pPr>
      <w:r>
        <w:lastRenderedPageBreak/>
        <w:t>Undervisningsopplegget</w:t>
      </w:r>
    </w:p>
    <w:p w14:paraId="32DDA4DC" w14:textId="77777777" w:rsidR="006C5653" w:rsidRDefault="000B271B">
      <w:pPr>
        <w:pStyle w:val="BodyText"/>
        <w:spacing w:before="260" w:line="254" w:lineRule="auto"/>
        <w:ind w:right="113"/>
        <w:jc w:val="both"/>
      </w:pPr>
      <w:r>
        <w:t>Undervisningen</w:t>
      </w:r>
      <w:r>
        <w:rPr>
          <w:spacing w:val="8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fordelt</w:t>
      </w:r>
      <w:r>
        <w:rPr>
          <w:spacing w:val="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s</w:t>
      </w:r>
      <w:r>
        <w:rPr>
          <w:spacing w:val="-8"/>
        </w:rPr>
        <w:t>k</w:t>
      </w:r>
      <w:r>
        <w:t>oletimer</w:t>
      </w:r>
      <w:r>
        <w:rPr>
          <w:spacing w:val="7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6"/>
        </w:rPr>
        <w:t xml:space="preserve"> </w:t>
      </w:r>
      <w:r>
        <w:t>2</w:t>
      </w:r>
      <w:r>
        <w:rPr>
          <w:spacing w:val="7"/>
        </w:rPr>
        <w:t xml:space="preserve"> </w:t>
      </w:r>
      <w:r>
        <w:t>u</w:t>
      </w:r>
      <w:r>
        <w:rPr>
          <w:spacing w:val="-8"/>
        </w:rPr>
        <w:t>k</w:t>
      </w:r>
      <w:r>
        <w:t>er.</w:t>
      </w:r>
      <w:r>
        <w:rPr>
          <w:spacing w:val="7"/>
        </w:rPr>
        <w:t xml:space="preserve"> </w:t>
      </w:r>
      <w:r>
        <w:t>Opplegget</w:t>
      </w:r>
      <w:r>
        <w:rPr>
          <w:spacing w:val="7"/>
        </w:rPr>
        <w:t xml:space="preserve"> </w:t>
      </w:r>
      <w:r>
        <w:t>(se</w:t>
      </w:r>
      <w:r>
        <w:rPr>
          <w:spacing w:val="6"/>
        </w:rPr>
        <w:t xml:space="preserve"> </w:t>
      </w:r>
      <w:r>
        <w:rPr>
          <w:spacing w:val="-7"/>
        </w:rPr>
        <w:t>v</w:t>
      </w:r>
      <w:r>
        <w:t>edlegg</w:t>
      </w:r>
      <w:r>
        <w:rPr>
          <w:spacing w:val="8"/>
        </w:rPr>
        <w:t xml:space="preserve"> </w:t>
      </w:r>
      <w:r>
        <w:t>B)</w:t>
      </w:r>
      <w:r>
        <w:rPr>
          <w:spacing w:val="6"/>
        </w:rPr>
        <w:t xml:space="preserve"> </w:t>
      </w:r>
      <w:r>
        <w:t>utførte</w:t>
      </w:r>
      <w:r>
        <w:rPr>
          <w:spacing w:val="7"/>
        </w:rPr>
        <w:t xml:space="preserve"> </w:t>
      </w:r>
      <w:r>
        <w:t>jeg</w:t>
      </w:r>
      <w:r>
        <w:rPr>
          <w:w w:val="94"/>
        </w:rPr>
        <w:t xml:space="preserve"> </w:t>
      </w:r>
      <w:r>
        <w:t>alene,</w:t>
      </w:r>
      <w:r>
        <w:rPr>
          <w:spacing w:val="-18"/>
        </w:rPr>
        <w:t xml:space="preserve"> </w:t>
      </w:r>
      <w:r>
        <w:t>med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eileder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en</w:t>
      </w:r>
      <w:r>
        <w:rPr>
          <w:spacing w:val="-18"/>
        </w:rPr>
        <w:t xml:space="preserve"> </w:t>
      </w:r>
      <w:r>
        <w:t>medstude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obser</w:t>
      </w:r>
      <w:r>
        <w:rPr>
          <w:spacing w:val="-14"/>
        </w:rPr>
        <w:t>v</w:t>
      </w:r>
      <w:r>
        <w:t>at</w:t>
      </w:r>
      <w:r>
        <w:rPr>
          <w:spacing w:val="-2"/>
        </w:rPr>
        <w:t>ø</w:t>
      </w:r>
      <w:r>
        <w:t>rer.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bidro</w:t>
      </w:r>
      <w:r>
        <w:rPr>
          <w:spacing w:val="-1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med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gi</w:t>
      </w:r>
      <w:r>
        <w:rPr>
          <w:spacing w:val="-17"/>
        </w:rPr>
        <w:t xml:space="preserve"> </w:t>
      </w:r>
      <w:r>
        <w:rPr>
          <w:spacing w:val="-7"/>
        </w:rPr>
        <w:t>v</w:t>
      </w:r>
      <w:r>
        <w:t>eiled-</w:t>
      </w:r>
      <w:r>
        <w:rPr>
          <w:w w:val="91"/>
        </w:rPr>
        <w:t xml:space="preserve"> </w:t>
      </w:r>
      <w:r>
        <w:t>ning</w:t>
      </w:r>
      <w:r>
        <w:rPr>
          <w:spacing w:val="-2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2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24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5"/>
        </w:rPr>
        <w:t xml:space="preserve"> </w:t>
      </w:r>
      <w:r>
        <w:t>selvs</w:t>
      </w:r>
      <w:r>
        <w:rPr>
          <w:spacing w:val="-1"/>
        </w:rPr>
        <w:t>t</w:t>
      </w:r>
      <w:r>
        <w:t>endig</w:t>
      </w:r>
      <w:r>
        <w:rPr>
          <w:spacing w:val="-24"/>
        </w:rPr>
        <w:t xml:space="preserve"> </w:t>
      </w:r>
      <w:r>
        <w:t>eller</w:t>
      </w:r>
      <w:r>
        <w:rPr>
          <w:spacing w:val="-24"/>
        </w:rPr>
        <w:t xml:space="preserve"> </w:t>
      </w:r>
      <w:r>
        <w:t>sammen</w:t>
      </w:r>
      <w:r>
        <w:rPr>
          <w:spacing w:val="-24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25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denne</w:t>
      </w:r>
      <w:r>
        <w:rPr>
          <w:spacing w:val="-24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25"/>
        </w:rPr>
        <w:t xml:space="preserve"> </w:t>
      </w:r>
      <w:r>
        <w:rPr>
          <w:spacing w:val="-7"/>
        </w:rPr>
        <w:t>v</w:t>
      </w:r>
      <w:r>
        <w:t>elger</w:t>
      </w:r>
      <w:r>
        <w:rPr>
          <w:spacing w:val="-24"/>
        </w:rPr>
        <w:t xml:space="preserve"> </w:t>
      </w:r>
      <w:r>
        <w:t>jeg</w:t>
      </w:r>
    </w:p>
    <w:p w14:paraId="7C0A586C" w14:textId="77777777" w:rsidR="006C5653" w:rsidRDefault="000B271B">
      <w:pPr>
        <w:pStyle w:val="BodyText"/>
        <w:ind w:left="106"/>
        <w:jc w:val="both"/>
      </w:pP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utdy</w:t>
      </w:r>
      <w:r>
        <w:rPr>
          <w:spacing w:val="6"/>
        </w:rPr>
        <w:t>p</w:t>
      </w:r>
      <w:r>
        <w:t>e</w:t>
      </w:r>
      <w:r>
        <w:rPr>
          <w:spacing w:val="-16"/>
        </w:rPr>
        <w:t xml:space="preserve"> </w:t>
      </w:r>
      <w:r>
        <w:t>den</w:t>
      </w:r>
      <w:r>
        <w:rPr>
          <w:spacing w:val="-15"/>
        </w:rPr>
        <w:t xml:space="preserve"> </w:t>
      </w:r>
      <w:r>
        <w:t>første</w:t>
      </w:r>
      <w:r>
        <w:rPr>
          <w:spacing w:val="-15"/>
        </w:rPr>
        <w:t xml:space="preserve"> </w:t>
      </w:r>
      <w:r>
        <w:t>timen.</w:t>
      </w:r>
    </w:p>
    <w:p w14:paraId="33EF1288" w14:textId="77777777" w:rsidR="006C5653" w:rsidRDefault="006C5653">
      <w:pPr>
        <w:spacing w:before="11"/>
        <w:rPr>
          <w:rFonts w:ascii="Georgia" w:eastAsia="Georgia" w:hAnsi="Georgia" w:cs="Georgia"/>
          <w:sz w:val="25"/>
          <w:szCs w:val="25"/>
        </w:rPr>
      </w:pPr>
    </w:p>
    <w:p w14:paraId="75A6C970" w14:textId="77777777" w:rsidR="006C5653" w:rsidRDefault="000B271B">
      <w:pPr>
        <w:pStyle w:val="BodyText"/>
        <w:tabs>
          <w:tab w:val="left" w:pos="1885"/>
        </w:tabs>
        <w:spacing w:line="288" w:lineRule="exact"/>
        <w:ind w:right="113"/>
        <w:rPr>
          <w:rFonts w:ascii="PMingLiU" w:eastAsia="PMingLiU" w:hAnsi="PMingLiU" w:cs="PMingLiU"/>
          <w:sz w:val="16"/>
          <w:szCs w:val="16"/>
        </w:rPr>
      </w:pPr>
      <w:r>
        <w:t>Timen</w:t>
      </w:r>
      <w:r>
        <w:rPr>
          <w:spacing w:val="-32"/>
        </w:rPr>
        <w:t xml:space="preserve"> </w:t>
      </w:r>
      <w:r>
        <w:t>startet</w:t>
      </w:r>
      <w:r>
        <w:rPr>
          <w:spacing w:val="-32"/>
        </w:rPr>
        <w:t xml:space="preserve"> </w:t>
      </w:r>
      <w:r>
        <w:t>med</w:t>
      </w:r>
      <w:r>
        <w:rPr>
          <w:spacing w:val="-32"/>
        </w:rPr>
        <w:t xml:space="preserve"> </w:t>
      </w:r>
      <w:r>
        <w:t>en</w:t>
      </w:r>
      <w:r>
        <w:rPr>
          <w:spacing w:val="-32"/>
        </w:rPr>
        <w:t xml:space="preserve"> </w:t>
      </w:r>
      <w:r>
        <w:t>oppsummering</w:t>
      </w:r>
      <w:r>
        <w:rPr>
          <w:spacing w:val="-3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t>det</w:t>
      </w:r>
      <w:r>
        <w:rPr>
          <w:spacing w:val="-32"/>
        </w:rPr>
        <w:t xml:space="preserve"> </w:t>
      </w:r>
      <w:r>
        <w:rPr>
          <w:spacing w:val="-2"/>
        </w:rPr>
        <w:t>elevene</w:t>
      </w:r>
      <w:r>
        <w:rPr>
          <w:spacing w:val="-32"/>
        </w:rPr>
        <w:t xml:space="preserve"> </w:t>
      </w:r>
      <w:r>
        <w:t>hittil</w:t>
      </w:r>
      <w:r>
        <w:rPr>
          <w:spacing w:val="-32"/>
        </w:rPr>
        <w:t xml:space="preserve"> </w:t>
      </w:r>
      <w:r>
        <w:t>hadde</w:t>
      </w:r>
      <w:r>
        <w:rPr>
          <w:spacing w:val="-31"/>
        </w:rPr>
        <w:t xml:space="preserve"> </w:t>
      </w:r>
      <w:r>
        <w:t>lært</w:t>
      </w:r>
      <w:r>
        <w:rPr>
          <w:spacing w:val="-32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celler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2"/>
        </w:rPr>
        <w:t>mikroskop</w:t>
      </w:r>
      <w:r>
        <w:rPr>
          <w:spacing w:val="-31"/>
        </w:rPr>
        <w:t xml:space="preserve"> </w:t>
      </w:r>
      <w:r>
        <w:t>og</w:t>
      </w:r>
      <w:r>
        <w:rPr>
          <w:spacing w:val="24"/>
          <w:w w:val="92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gjennomgang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deres</w:t>
      </w:r>
      <w:r>
        <w:rPr>
          <w:spacing w:val="-23"/>
        </w:rPr>
        <w:t xml:space="preserve"> </w:t>
      </w:r>
      <w:r>
        <w:t>lekser.</w:t>
      </w:r>
      <w:r>
        <w:rPr>
          <w:spacing w:val="-22"/>
        </w:rPr>
        <w:t xml:space="preserve"> </w:t>
      </w:r>
      <w:r>
        <w:rPr>
          <w:spacing w:val="-2"/>
        </w:rPr>
        <w:t>Helklassesamtalen</w:t>
      </w:r>
      <w:r>
        <w:rPr>
          <w:spacing w:val="-23"/>
        </w:rPr>
        <w:t xml:space="preserve"> </w:t>
      </w:r>
      <w:r>
        <w:t>foregikk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dialog</w:t>
      </w:r>
      <w:r>
        <w:rPr>
          <w:spacing w:val="-2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2"/>
        </w:rPr>
        <w:t>ta</w:t>
      </w:r>
      <w:r>
        <w:rPr>
          <w:spacing w:val="-3"/>
        </w:rPr>
        <w:t>vle</w:t>
      </w:r>
      <w:r>
        <w:rPr>
          <w:spacing w:val="-23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One-</w:t>
      </w:r>
      <w:r>
        <w:rPr>
          <w:spacing w:val="43"/>
          <w:w w:val="93"/>
        </w:rPr>
        <w:t xml:space="preserve"> </w:t>
      </w:r>
      <w:r>
        <w:t>Note</w:t>
      </w:r>
      <w:r>
        <w:rPr>
          <w:spacing w:val="-14"/>
        </w:rPr>
        <w:t xml:space="preserve"> </w:t>
      </w:r>
      <w:r>
        <w:t>som</w:t>
      </w:r>
      <w:r>
        <w:rPr>
          <w:spacing w:val="-14"/>
        </w:rPr>
        <w:t xml:space="preserve"> </w:t>
      </w:r>
      <w:r>
        <w:t>hjel</w:t>
      </w:r>
      <w:r>
        <w:rPr>
          <w:spacing w:val="6"/>
        </w:rPr>
        <w:t>p</w:t>
      </w:r>
      <w:r>
        <w:t>emiddel.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3"/>
        </w:rPr>
        <w:t xml:space="preserve"> </w:t>
      </w:r>
      <w:r>
        <w:t>ble</w:t>
      </w:r>
      <w:r>
        <w:rPr>
          <w:spacing w:val="-14"/>
        </w:rPr>
        <w:t xml:space="preserve"> </w:t>
      </w:r>
      <w:r>
        <w:t>initiert</w:t>
      </w:r>
      <w:r>
        <w:rPr>
          <w:spacing w:val="-13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reflektere</w:t>
      </w:r>
      <w:r>
        <w:rPr>
          <w:spacing w:val="-14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3"/>
        </w:rPr>
        <w:t xml:space="preserve"> </w:t>
      </w:r>
      <w:r>
        <w:t>temaer</w:t>
      </w:r>
      <w:r>
        <w:rPr>
          <w:spacing w:val="-14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</w:t>
      </w:r>
      <w:r>
        <w:rPr>
          <w:spacing w:val="-13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hadde</w:t>
      </w:r>
      <w:r>
        <w:rPr>
          <w:w w:val="93"/>
        </w:rPr>
        <w:t xml:space="preserve"> </w:t>
      </w:r>
      <w:r>
        <w:rPr>
          <w:w w:val="95"/>
        </w:rPr>
        <w:t>tidligere</w:t>
      </w:r>
      <w:r>
        <w:rPr>
          <w:spacing w:val="8"/>
          <w:w w:val="95"/>
        </w:rPr>
        <w:t xml:space="preserve"> </w:t>
      </w:r>
      <w:r>
        <w:rPr>
          <w:w w:val="95"/>
        </w:rPr>
        <w:t>lært.</w:t>
      </w:r>
      <w:r>
        <w:rPr>
          <w:spacing w:val="8"/>
          <w:w w:val="95"/>
        </w:rPr>
        <w:t xml:space="preserve"> </w:t>
      </w:r>
      <w:r>
        <w:rPr>
          <w:w w:val="95"/>
        </w:rPr>
        <w:t>Ettersom</w:t>
      </w:r>
      <w:r>
        <w:rPr>
          <w:spacing w:val="10"/>
          <w:w w:val="95"/>
        </w:rPr>
        <w:t xml:space="preserve"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9"/>
          <w:w w:val="95"/>
        </w:rPr>
        <w:t xml:space="preserve"> </w:t>
      </w:r>
      <w:r>
        <w:rPr>
          <w:w w:val="95"/>
        </w:rPr>
        <w:t>gjennom</w:t>
      </w:r>
      <w:r>
        <w:rPr>
          <w:spacing w:val="9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talen</w:t>
      </w:r>
      <w:r>
        <w:rPr>
          <w:spacing w:val="9"/>
          <w:w w:val="95"/>
        </w:rPr>
        <w:t xml:space="preserve"> </w:t>
      </w:r>
      <w:r>
        <w:rPr>
          <w:w w:val="95"/>
        </w:rPr>
        <w:t>hadde</w:t>
      </w:r>
      <w:r>
        <w:rPr>
          <w:spacing w:val="9"/>
          <w:w w:val="95"/>
        </w:rPr>
        <w:t xml:space="preserve"> </w:t>
      </w:r>
      <w:r>
        <w:rPr>
          <w:w w:val="95"/>
        </w:rPr>
        <w:t>blitt</w:t>
      </w:r>
      <w:r>
        <w:rPr>
          <w:spacing w:val="8"/>
          <w:w w:val="95"/>
        </w:rPr>
        <w:t xml:space="preserve"> </w:t>
      </w:r>
      <w:r>
        <w:rPr>
          <w:spacing w:val="-2"/>
          <w:w w:val="95"/>
        </w:rPr>
        <w:t>“varmet”</w:t>
      </w:r>
      <w:r>
        <w:rPr>
          <w:spacing w:val="9"/>
          <w:w w:val="95"/>
        </w:rPr>
        <w:t xml:space="preserve"> </w:t>
      </w:r>
      <w:r>
        <w:rPr>
          <w:w w:val="95"/>
        </w:rPr>
        <w:t>opp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kognitivt,</w:t>
      </w:r>
      <w:r>
        <w:rPr>
          <w:spacing w:val="43"/>
          <w:w w:val="9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32"/>
        </w:rPr>
        <w:t xml:space="preserve"> </w:t>
      </w:r>
      <w:r>
        <w:t>de</w:t>
      </w:r>
      <w:r>
        <w:rPr>
          <w:spacing w:val="-31"/>
        </w:rPr>
        <w:t xml:space="preserve"> </w:t>
      </w:r>
      <w:r>
        <w:t>mottagelige</w:t>
      </w:r>
      <w:r>
        <w:rPr>
          <w:spacing w:val="-31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1"/>
        </w:rPr>
        <w:t xml:space="preserve"> </w:t>
      </w:r>
      <w:r>
        <w:t>lære</w:t>
      </w:r>
      <w:r>
        <w:rPr>
          <w:spacing w:val="-31"/>
        </w:rPr>
        <w:t xml:space="preserve"> </w:t>
      </w:r>
      <w:r>
        <w:t>om</w:t>
      </w:r>
      <w:r>
        <w:rPr>
          <w:spacing w:val="-32"/>
        </w:rPr>
        <w:t xml:space="preserve"> </w:t>
      </w:r>
      <w:r>
        <w:t>et</w:t>
      </w:r>
      <w:r>
        <w:rPr>
          <w:spacing w:val="-31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31"/>
        </w:rPr>
        <w:t xml:space="preserve"> </w:t>
      </w:r>
      <w:r>
        <w:t>tema.</w:t>
      </w:r>
      <w:r>
        <w:rPr>
          <w:spacing w:val="-31"/>
        </w:rPr>
        <w:t xml:space="preserve"> </w:t>
      </w:r>
      <w:r>
        <w:t>Dermed</w:t>
      </w:r>
      <w:r>
        <w:rPr>
          <w:spacing w:val="-31"/>
        </w:rPr>
        <w:t xml:space="preserve"> </w:t>
      </w:r>
      <w:r>
        <w:t>ble</w:t>
      </w:r>
      <w:r>
        <w:rPr>
          <w:spacing w:val="-31"/>
        </w:rPr>
        <w:t xml:space="preserve"> </w:t>
      </w:r>
      <w:r>
        <w:t>temaet</w:t>
      </w:r>
      <w:r>
        <w:rPr>
          <w:spacing w:val="-31"/>
        </w:rPr>
        <w:t xml:space="preserve"> </w:t>
      </w:r>
      <w:r>
        <w:t>encellede</w:t>
      </w:r>
      <w:r>
        <w:rPr>
          <w:spacing w:val="-31"/>
        </w:rPr>
        <w:t xml:space="preserve"> </w:t>
      </w:r>
      <w:r>
        <w:t>organismer</w:t>
      </w:r>
      <w:r>
        <w:rPr>
          <w:spacing w:val="-31"/>
        </w:rPr>
        <w:t xml:space="preserve"> </w:t>
      </w:r>
      <w:r>
        <w:t>innført.</w:t>
      </w:r>
      <w:r>
        <w:rPr>
          <w:w w:val="94"/>
        </w:rPr>
        <w:t xml:space="preserve"> </w:t>
      </w:r>
      <w:r>
        <w:t>Innføringen</w:t>
      </w:r>
      <w:r>
        <w:rPr>
          <w:spacing w:val="1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2"/>
        </w:rPr>
        <w:t xml:space="preserve"> </w:t>
      </w:r>
      <w:r>
        <w:t>temaet</w:t>
      </w:r>
      <w:r>
        <w:rPr>
          <w:spacing w:val="1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13"/>
        </w:rPr>
        <w:t xml:space="preserve"> </w:t>
      </w:r>
      <w:r>
        <w:t>satt</w:t>
      </w:r>
      <w:r>
        <w:rPr>
          <w:spacing w:val="12"/>
        </w:rPr>
        <w:t xml:space="preserve"> </w:t>
      </w:r>
      <w:r>
        <w:rPr>
          <w:spacing w:val="-2"/>
        </w:rPr>
        <w:t>o</w:t>
      </w:r>
      <w:r>
        <w:t>pp</w:t>
      </w:r>
      <w:r>
        <w:rPr>
          <w:spacing w:val="12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12"/>
        </w:rPr>
        <w:t xml:space="preserve"> </w:t>
      </w:r>
      <w:r>
        <w:t>en</w:t>
      </w:r>
      <w:r>
        <w:rPr>
          <w:spacing w:val="13"/>
        </w:rPr>
        <w:t xml:space="preserve"> </w:t>
      </w:r>
      <w:r>
        <w:t>slik</w:t>
      </w:r>
      <w:r>
        <w:rPr>
          <w:spacing w:val="12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ergangen</w:t>
      </w:r>
      <w:r>
        <w:rPr>
          <w:spacing w:val="13"/>
        </w:rPr>
        <w:t xml:space="preserve"> </w:t>
      </w:r>
      <w:r>
        <w:t>fra</w:t>
      </w:r>
      <w:r>
        <w:rPr>
          <w:spacing w:val="12"/>
        </w:rPr>
        <w:t xml:space="preserve"> </w:t>
      </w:r>
      <w:r>
        <w:t>re</w:t>
      </w:r>
      <w:r>
        <w:rPr>
          <w:spacing w:val="6"/>
        </w:rPr>
        <w:t>p</w:t>
      </w:r>
      <w:r>
        <w:t>etisjon</w:t>
      </w:r>
      <w:r>
        <w:rPr>
          <w:spacing w:val="12"/>
        </w:rPr>
        <w:t xml:space="preserve"> </w:t>
      </w:r>
      <w:r>
        <w:t>til</w:t>
      </w:r>
      <w:r>
        <w:rPr>
          <w:spacing w:val="13"/>
        </w:rPr>
        <w:t xml:space="preserve"> </w:t>
      </w:r>
      <w:r>
        <w:t>det</w:t>
      </w:r>
      <w:r>
        <w:rPr>
          <w:spacing w:val="12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w w:val="89"/>
        </w:rPr>
        <w:t xml:space="preserve"> </w:t>
      </w:r>
      <w:r>
        <w:t>temaet</w:t>
      </w:r>
      <w:r>
        <w:rPr>
          <w:spacing w:val="-29"/>
        </w:rPr>
        <w:t xml:space="preserve"> </w:t>
      </w:r>
      <w:r>
        <w:t>ble</w:t>
      </w:r>
      <w:r>
        <w:rPr>
          <w:spacing w:val="-28"/>
        </w:rPr>
        <w:t xml:space="preserve"> </w:t>
      </w:r>
      <w:r>
        <w:t>naturlig</w:t>
      </w:r>
      <w:r>
        <w:rPr>
          <w:spacing w:val="-29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t>flytende.</w:t>
      </w:r>
      <w:r>
        <w:rPr>
          <w:spacing w:val="-29"/>
        </w:rPr>
        <w:t xml:space="preserve"> </w:t>
      </w:r>
      <w:r>
        <w:t>Hensikten</w:t>
      </w:r>
      <w:r>
        <w:rPr>
          <w:spacing w:val="-28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innføringen</w:t>
      </w:r>
      <w:r>
        <w:rPr>
          <w:spacing w:val="-29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28"/>
        </w:rPr>
        <w:t xml:space="preserve"> </w:t>
      </w:r>
      <w:r>
        <w:t>tr</w:t>
      </w:r>
      <w:r>
        <w:rPr>
          <w:spacing w:val="-2"/>
        </w:rPr>
        <w:t>e</w:t>
      </w:r>
      <w:r>
        <w:t>delt</w:t>
      </w:r>
      <w:r>
        <w:rPr>
          <w:spacing w:val="-28"/>
        </w:rPr>
        <w:t xml:space="preserve"> </w:t>
      </w:r>
      <w:r>
        <w:t>: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rPr>
          <w:spacing w:val="6"/>
        </w:rPr>
        <w:t>g</w:t>
      </w:r>
      <w:r>
        <w:t>jøre</w:t>
      </w:r>
      <w:r>
        <w:rPr>
          <w:spacing w:val="-29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28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w w:val="95"/>
        </w:rPr>
        <w:t xml:space="preserve"> </w:t>
      </w:r>
      <w:r>
        <w:t>om at</w:t>
      </w:r>
      <w:r>
        <w:rPr>
          <w:spacing w:val="1"/>
        </w:rPr>
        <w:t xml:space="preserve"> </w:t>
      </w:r>
      <w:r>
        <w:t>det fi</w:t>
      </w:r>
      <w:r>
        <w:tab/>
        <w:t>forskjellige</w:t>
      </w:r>
      <w:r>
        <w:rPr>
          <w:spacing w:val="-28"/>
        </w:rPr>
        <w:t xml:space="preserve"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29"/>
        </w:rPr>
        <w:t xml:space="preserve"> </w:t>
      </w:r>
      <w:r>
        <w:t>organismer,</w:t>
      </w:r>
      <w:r>
        <w:rPr>
          <w:spacing w:val="-28"/>
        </w:rPr>
        <w:t xml:space="preserve"> </w:t>
      </w:r>
      <w:r>
        <w:t>forberede</w:t>
      </w:r>
      <w:r>
        <w:rPr>
          <w:spacing w:val="-29"/>
        </w:rPr>
        <w:t xml:space="preserve"> </w:t>
      </w:r>
      <w:r>
        <w:t>de</w:t>
      </w:r>
      <w:r>
        <w:rPr>
          <w:spacing w:val="-28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den</w:t>
      </w:r>
      <w:r>
        <w:rPr>
          <w:spacing w:val="-28"/>
        </w:rPr>
        <w:t xml:space="preserve"> </w:t>
      </w:r>
      <w:r>
        <w:t>neste</w:t>
      </w:r>
      <w:r>
        <w:rPr>
          <w:spacing w:val="-28"/>
        </w:rPr>
        <w:t xml:space="preserve"> </w:t>
      </w:r>
      <w:r>
        <w:t>timen</w:t>
      </w:r>
      <w:r>
        <w:rPr>
          <w:spacing w:val="-29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8"/>
        </w:rPr>
        <w:t xml:space="preserve"> </w:t>
      </w:r>
      <w:r>
        <w:t>fl</w:t>
      </w:r>
      <w:r>
        <w:rPr>
          <w:spacing w:val="23"/>
          <w:w w:val="88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blir</w:t>
      </w:r>
      <w:r>
        <w:rPr>
          <w:spacing w:val="3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"/>
          <w:w w:val="95"/>
        </w:rPr>
        <w:t>trodusert,</w:t>
      </w:r>
      <w:r>
        <w:rPr>
          <w:spacing w:val="3"/>
          <w:w w:val="95"/>
        </w:rPr>
        <w:t xml:space="preserve"> </w:t>
      </w:r>
      <w:r>
        <w:rPr>
          <w:w w:val="95"/>
        </w:rPr>
        <w:t>og</w:t>
      </w:r>
      <w:r>
        <w:rPr>
          <w:spacing w:val="3"/>
          <w:w w:val="95"/>
        </w:rPr>
        <w:t xml:space="preserve"> </w:t>
      </w:r>
      <w:r>
        <w:rPr>
          <w:w w:val="95"/>
        </w:rPr>
        <w:t>til</w:t>
      </w:r>
      <w:r>
        <w:rPr>
          <w:spacing w:val="4"/>
          <w:w w:val="95"/>
        </w:rPr>
        <w:t xml:space="preserve"> </w:t>
      </w:r>
      <w:r>
        <w:rPr>
          <w:w w:val="95"/>
        </w:rPr>
        <w:t>slutt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3"/>
          <w:w w:val="95"/>
        </w:rPr>
        <w:t xml:space="preserve"> </w:t>
      </w:r>
      <w:r>
        <w:rPr>
          <w:w w:val="95"/>
        </w:rPr>
        <w:t>siste</w:t>
      </w:r>
      <w:r>
        <w:rPr>
          <w:spacing w:val="3"/>
          <w:w w:val="95"/>
        </w:rPr>
        <w:t xml:space="preserve"> </w:t>
      </w:r>
      <w:r>
        <w:rPr>
          <w:w w:val="95"/>
        </w:rPr>
        <w:t>timen</w:t>
      </w:r>
      <w:r>
        <w:rPr>
          <w:spacing w:val="3"/>
          <w:w w:val="95"/>
        </w:rPr>
        <w:t xml:space="preserve"> </w:t>
      </w:r>
      <w:r>
        <w:rPr>
          <w:w w:val="95"/>
        </w:rPr>
        <w:t>studere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4"/>
          <w:w w:val="95"/>
        </w:rPr>
        <w:t xml:space="preserve"> </w:t>
      </w:r>
      <w:r>
        <w:rPr>
          <w:w w:val="95"/>
        </w:rPr>
        <w:t>organismer</w:t>
      </w:r>
      <w:r>
        <w:rPr>
          <w:spacing w:val="3"/>
          <w:w w:val="95"/>
        </w:rPr>
        <w:t xml:space="preserve"> </w:t>
      </w:r>
      <w:r>
        <w:rPr>
          <w:w w:val="95"/>
        </w:rPr>
        <w:t>gjennom</w:t>
      </w:r>
      <w:r>
        <w:rPr>
          <w:spacing w:val="34"/>
          <w:w w:val="92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rPr>
          <w:spacing w:val="-2"/>
        </w:rPr>
        <w:t>mikroskop.</w:t>
      </w:r>
      <w:r>
        <w:rPr>
          <w:spacing w:val="-17"/>
        </w:rPr>
        <w:t xml:space="preserve"> </w:t>
      </w:r>
      <w:r>
        <w:rPr>
          <w:rFonts w:ascii="PMingLiU" w:eastAsia="PMingLiU" w:hAnsi="PMingLiU" w:cs="PMingLiU"/>
          <w:position w:val="9"/>
          <w:sz w:val="16"/>
          <w:szCs w:val="16"/>
        </w:rPr>
        <w:t>2</w:t>
      </w:r>
    </w:p>
    <w:p w14:paraId="1A8ACC52" w14:textId="77777777" w:rsidR="006C5653" w:rsidRDefault="006C5653">
      <w:pPr>
        <w:spacing w:before="12"/>
        <w:rPr>
          <w:rFonts w:ascii="PMingLiU" w:eastAsia="PMingLiU" w:hAnsi="PMingLiU" w:cs="PMingLiU"/>
        </w:rPr>
      </w:pPr>
    </w:p>
    <w:p w14:paraId="59CD185D" w14:textId="31C680D1" w:rsidR="006C5653" w:rsidRDefault="000B271B">
      <w:pPr>
        <w:pStyle w:val="BodyText"/>
        <w:spacing w:line="254" w:lineRule="auto"/>
        <w:ind w:right="113"/>
        <w:jc w:val="both"/>
      </w:pPr>
      <w:r>
        <w:t>I</w:t>
      </w:r>
      <w:r>
        <w:rPr>
          <w:spacing w:val="4"/>
        </w:rPr>
        <w:t xml:space="preserve"> </w:t>
      </w:r>
      <w:r>
        <w:t>den</w:t>
      </w:r>
      <w:r>
        <w:rPr>
          <w:spacing w:val="5"/>
        </w:rPr>
        <w:t xml:space="preserve"> </w:t>
      </w:r>
      <w:r>
        <w:t>siste</w:t>
      </w:r>
      <w:r>
        <w:rPr>
          <w:spacing w:val="4"/>
        </w:rPr>
        <w:t xml:space="preserve"> </w:t>
      </w:r>
      <w:r>
        <w:t>delen</w:t>
      </w:r>
      <w:r>
        <w:rPr>
          <w:spacing w:val="5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"/>
        </w:rPr>
        <w:t xml:space="preserve"> </w:t>
      </w:r>
      <w:r>
        <w:t>timen</w:t>
      </w:r>
      <w:r>
        <w:rPr>
          <w:spacing w:val="5"/>
        </w:rPr>
        <w:t xml:space="preserve"> </w:t>
      </w:r>
      <w:r>
        <w:t>ble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-3"/>
        </w:rPr>
        <w:t>øvelse</w:t>
      </w:r>
      <w:r>
        <w:rPr>
          <w:spacing w:val="4"/>
        </w:rPr>
        <w:t xml:space="preserve"> </w:t>
      </w:r>
      <w:r>
        <w:rPr>
          <w:spacing w:val="-2"/>
        </w:rPr>
        <w:t>utfør</w:t>
      </w:r>
      <w:r>
        <w:rPr>
          <w:spacing w:val="-1"/>
        </w:rPr>
        <w:t>t</w:t>
      </w:r>
      <w:r>
        <w:rPr>
          <w:spacing w:val="5"/>
        </w:rPr>
        <w:t xml:space="preserve"> </w:t>
      </w:r>
      <w:r>
        <w:rPr>
          <w:spacing w:val="-2"/>
        </w:rPr>
        <w:t>der</w:t>
      </w:r>
      <w:r>
        <w:rPr>
          <w:spacing w:val="4"/>
        </w:rPr>
        <w:t xml:space="preserve"> </w:t>
      </w:r>
      <w:r>
        <w:rPr>
          <w:spacing w:val="-2"/>
        </w:rPr>
        <w:t>ele</w:t>
      </w:r>
      <w:r>
        <w:rPr>
          <w:spacing w:val="-1"/>
        </w:rPr>
        <w:t>v</w:t>
      </w:r>
      <w:r>
        <w:rPr>
          <w:spacing w:val="-2"/>
        </w:rPr>
        <w:t>ene</w:t>
      </w:r>
      <w:r>
        <w:rPr>
          <w:spacing w:val="5"/>
        </w:rPr>
        <w:t xml:space="preserve"> </w:t>
      </w:r>
      <w:r>
        <w:rPr>
          <w:spacing w:val="1"/>
        </w:rPr>
        <w:t>jobbet</w:t>
      </w:r>
      <w:r>
        <w:rPr>
          <w:spacing w:val="4"/>
        </w:rPr>
        <w:t xml:space="preserve"> </w:t>
      </w:r>
      <w:r>
        <w:t>sammen</w:t>
      </w:r>
      <w:r>
        <w:rPr>
          <w:spacing w:val="5"/>
        </w:rPr>
        <w:t xml:space="preserve"> </w:t>
      </w:r>
      <w:r>
        <w:t>med</w:t>
      </w:r>
      <w:r>
        <w:rPr>
          <w:spacing w:val="4"/>
        </w:rPr>
        <w:t xml:space="preserve"> </w:t>
      </w:r>
      <w:r>
        <w:rPr>
          <w:spacing w:val="-2"/>
        </w:rPr>
        <w:t>tokolonnen-</w:t>
      </w:r>
      <w:r>
        <w:rPr>
          <w:spacing w:val="37"/>
          <w:w w:val="90"/>
        </w:rPr>
        <w:t xml:space="preserve"> </w:t>
      </w:r>
      <w:r>
        <w:t>otatet</w:t>
      </w:r>
      <w:r>
        <w:rPr>
          <w:spacing w:val="-16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grupper</w:t>
      </w:r>
      <w:r>
        <w:rPr>
          <w:spacing w:val="-16"/>
        </w:rPr>
        <w:t xml:space="preserve"> </w:t>
      </w:r>
      <w:r>
        <w:t>(se</w:t>
      </w:r>
      <w:r>
        <w:rPr>
          <w:spacing w:val="-16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-16"/>
        </w:rPr>
        <w:t xml:space="preserve"> </w:t>
      </w:r>
      <w:r>
        <w:t>C).</w:t>
      </w:r>
      <w:r>
        <w:rPr>
          <w:spacing w:val="-15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denne</w:t>
      </w:r>
      <w:r>
        <w:rPr>
          <w:spacing w:val="-16"/>
        </w:rPr>
        <w:t xml:space="preserve"> </w:t>
      </w:r>
      <w:r>
        <w:rPr>
          <w:spacing w:val="-2"/>
        </w:rPr>
        <w:t>øvelsen</w:t>
      </w:r>
      <w:r>
        <w:rPr>
          <w:spacing w:val="-16"/>
        </w:rPr>
        <w:t xml:space="preserve"> </w:t>
      </w:r>
      <w:r>
        <w:t>skulle</w:t>
      </w:r>
      <w:r>
        <w:rPr>
          <w:spacing w:val="-16"/>
        </w:rPr>
        <w:t xml:space="preserve"> </w:t>
      </w:r>
      <w:r>
        <w:rPr>
          <w:spacing w:val="-2"/>
        </w:rPr>
        <w:t>elevene</w:t>
      </w:r>
      <w:r>
        <w:rPr>
          <w:spacing w:val="-16"/>
        </w:rPr>
        <w:t xml:space="preserve"> </w:t>
      </w:r>
      <w:r>
        <w:t>bli</w:t>
      </w:r>
      <w:r>
        <w:rPr>
          <w:spacing w:val="-15"/>
        </w:rPr>
        <w:t xml:space="preserve"> </w:t>
      </w:r>
      <w:r>
        <w:t>enige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</w:t>
      </w:r>
      <w:r>
        <w:rPr>
          <w:spacing w:val="-16"/>
        </w:rPr>
        <w:t xml:space="preserve"> </w:t>
      </w:r>
      <w:r>
        <w:t>om</w:t>
      </w:r>
      <w:r>
        <w:rPr>
          <w:spacing w:val="-16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8"/>
        </w:rPr>
        <w:t>a</w:t>
      </w:r>
      <w:r>
        <w:rPr>
          <w:spacing w:val="23"/>
          <w:w w:val="96"/>
        </w:rPr>
        <w:t xml:space="preserve"> </w:t>
      </w:r>
      <w:r>
        <w:t>som er</w:t>
      </w:r>
      <w:r>
        <w:rPr>
          <w:spacing w:val="1"/>
        </w:rPr>
        <w:t xml:space="preserve"> </w:t>
      </w:r>
      <w:r>
        <w:t>viktig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formidle</w:t>
      </w:r>
      <w:r>
        <w:rPr>
          <w:spacing w:val="2"/>
        </w:rPr>
        <w:t xml:space="preserve"> </w:t>
      </w:r>
      <w:r>
        <w:t>videre om</w:t>
      </w:r>
      <w:r>
        <w:rPr>
          <w:spacing w:val="1"/>
        </w:rPr>
        <w:t xml:space="preserve"> </w:t>
      </w:r>
      <w:r>
        <w:t>deres felles</w:t>
      </w:r>
      <w:r>
        <w:rPr>
          <w:spacing w:val="1"/>
        </w:rPr>
        <w:t xml:space="preserve"> </w:t>
      </w:r>
      <w:r>
        <w:t>temaer.</w:t>
      </w:r>
      <w:r>
        <w:rPr>
          <w:spacing w:val="1"/>
        </w:rPr>
        <w:t xml:space="preserve"> </w:t>
      </w:r>
      <w:r>
        <w:t>Deretter</w:t>
      </w:r>
      <w:r>
        <w:rPr>
          <w:spacing w:val="1"/>
        </w:rPr>
        <w:t xml:space="preserve"> </w:t>
      </w:r>
      <w:r>
        <w:t>ble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fordelt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1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w w:val="90"/>
        </w:rPr>
        <w:t xml:space="preserve"> </w:t>
      </w:r>
      <w:r>
        <w:t>slik</w:t>
      </w:r>
      <w:r>
        <w:rPr>
          <w:spacing w:val="-20"/>
        </w:rPr>
        <w:t xml:space="preserve"> </w:t>
      </w:r>
      <w:r>
        <w:t>at</w:t>
      </w:r>
      <w:r>
        <w:rPr>
          <w:spacing w:val="-20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1"/>
        </w:rPr>
        <w:t xml:space="preserve"> </w:t>
      </w:r>
      <w:r>
        <w:rPr>
          <w:spacing w:val="1"/>
        </w:rPr>
        <w:t>gruppe</w:t>
      </w:r>
      <w:r>
        <w:rPr>
          <w:spacing w:val="-20"/>
        </w:rPr>
        <w:t xml:space="preserve"> </w:t>
      </w:r>
      <w:r>
        <w:t>hadde</w:t>
      </w:r>
      <w:r>
        <w:rPr>
          <w:spacing w:val="-21"/>
        </w:rPr>
        <w:t xml:space="preserve"> </w:t>
      </w:r>
      <w:r>
        <w:t>minst</w:t>
      </w:r>
      <w:r>
        <w:rPr>
          <w:spacing w:val="-20"/>
        </w:rPr>
        <w:t xml:space="preserve"> </w:t>
      </w:r>
      <w:r>
        <w:rPr>
          <w:spacing w:val="-2"/>
        </w:rPr>
        <w:t>en</w:t>
      </w:r>
      <w:r>
        <w:rPr>
          <w:spacing w:val="-20"/>
        </w:rPr>
        <w:t xml:space="preserve"> </w:t>
      </w:r>
      <w:r>
        <w:t>elev</w:t>
      </w:r>
      <w:r>
        <w:rPr>
          <w:spacing w:val="-20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hadde</w:t>
      </w:r>
      <w:r>
        <w:rPr>
          <w:spacing w:val="-21"/>
        </w:rPr>
        <w:t xml:space="preserve"> </w:t>
      </w:r>
      <w:r>
        <w:t>forbredt</w:t>
      </w:r>
      <w:r>
        <w:rPr>
          <w:spacing w:val="-20"/>
        </w:rPr>
        <w:t xml:space="preserve"> </w:t>
      </w:r>
      <w:r>
        <w:t>sitt</w:t>
      </w:r>
      <w:r>
        <w:rPr>
          <w:spacing w:val="-20"/>
        </w:rPr>
        <w:t xml:space="preserve"> </w:t>
      </w:r>
      <w:r>
        <w:t>sett</w:t>
      </w:r>
      <w:r>
        <w:rPr>
          <w:spacing w:val="-20"/>
        </w:rPr>
        <w:t xml:space="preserve"> </w:t>
      </w:r>
      <w:r>
        <w:t>med</w:t>
      </w:r>
      <w:r>
        <w:rPr>
          <w:spacing w:val="-20"/>
        </w:rPr>
        <w:t xml:space="preserve"> </w:t>
      </w:r>
      <w:r>
        <w:rPr>
          <w:spacing w:val="1"/>
        </w:rPr>
        <w:t>begreper.</w:t>
      </w:r>
      <w:r>
        <w:rPr>
          <w:spacing w:val="-20"/>
        </w:rPr>
        <w:t xml:space="preserve"> </w:t>
      </w:r>
      <w:r>
        <w:t>Under</w:t>
      </w:r>
      <w:r>
        <w:rPr>
          <w:spacing w:val="-20"/>
        </w:rPr>
        <w:t xml:space="preserve"> </w:t>
      </w:r>
      <w:r>
        <w:t>hele</w:t>
      </w:r>
      <w:r>
        <w:rPr>
          <w:spacing w:val="26"/>
          <w:w w:val="91"/>
        </w:rPr>
        <w:t xml:space="preserve"> </w:t>
      </w:r>
      <w:r>
        <w:t>denne</w:t>
      </w:r>
      <w:r>
        <w:rPr>
          <w:spacing w:val="-10"/>
        </w:rPr>
        <w:t xml:space="preserve"> </w:t>
      </w:r>
      <w:r>
        <w:t>prosessen</w:t>
      </w:r>
      <w:r>
        <w:rPr>
          <w:spacing w:val="-10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9"/>
        </w:rPr>
        <w:t xml:space="preserve"> </w:t>
      </w:r>
      <w:r>
        <w:t>jeg</w:t>
      </w:r>
      <w:r>
        <w:rPr>
          <w:spacing w:val="-10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9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rPr>
          <w:spacing w:val="-32"/>
        </w:rPr>
        <w:t>g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rundt</w:t>
      </w:r>
      <w:r>
        <w:rPr>
          <w:spacing w:val="-10"/>
        </w:rPr>
        <w:t xml:space="preserve"> </w:t>
      </w:r>
      <w:r>
        <w:t>for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høre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9"/>
        </w:rPr>
        <w:t xml:space="preserve"> </w:t>
      </w:r>
      <w:r>
        <w:t>diskutere</w:t>
      </w:r>
      <w:r>
        <w:rPr>
          <w:spacing w:val="-9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9"/>
        </w:rPr>
        <w:t xml:space="preserve"> </w:t>
      </w:r>
      <w:r>
        <w:t>først</w:t>
      </w:r>
      <w:r>
        <w:rPr>
          <w:w w:val="109"/>
        </w:rPr>
        <w:t xml:space="preserve"> </w:t>
      </w:r>
      <w:r>
        <w:rPr>
          <w:w w:val="95"/>
        </w:rPr>
        <w:t>sammen</w:t>
      </w:r>
      <w:r>
        <w:rPr>
          <w:spacing w:val="-2"/>
          <w:w w:val="95"/>
        </w:rPr>
        <w:t xml:space="preserve"> </w:t>
      </w:r>
      <w:r>
        <w:rPr>
          <w:w w:val="95"/>
        </w:rPr>
        <w:t>i</w:t>
      </w:r>
      <w:r>
        <w:rPr>
          <w:spacing w:val="-1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er,</w:t>
      </w:r>
      <w:r>
        <w:rPr>
          <w:spacing w:val="-1"/>
          <w:w w:val="95"/>
        </w:rPr>
        <w:t xml:space="preserve"> </w:t>
      </w:r>
      <w:r>
        <w:rPr>
          <w:w w:val="95"/>
        </w:rPr>
        <w:t>og</w:t>
      </w:r>
      <w:r>
        <w:rPr>
          <w:spacing w:val="-1"/>
          <w:w w:val="95"/>
        </w:rPr>
        <w:t xml:space="preserve"> </w:t>
      </w:r>
      <w:r>
        <w:rPr>
          <w:w w:val="95"/>
        </w:rPr>
        <w:t>deretter</w:t>
      </w:r>
      <w:r>
        <w:rPr>
          <w:spacing w:val="-2"/>
          <w:w w:val="95"/>
        </w:rPr>
        <w:t xml:space="preserve"> </w:t>
      </w:r>
      <w:r>
        <w:rPr>
          <w:w w:val="95"/>
        </w:rPr>
        <w:t>individuelt</w:t>
      </w:r>
      <w:r>
        <w:rPr>
          <w:spacing w:val="-2"/>
          <w:w w:val="95"/>
        </w:rPr>
        <w:t xml:space="preserve"> </w:t>
      </w:r>
      <w:r>
        <w:rPr>
          <w:spacing w:val="-31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fremførte</w:t>
      </w:r>
      <w:r>
        <w:rPr>
          <w:spacing w:val="-1"/>
          <w:w w:val="95"/>
        </w:rPr>
        <w:t xml:space="preserve"> </w:t>
      </w:r>
      <w:r>
        <w:rPr>
          <w:w w:val="95"/>
        </w:rPr>
        <w:t>sine</w:t>
      </w:r>
      <w:r>
        <w:rPr>
          <w:spacing w:val="-1"/>
          <w:w w:val="95"/>
        </w:rPr>
        <w:t xml:space="preserve"> </w:t>
      </w:r>
      <w:r>
        <w:rPr>
          <w:w w:val="95"/>
        </w:rPr>
        <w:t>oppsu</w:t>
      </w:r>
      <w:ins w:id="13" w:author="Mira" w:date="2016-12-09T13:21:00Z">
        <w:r w:rsidR="00D762CB">
          <w:rPr>
            <w:w w:val="95"/>
          </w:rPr>
          <w:t>m</w:t>
        </w:r>
      </w:ins>
      <w:r>
        <w:rPr>
          <w:w w:val="95"/>
        </w:rPr>
        <w:t>meringer</w:t>
      </w:r>
      <w:r>
        <w:rPr>
          <w:spacing w:val="-1"/>
          <w:w w:val="95"/>
        </w:rPr>
        <w:t xml:space="preserve"> </w:t>
      </w:r>
      <w:r>
        <w:rPr>
          <w:w w:val="95"/>
        </w:rPr>
        <w:t>med</w:t>
      </w:r>
      <w:r>
        <w:rPr>
          <w:spacing w:val="-2"/>
          <w:w w:val="95"/>
        </w:rPr>
        <w:t xml:space="preserve"> </w:t>
      </w:r>
      <w:r>
        <w:rPr>
          <w:w w:val="95"/>
        </w:rPr>
        <w:t>medele</w:t>
      </w:r>
      <w:r>
        <w:rPr>
          <w:spacing w:val="-8"/>
          <w:w w:val="95"/>
        </w:rPr>
        <w:t>v</w:t>
      </w:r>
      <w:r>
        <w:rPr>
          <w:w w:val="95"/>
        </w:rPr>
        <w:t>er.</w:t>
      </w:r>
      <w:r>
        <w:rPr>
          <w:w w:val="93"/>
        </w:rPr>
        <w:t xml:space="preserve"> </w:t>
      </w:r>
      <w:r>
        <w:t>Hvis</w:t>
      </w:r>
      <w:r>
        <w:rPr>
          <w:spacing w:val="-8"/>
        </w:rPr>
        <w:t xml:space="preserve"> </w:t>
      </w:r>
      <w:r>
        <w:t>jeg</w:t>
      </w:r>
      <w:r>
        <w:rPr>
          <w:spacing w:val="-8"/>
        </w:rPr>
        <w:t xml:space="preserve"> </w:t>
      </w:r>
      <w:r>
        <w:t>obser</w:t>
      </w:r>
      <w:r>
        <w:rPr>
          <w:spacing w:val="-8"/>
        </w:rPr>
        <w:t>v</w:t>
      </w:r>
      <w:r>
        <w:t>erte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elev</w:t>
      </w:r>
      <w:r>
        <w:rPr>
          <w:spacing w:val="-7"/>
        </w:rPr>
        <w:t xml:space="preserve"> </w:t>
      </w:r>
      <w:r>
        <w:t>hadde</w:t>
      </w:r>
      <w:r>
        <w:rPr>
          <w:spacing w:val="-8"/>
        </w:rPr>
        <w:t xml:space="preserve"> </w:t>
      </w:r>
      <w:r>
        <w:t>problem</w:t>
      </w:r>
      <w:r>
        <w:rPr>
          <w:spacing w:val="-2"/>
        </w:rPr>
        <w:t>e</w:t>
      </w:r>
      <w:r>
        <w:t>r</w:t>
      </w:r>
      <w:r>
        <w:rPr>
          <w:spacing w:val="-8"/>
        </w:rPr>
        <w:t xml:space="preserve"> </w:t>
      </w:r>
      <w:r>
        <w:t>med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gi</w:t>
      </w:r>
      <w:r>
        <w:rPr>
          <w:spacing w:val="-8"/>
        </w:rPr>
        <w:t xml:space="preserve"> </w:t>
      </w:r>
      <w:r>
        <w:t>tilstrek</w:t>
      </w:r>
      <w:r>
        <w:rPr>
          <w:spacing w:val="-8"/>
        </w:rPr>
        <w:t>k</w:t>
      </w:r>
      <w:r>
        <w:t>elig</w:t>
      </w:r>
      <w:r>
        <w:rPr>
          <w:spacing w:val="-7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8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et</w:t>
      </w:r>
      <w:r>
        <w:rPr>
          <w:spacing w:val="-8"/>
        </w:rPr>
        <w:t xml:space="preserve"> </w:t>
      </w:r>
      <w:r>
        <w:t>gitt</w:t>
      </w:r>
      <w:r>
        <w:rPr>
          <w:spacing w:val="-8"/>
        </w:rPr>
        <w:t xml:space="preserve"> </w:t>
      </w:r>
      <w:r>
        <w:t>tema,</w:t>
      </w:r>
      <w:r>
        <w:rPr>
          <w:w w:val="95"/>
        </w:rPr>
        <w:t xml:space="preserve"> </w:t>
      </w:r>
      <w:r>
        <w:t>initierte</w:t>
      </w:r>
      <w:r>
        <w:rPr>
          <w:spacing w:val="-36"/>
        </w:rPr>
        <w:t xml:space="preserve"> </w:t>
      </w:r>
      <w:r>
        <w:t>jeg</w:t>
      </w:r>
      <w:r>
        <w:rPr>
          <w:spacing w:val="-35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35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dialog</w:t>
      </w:r>
      <w:r>
        <w:rPr>
          <w:spacing w:val="-35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spacing w:val="-35"/>
        </w:rPr>
        <w:t xml:space="preserve"> </w:t>
      </w:r>
      <w:r>
        <w:t>vi</w:t>
      </w:r>
      <w:r>
        <w:rPr>
          <w:spacing w:val="-35"/>
        </w:rPr>
        <w:t xml:space="preserve"> </w:t>
      </w:r>
      <w:r>
        <w:t>fors</w:t>
      </w:r>
      <w:r>
        <w:rPr>
          <w:spacing w:val="-2"/>
        </w:rPr>
        <w:t>ø</w:t>
      </w:r>
      <w:r>
        <w:t>kte</w:t>
      </w:r>
      <w:r>
        <w:rPr>
          <w:spacing w:val="-4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4"/>
        </w:rPr>
        <w:t xml:space="preserve"> </w:t>
      </w:r>
      <w:r>
        <w:t>sammen</w:t>
      </w:r>
      <w:r>
        <w:rPr>
          <w:spacing w:val="-35"/>
        </w:rPr>
        <w:t xml:space="preserve"> </w:t>
      </w:r>
      <w:r>
        <w:rPr>
          <w:spacing w:val="-8"/>
        </w:rPr>
        <w:t>k</w:t>
      </w:r>
      <w:r>
        <w:t>onstruere</w:t>
      </w:r>
      <w:r>
        <w:rPr>
          <w:spacing w:val="-35"/>
        </w:rPr>
        <w:t xml:space="preserve"> </w:t>
      </w:r>
      <w:r>
        <w:t>en</w:t>
      </w:r>
      <w:r>
        <w:rPr>
          <w:spacing w:val="-35"/>
        </w:rPr>
        <w:t xml:space="preserve"> </w:t>
      </w:r>
      <w:r>
        <w:t>mer</w:t>
      </w:r>
      <w:r>
        <w:rPr>
          <w:spacing w:val="-36"/>
        </w:rPr>
        <w:t xml:space="preserve"> </w:t>
      </w:r>
      <w:r>
        <w:t>utdy</w:t>
      </w:r>
      <w:r>
        <w:rPr>
          <w:spacing w:val="6"/>
        </w:rPr>
        <w:t>p</w:t>
      </w:r>
      <w:r>
        <w:t>et</w:t>
      </w:r>
      <w:r>
        <w:rPr>
          <w:spacing w:val="-3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5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>
          <w:spacing w:val="-1"/>
          <w:w w:val="95"/>
        </w:rPr>
        <w:t xml:space="preserve"> </w:t>
      </w:r>
      <w:r>
        <w:rPr>
          <w:spacing w:val="-17"/>
          <w:w w:val="95"/>
        </w:rPr>
        <w:t>T</w:t>
      </w:r>
      <w:r>
        <w:rPr>
          <w:w w:val="95"/>
        </w:rPr>
        <w:t>o</w:t>
      </w:r>
      <w:r>
        <w:rPr>
          <w:spacing w:val="-8"/>
          <w:w w:val="95"/>
        </w:rPr>
        <w:t>k</w:t>
      </w:r>
      <w:r>
        <w:rPr>
          <w:w w:val="95"/>
        </w:rPr>
        <w:t>olonnenotat</w:t>
      </w:r>
      <w:del w:id="14" w:author="Mira" w:date="2016-12-09T13:21:00Z">
        <w:r w:rsidDel="00D762CB">
          <w:rPr>
            <w:w w:val="95"/>
          </w:rPr>
          <w:delText xml:space="preserve">et </w:delText>
        </w:r>
      </w:del>
      <w:r>
        <w:rPr>
          <w:w w:val="95"/>
        </w:rPr>
        <w:t>ø</w:t>
      </w:r>
      <w:r>
        <w:rPr>
          <w:spacing w:val="-7"/>
          <w:w w:val="95"/>
        </w:rPr>
        <w:t>v</w:t>
      </w:r>
      <w:r>
        <w:rPr>
          <w:w w:val="95"/>
        </w:rPr>
        <w:t>elsen hadde til hensikt</w:t>
      </w:r>
      <w:r>
        <w:rPr>
          <w:spacing w:val="-26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 s</w:t>
      </w:r>
      <w:r>
        <w:rPr>
          <w:spacing w:val="-14"/>
          <w:w w:val="95"/>
        </w:rPr>
        <w:t>k</w:t>
      </w:r>
      <w:r>
        <w:rPr>
          <w:w w:val="95"/>
        </w:rPr>
        <w:t>a</w:t>
      </w:r>
      <w:r>
        <w:rPr>
          <w:spacing w:val="6"/>
          <w:w w:val="95"/>
        </w:rPr>
        <w:t>p</w:t>
      </w:r>
      <w:r>
        <w:rPr>
          <w:w w:val="95"/>
        </w:rPr>
        <w:t>e dy</w:t>
      </w:r>
      <w:r>
        <w:rPr>
          <w:spacing w:val="5"/>
          <w:w w:val="95"/>
        </w:rPr>
        <w:t>p</w:t>
      </w:r>
      <w:r>
        <w:rPr>
          <w:w w:val="95"/>
        </w:rPr>
        <w:t>ere 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 xml:space="preserve">aelse </w:t>
      </w:r>
      <w:r>
        <w:rPr>
          <w:spacing w:val="-7"/>
          <w:w w:val="95"/>
        </w:rPr>
        <w:t>a</w:t>
      </w:r>
      <w:r>
        <w:rPr>
          <w:w w:val="95"/>
        </w:rPr>
        <w:t>v naturfaglige</w:t>
      </w:r>
      <w:r>
        <w:rPr>
          <w:w w:val="94"/>
        </w:rPr>
        <w:t xml:space="preserve"> </w:t>
      </w:r>
      <w:r>
        <w:rPr>
          <w:spacing w:val="1"/>
        </w:rPr>
        <w:t>begreper,</w:t>
      </w:r>
      <w:r>
        <w:rPr>
          <w:spacing w:val="-33"/>
        </w:rPr>
        <w:t xml:space="preserve"> </w:t>
      </w:r>
      <w:r>
        <w:t>gjennom</w:t>
      </w:r>
      <w:r>
        <w:rPr>
          <w:spacing w:val="-31"/>
        </w:rPr>
        <w:t xml:space="preserve"> </w:t>
      </w:r>
      <w:r>
        <w:t>repetisjon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3"/>
        </w:rPr>
        <w:t>muntlig</w:t>
      </w:r>
      <w:r>
        <w:rPr>
          <w:spacing w:val="-32"/>
        </w:rPr>
        <w:t xml:space="preserve"> </w:t>
      </w:r>
      <w:r>
        <w:t>bruk</w:t>
      </w:r>
      <w:r>
        <w:rPr>
          <w:spacing w:val="-3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2"/>
        </w:rPr>
        <w:t xml:space="preserve"> </w:t>
      </w:r>
      <w:r>
        <w:rPr>
          <w:spacing w:val="1"/>
        </w:rPr>
        <w:t>begrepene.</w:t>
      </w:r>
      <w:r>
        <w:rPr>
          <w:spacing w:val="-32"/>
        </w:rPr>
        <w:t xml:space="preserve"> </w:t>
      </w:r>
      <w:r>
        <w:rPr>
          <w:spacing w:val="-2"/>
        </w:rPr>
        <w:t>Øv</w:t>
      </w:r>
      <w:r>
        <w:rPr>
          <w:spacing w:val="-3"/>
        </w:rPr>
        <w:t>elsen</w:t>
      </w:r>
      <w:r>
        <w:rPr>
          <w:spacing w:val="-32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32"/>
        </w:rPr>
        <w:t xml:space="preserve"> </w:t>
      </w:r>
      <w:r>
        <w:t>delvis</w:t>
      </w:r>
      <w:r>
        <w:rPr>
          <w:spacing w:val="-32"/>
        </w:rPr>
        <w:t xml:space="preserve"> </w:t>
      </w:r>
      <w:r>
        <w:rPr>
          <w:spacing w:val="-2"/>
        </w:rPr>
        <w:t>lærerst</w:t>
      </w:r>
      <w:r>
        <w:rPr>
          <w:spacing w:val="-1"/>
        </w:rPr>
        <w:t>yrt,</w:t>
      </w:r>
      <w:r>
        <w:rPr>
          <w:spacing w:val="-32"/>
        </w:rPr>
        <w:t xml:space="preserve"> </w:t>
      </w:r>
      <w:r>
        <w:t>men</w:t>
      </w:r>
      <w:r>
        <w:rPr>
          <w:spacing w:val="59"/>
          <w:w w:val="91"/>
        </w:rPr>
        <w:t xml:space="preserve"> </w:t>
      </w:r>
      <w:r>
        <w:t>hadde</w:t>
      </w:r>
      <w:r>
        <w:rPr>
          <w:spacing w:val="-20"/>
        </w:rPr>
        <w:t xml:space="preserve"> </w:t>
      </w:r>
      <w:r>
        <w:t>stor</w:t>
      </w:r>
      <w:r>
        <w:rPr>
          <w:spacing w:val="-18"/>
        </w:rPr>
        <w:t xml:space="preserve"> </w:t>
      </w:r>
      <w:r>
        <w:t>grad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>p</w:t>
      </w:r>
      <w:r>
        <w:t>enhet</w:t>
      </w:r>
      <w:r>
        <w:rPr>
          <w:spacing w:val="-19"/>
        </w:rPr>
        <w:t xml:space="preserve"> </w:t>
      </w:r>
      <w:r>
        <w:t>(se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frihetsgrader:</w:t>
      </w:r>
      <w:r>
        <w:rPr>
          <w:spacing w:val="-18"/>
        </w:rPr>
        <w:t xml:space="preserve"> </w:t>
      </w:r>
      <w:r>
        <w:t>Knain</w:t>
      </w:r>
      <w:r>
        <w:rPr>
          <w:spacing w:val="-19"/>
        </w:rPr>
        <w:t xml:space="preserve"> </w:t>
      </w:r>
      <w:r>
        <w:t>&amp;</w:t>
      </w:r>
      <w:r>
        <w:rPr>
          <w:spacing w:val="-19"/>
        </w:rPr>
        <w:t xml:space="preserve"> </w:t>
      </w:r>
      <w:r>
        <w:t>Kolstø,</w:t>
      </w:r>
      <w:r>
        <w:rPr>
          <w:spacing w:val="-18"/>
        </w:rPr>
        <w:t xml:space="preserve"> </w:t>
      </w:r>
      <w:r>
        <w:t>2011)</w:t>
      </w:r>
      <w:r>
        <w:rPr>
          <w:spacing w:val="-19"/>
        </w:rPr>
        <w:t xml:space="preserve"> </w:t>
      </w:r>
      <w:r>
        <w:t>rundt</w:t>
      </w:r>
      <w:r>
        <w:rPr>
          <w:spacing w:val="-18"/>
        </w:rPr>
        <w:t xml:space="preserve"> </w:t>
      </w:r>
      <w:r>
        <w:t>pr</w:t>
      </w:r>
      <w:r>
        <w:rPr>
          <w:spacing w:val="6"/>
        </w:rPr>
        <w:t>o</w:t>
      </w:r>
      <w:r>
        <w:t>duktet,</w:t>
      </w:r>
      <w:r>
        <w:rPr>
          <w:spacing w:val="-20"/>
        </w:rPr>
        <w:t xml:space="preserve"> </w:t>
      </w:r>
      <w:r>
        <w:t>det</w:t>
      </w:r>
      <w:r>
        <w:rPr>
          <w:w w:val="96"/>
        </w:rPr>
        <w:t xml:space="preserve"> </w:t>
      </w:r>
      <w:r>
        <w:t>vil</w:t>
      </w:r>
      <w:r>
        <w:rPr>
          <w:spacing w:val="-38"/>
        </w:rPr>
        <w:t xml:space="preserve"> </w:t>
      </w:r>
      <w:r>
        <w:t>si</w:t>
      </w:r>
      <w:r>
        <w:rPr>
          <w:spacing w:val="-37"/>
        </w:rPr>
        <w:t xml:space="preserve"> </w:t>
      </w:r>
      <w:r>
        <w:t>frihet</w:t>
      </w:r>
      <w:r>
        <w:rPr>
          <w:spacing w:val="-37"/>
        </w:rPr>
        <w:t xml:space="preserve"> </w:t>
      </w:r>
      <w:r>
        <w:t>rundt</w:t>
      </w:r>
      <w:r>
        <w:rPr>
          <w:spacing w:val="-37"/>
        </w:rPr>
        <w:t xml:space="preserve"> </w:t>
      </w:r>
      <w:r>
        <w:t>det</w:t>
      </w:r>
      <w:r>
        <w:rPr>
          <w:spacing w:val="-38"/>
        </w:rPr>
        <w:t xml:space="preserve"> </w:t>
      </w:r>
      <w:r>
        <w:rPr>
          <w:spacing w:val="-2"/>
        </w:rPr>
        <w:t>elevene</w:t>
      </w:r>
      <w:r>
        <w:rPr>
          <w:spacing w:val="-37"/>
        </w:rPr>
        <w:t xml:space="preserve"> </w:t>
      </w:r>
      <w:r>
        <w:t>kunne</w:t>
      </w:r>
      <w:r>
        <w:rPr>
          <w:spacing w:val="-37"/>
        </w:rPr>
        <w:t xml:space="preserve"> </w:t>
      </w:r>
      <w:r>
        <w:rPr>
          <w:spacing w:val="-2"/>
        </w:rPr>
        <w:t>skrive</w:t>
      </w:r>
      <w:r>
        <w:rPr>
          <w:spacing w:val="-38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notater,</w:t>
      </w:r>
      <w:r>
        <w:rPr>
          <w:spacing w:val="-38"/>
        </w:rPr>
        <w:t xml:space="preserve"> </w:t>
      </w:r>
      <w:r>
        <w:t>og</w:t>
      </w:r>
      <w:r>
        <w:rPr>
          <w:spacing w:val="-37"/>
        </w:rPr>
        <w:t xml:space="preserve"> </w:t>
      </w:r>
      <w:r>
        <w:rPr>
          <w:spacing w:val="-3"/>
        </w:rPr>
        <w:t>kunnskapsutb</w:t>
      </w:r>
      <w:r>
        <w:rPr>
          <w:spacing w:val="-2"/>
        </w:rPr>
        <w:t>ytte</w:t>
      </w:r>
      <w:ins w:id="15" w:author="Mira" w:date="2016-12-09T13:21:00Z">
        <w:r w:rsidR="000A00F1">
          <w:rPr>
            <w:spacing w:val="-2"/>
          </w:rPr>
          <w:t>t</w:t>
        </w:r>
        <w:r w:rsidR="000A00F1">
          <w:rPr>
            <w:spacing w:val="-38"/>
          </w:rPr>
          <w:t xml:space="preserve"> </w:t>
        </w:r>
      </w:ins>
      <w:del w:id="16" w:author="Mira" w:date="2016-12-09T13:21:00Z">
        <w:r w:rsidDel="000A00F1">
          <w:rPr>
            <w:spacing w:val="-38"/>
          </w:rPr>
          <w:delText xml:space="preserve"> </w:delText>
        </w:r>
      </w:del>
      <w:r>
        <w:t>de</w:t>
      </w:r>
      <w:r>
        <w:rPr>
          <w:spacing w:val="-37"/>
        </w:rPr>
        <w:t xml:space="preserve"> </w:t>
      </w:r>
      <w:r>
        <w:t>endte</w:t>
      </w:r>
      <w:r>
        <w:rPr>
          <w:spacing w:val="-37"/>
        </w:rPr>
        <w:t xml:space="preserve"> </w:t>
      </w:r>
      <w:r>
        <w:t>opp</w:t>
      </w:r>
      <w:r>
        <w:rPr>
          <w:spacing w:val="-37"/>
        </w:rPr>
        <w:t xml:space="preserve"> </w:t>
      </w:r>
      <w:r>
        <w:t>med.</w:t>
      </w:r>
    </w:p>
    <w:p w14:paraId="2C2C98EE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45F3A094" w14:textId="77777777" w:rsidR="006C5653" w:rsidRDefault="000B271B">
      <w:pPr>
        <w:pStyle w:val="BodyText"/>
        <w:jc w:val="both"/>
      </w:pPr>
      <w:r>
        <w:t>Dermed</w:t>
      </w:r>
      <w:r>
        <w:rPr>
          <w:spacing w:val="-14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naturlig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dele</w:t>
      </w:r>
      <w:r>
        <w:rPr>
          <w:spacing w:val="-13"/>
        </w:rPr>
        <w:t xml:space="preserve"> </w:t>
      </w:r>
      <w:r>
        <w:t>timen</w:t>
      </w:r>
      <w:r>
        <w:rPr>
          <w:spacing w:val="-14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tre</w:t>
      </w:r>
      <w:r>
        <w:rPr>
          <w:spacing w:val="-14"/>
        </w:rPr>
        <w:t xml:space="preserve"> </w:t>
      </w:r>
      <w:r>
        <w:t>deler:</w:t>
      </w:r>
    </w:p>
    <w:p w14:paraId="2E64177F" w14:textId="77777777" w:rsidR="006C5653" w:rsidRDefault="006C5653">
      <w:pPr>
        <w:spacing w:before="4"/>
        <w:rPr>
          <w:rFonts w:ascii="Georgia" w:eastAsia="Georgia" w:hAnsi="Georgia" w:cs="Georgia"/>
          <w:sz w:val="25"/>
          <w:szCs w:val="25"/>
        </w:rPr>
      </w:pPr>
    </w:p>
    <w:p w14:paraId="50E632C9" w14:textId="77777777" w:rsidR="006C5653" w:rsidRDefault="000B271B">
      <w:pPr>
        <w:pStyle w:val="BodyText"/>
        <w:numPr>
          <w:ilvl w:val="0"/>
          <w:numId w:val="1"/>
        </w:numPr>
        <w:tabs>
          <w:tab w:val="left" w:pos="722"/>
        </w:tabs>
        <w:ind w:hanging="299"/>
      </w:pPr>
      <w:r>
        <w:rPr>
          <w:spacing w:val="-1"/>
          <w:w w:val="95"/>
        </w:rPr>
        <w:t>Aktiv</w:t>
      </w:r>
      <w:r>
        <w:rPr>
          <w:spacing w:val="-2"/>
          <w:w w:val="95"/>
        </w:rPr>
        <w:t>ering</w:t>
      </w:r>
      <w:r>
        <w:rPr>
          <w:spacing w:val="2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27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</w:p>
    <w:p w14:paraId="2A372615" w14:textId="77777777" w:rsidR="006C5653" w:rsidRDefault="006C5653">
      <w:pPr>
        <w:spacing w:before="4"/>
        <w:rPr>
          <w:rFonts w:ascii="Georgia" w:eastAsia="Georgia" w:hAnsi="Georgia" w:cs="Georgia"/>
          <w:sz w:val="25"/>
          <w:szCs w:val="25"/>
        </w:rPr>
      </w:pPr>
    </w:p>
    <w:p w14:paraId="20BCBE09" w14:textId="77777777" w:rsidR="006C5653" w:rsidRDefault="000B271B">
      <w:pPr>
        <w:pStyle w:val="BodyText"/>
        <w:numPr>
          <w:ilvl w:val="0"/>
          <w:numId w:val="1"/>
        </w:numPr>
        <w:tabs>
          <w:tab w:val="left" w:pos="722"/>
        </w:tabs>
        <w:ind w:hanging="299"/>
      </w:pPr>
      <w:r>
        <w:t>Innføring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15"/>
        </w:rPr>
        <w:t xml:space="preserve"> </w:t>
      </w:r>
      <w:r>
        <w:t>tema</w:t>
      </w:r>
    </w:p>
    <w:p w14:paraId="03D320E9" w14:textId="77777777" w:rsidR="006C5653" w:rsidRDefault="006C5653">
      <w:pPr>
        <w:spacing w:before="4"/>
        <w:rPr>
          <w:rFonts w:ascii="Georgia" w:eastAsia="Georgia" w:hAnsi="Georgia" w:cs="Georgia"/>
          <w:sz w:val="25"/>
          <w:szCs w:val="25"/>
        </w:rPr>
      </w:pPr>
    </w:p>
    <w:p w14:paraId="55A2429D" w14:textId="77777777" w:rsidR="006C5653" w:rsidRDefault="000B271B">
      <w:pPr>
        <w:pStyle w:val="BodyText"/>
        <w:numPr>
          <w:ilvl w:val="0"/>
          <w:numId w:val="1"/>
        </w:numPr>
        <w:tabs>
          <w:tab w:val="left" w:pos="722"/>
        </w:tabs>
        <w:ind w:hanging="299"/>
      </w:pPr>
      <w:r>
        <w:rPr>
          <w:spacing w:val="-1"/>
        </w:rPr>
        <w:t>Gr</w:t>
      </w:r>
      <w:r>
        <w:rPr>
          <w:spacing w:val="-2"/>
        </w:rPr>
        <w:t>uppesamtaler</w:t>
      </w:r>
    </w:p>
    <w:p w14:paraId="4CE2752C" w14:textId="77777777" w:rsidR="006C5653" w:rsidRDefault="006C5653">
      <w:pPr>
        <w:spacing w:before="4"/>
        <w:rPr>
          <w:rFonts w:ascii="Georgia" w:eastAsia="Georgia" w:hAnsi="Georgia" w:cs="Georgia"/>
          <w:sz w:val="25"/>
          <w:szCs w:val="25"/>
        </w:rPr>
      </w:pPr>
    </w:p>
    <w:p w14:paraId="26B607A8" w14:textId="77777777" w:rsidR="006C5653" w:rsidRDefault="000B271B">
      <w:pPr>
        <w:pStyle w:val="BodyText"/>
        <w:spacing w:line="254" w:lineRule="auto"/>
        <w:ind w:right="113"/>
        <w:jc w:val="both"/>
      </w:pPr>
      <w:r>
        <w:t>H</w:t>
      </w:r>
      <w:r>
        <w:rPr>
          <w:spacing w:val="-8"/>
        </w:rPr>
        <w:t>v</w:t>
      </w:r>
      <w:r>
        <w:t>ordan</w:t>
      </w:r>
      <w:r>
        <w:rPr>
          <w:spacing w:val="-7"/>
        </w:rPr>
        <w:t xml:space="preserve"> </w:t>
      </w:r>
      <w:r>
        <w:t>ble</w:t>
      </w:r>
      <w:r>
        <w:rPr>
          <w:spacing w:val="-7"/>
        </w:rPr>
        <w:t xml:space="preserve"> </w:t>
      </w:r>
      <w:r>
        <w:t>undervisningen</w:t>
      </w:r>
      <w:r>
        <w:rPr>
          <w:spacing w:val="-6"/>
        </w:rPr>
        <w:t xml:space="preserve"> </w:t>
      </w:r>
      <w:r>
        <w:t>lagt</w:t>
      </w:r>
      <w:r>
        <w:rPr>
          <w:spacing w:val="-7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7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7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naturfagstimen,</w:t>
      </w:r>
      <w:r>
        <w:rPr>
          <w:spacing w:val="-8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t>rdan</w:t>
      </w:r>
      <w:r>
        <w:rPr>
          <w:spacing w:val="-27"/>
        </w:rPr>
        <w:t xml:space="preserve"> </w:t>
      </w:r>
      <w:r>
        <w:t>bidro</w:t>
      </w:r>
      <w:r>
        <w:rPr>
          <w:spacing w:val="-28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27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dette?</w:t>
      </w:r>
      <w:r>
        <w:rPr>
          <w:spacing w:val="-27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s</w:t>
      </w:r>
      <w:r>
        <w:rPr>
          <w:spacing w:val="-14"/>
        </w:rPr>
        <w:t>v</w:t>
      </w:r>
      <w:r>
        <w:t>are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dette,</w:t>
      </w:r>
      <w:r>
        <w:rPr>
          <w:spacing w:val="-28"/>
        </w:rPr>
        <w:t xml:space="preserve"> </w:t>
      </w:r>
      <w:r>
        <w:t>la</w:t>
      </w:r>
      <w:r>
        <w:rPr>
          <w:spacing w:val="-27"/>
        </w:rPr>
        <w:t xml:space="preserve"> </w:t>
      </w:r>
      <w:r>
        <w:t>oss</w:t>
      </w:r>
      <w:r>
        <w:rPr>
          <w:spacing w:val="-27"/>
        </w:rPr>
        <w:t xml:space="preserve"> </w:t>
      </w:r>
      <w:r>
        <w:t>se</w:t>
      </w:r>
      <w:r>
        <w:rPr>
          <w:spacing w:val="-27"/>
        </w:rPr>
        <w:t xml:space="preserve"> </w:t>
      </w:r>
      <w:r>
        <w:t>nærm</w:t>
      </w:r>
      <w:r>
        <w:rPr>
          <w:spacing w:val="-2"/>
        </w:rPr>
        <w:t>e</w:t>
      </w:r>
      <w:r>
        <w:t>re</w:t>
      </w:r>
      <w:r>
        <w:rPr>
          <w:spacing w:val="-2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hele</w:t>
      </w:r>
      <w:r>
        <w:rPr>
          <w:spacing w:val="-28"/>
        </w:rPr>
        <w:t xml:space="preserve"> </w:t>
      </w:r>
      <w:r>
        <w:t>under-</w:t>
      </w:r>
      <w:r>
        <w:rPr>
          <w:w w:val="91"/>
        </w:rPr>
        <w:t xml:space="preserve"> </w:t>
      </w:r>
      <w:r>
        <w:t>visningssek</w:t>
      </w:r>
      <w:r>
        <w:rPr>
          <w:spacing w:val="-8"/>
        </w:rPr>
        <w:t>v</w:t>
      </w:r>
      <w:r>
        <w:t>ensen.</w:t>
      </w:r>
      <w:r>
        <w:rPr>
          <w:spacing w:val="-29"/>
        </w:rPr>
        <w:t xml:space="preserve"> </w:t>
      </w:r>
      <w:r>
        <w:t>Jeg</w:t>
      </w:r>
      <w:r>
        <w:rPr>
          <w:spacing w:val="-28"/>
        </w:rPr>
        <w:t xml:space="preserve"> </w:t>
      </w:r>
      <w:r>
        <w:t>vil</w:t>
      </w:r>
      <w:r>
        <w:rPr>
          <w:spacing w:val="-28"/>
        </w:rPr>
        <w:t xml:space="preserve"> 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drøfte</w:t>
      </w:r>
      <w:r>
        <w:rPr>
          <w:spacing w:val="-28"/>
        </w:rPr>
        <w:t xml:space="preserve"> </w:t>
      </w:r>
      <w:commentRangeStart w:id="17"/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8"/>
        </w:rPr>
        <w:t xml:space="preserve"> </w:t>
      </w:r>
      <w:r>
        <w:t>disse</w:t>
      </w:r>
      <w:r>
        <w:rPr>
          <w:spacing w:val="-29"/>
        </w:rPr>
        <w:t xml:space="preserve"> </w:t>
      </w:r>
      <w:r>
        <w:t>punktene,</w:t>
      </w:r>
      <w:r>
        <w:rPr>
          <w:spacing w:val="-28"/>
        </w:rPr>
        <w:t xml:space="preserve"> </w:t>
      </w:r>
      <w:r>
        <w:t>og</w:t>
      </w:r>
      <w:r>
        <w:rPr>
          <w:spacing w:val="-28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28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28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w w:val="96"/>
        </w:rPr>
        <w:t xml:space="preserve"> </w:t>
      </w:r>
      <w:commentRangeEnd w:id="17"/>
      <w:r w:rsidR="00EE1F68">
        <w:rPr>
          <w:rStyle w:val="CommentReference"/>
          <w:rFonts w:asciiTheme="minorHAnsi" w:eastAsiaTheme="minorHAnsi" w:hAnsiTheme="minorHAnsi"/>
        </w:rPr>
        <w:commentReference w:id="17"/>
      </w:r>
      <w:r>
        <w:t>bidro</w:t>
      </w:r>
      <w:r>
        <w:rPr>
          <w:spacing w:val="-30"/>
        </w:rPr>
        <w:t xml:space="preserve"> </w:t>
      </w:r>
      <w:r>
        <w:t>til</w:t>
      </w:r>
      <w:r>
        <w:rPr>
          <w:spacing w:val="-4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9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30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0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</w:p>
    <w:p w14:paraId="3050765F" w14:textId="77777777" w:rsidR="006C5653" w:rsidRDefault="006C5653">
      <w:pPr>
        <w:spacing w:before="9"/>
        <w:rPr>
          <w:rFonts w:ascii="Georgia" w:eastAsia="Georgia" w:hAnsi="Georgia" w:cs="Georgia"/>
          <w:sz w:val="16"/>
          <w:szCs w:val="16"/>
        </w:rPr>
      </w:pPr>
    </w:p>
    <w:p w14:paraId="19D9F926" w14:textId="77777777" w:rsidR="006C5653" w:rsidRDefault="006805F4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 w14:anchorId="1B1D464C">
          <v:group id="_x0000_s1042" style="width:193.4pt;height:.4pt;mso-position-horizontal-relative:char;mso-position-vertical-relative:line" coordsize="3868,8">
            <v:group id="_x0000_s1043" style="position:absolute;left:4;top:4;width:3860;height:2" coordorigin="4,4" coordsize="3860,2">
              <v:shape id="_x0000_s1044" style="position:absolute;left:4;top:4;width:3860;height:2" coordorigin="4,4" coordsize="3860,0" path="m4,4l3863,4e" filled="f" strokeweight="5055emu">
                <v:path arrowok="t"/>
              </v:shape>
            </v:group>
            <w10:wrap type="none"/>
            <w10:anchorlock/>
          </v:group>
        </w:pict>
      </w:r>
    </w:p>
    <w:p w14:paraId="5A37EA17" w14:textId="77777777" w:rsidR="006C5653" w:rsidRDefault="000B271B">
      <w:pPr>
        <w:spacing w:before="6" w:line="240" w:lineRule="exact"/>
        <w:ind w:left="135" w:right="113" w:firstLine="269"/>
        <w:jc w:val="both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9"/>
          <w:w w:val="95"/>
          <w:position w:val="7"/>
          <w:sz w:val="14"/>
        </w:rPr>
        <w:t>2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spacing w:val="-12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an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sies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at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natur</w:t>
      </w:r>
      <w:r>
        <w:rPr>
          <w:rFonts w:ascii="Century" w:hAnsi="Century"/>
          <w:spacing w:val="-2"/>
          <w:w w:val="95"/>
          <w:sz w:val="20"/>
        </w:rPr>
        <w:t>l</w:t>
      </w:r>
      <w:r>
        <w:rPr>
          <w:rFonts w:ascii="Century" w:hAnsi="Century"/>
          <w:w w:val="95"/>
          <w:sz w:val="20"/>
        </w:rPr>
        <w:t>ige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rek</w:t>
      </w:r>
      <w:r>
        <w:rPr>
          <w:rFonts w:ascii="Century" w:hAnsi="Century"/>
          <w:spacing w:val="-7"/>
          <w:w w:val="95"/>
          <w:sz w:val="20"/>
        </w:rPr>
        <w:t>k</w:t>
      </w:r>
      <w:r>
        <w:rPr>
          <w:rFonts w:ascii="Century" w:hAnsi="Century"/>
          <w:w w:val="95"/>
          <w:sz w:val="20"/>
        </w:rPr>
        <w:t>efølgen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ville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ha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spacing w:val="-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æ</w:t>
      </w:r>
      <w:r>
        <w:rPr>
          <w:rFonts w:ascii="Century" w:hAnsi="Century"/>
          <w:spacing w:val="-2"/>
          <w:w w:val="95"/>
          <w:sz w:val="20"/>
        </w:rPr>
        <w:t>r</w:t>
      </w:r>
      <w:r>
        <w:rPr>
          <w:rFonts w:ascii="Century" w:hAnsi="Century"/>
          <w:w w:val="95"/>
          <w:sz w:val="20"/>
        </w:rPr>
        <w:t>t</w:t>
      </w:r>
      <w:r>
        <w:rPr>
          <w:rFonts w:ascii="Century" w:hAnsi="Century"/>
          <w:spacing w:val="-35"/>
          <w:w w:val="95"/>
          <w:sz w:val="20"/>
        </w:rPr>
        <w:t xml:space="preserve"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studere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encellede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organismene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i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den</w:t>
      </w:r>
      <w:r>
        <w:rPr>
          <w:rFonts w:ascii="Century" w:hAnsi="Century"/>
          <w:spacing w:val="-20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andre</w:t>
      </w:r>
      <w:r>
        <w:rPr>
          <w:rFonts w:ascii="Century" w:hAnsi="Century"/>
          <w:spacing w:val="-21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timen.</w:t>
      </w:r>
      <w:r>
        <w:rPr>
          <w:rFonts w:ascii="Century" w:hAnsi="Century"/>
          <w:w w:val="93"/>
          <w:sz w:val="20"/>
        </w:rPr>
        <w:t xml:space="preserve"> </w:t>
      </w:r>
      <w:r>
        <w:rPr>
          <w:rFonts w:ascii="Century" w:hAnsi="Century"/>
          <w:sz w:val="20"/>
        </w:rPr>
        <w:t>Siden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organismene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som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skulle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studeres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27"/>
          <w:sz w:val="20"/>
        </w:rPr>
        <w:t>m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atte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v</w:t>
      </w:r>
      <w:r>
        <w:rPr>
          <w:rFonts w:ascii="Century" w:hAnsi="Century"/>
          <w:sz w:val="20"/>
        </w:rPr>
        <w:t>okses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frem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i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la</w:t>
      </w:r>
      <w:r>
        <w:rPr>
          <w:rFonts w:ascii="Century" w:hAnsi="Century"/>
          <w:spacing w:val="5"/>
          <w:sz w:val="20"/>
        </w:rPr>
        <w:t>b</w:t>
      </w:r>
      <w:r>
        <w:rPr>
          <w:rFonts w:ascii="Century" w:hAnsi="Century"/>
          <w:sz w:val="20"/>
        </w:rPr>
        <w:t>oratoriet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ov</w:t>
      </w:r>
      <w:r>
        <w:rPr>
          <w:rFonts w:ascii="Century" w:hAnsi="Century"/>
          <w:sz w:val="20"/>
        </w:rPr>
        <w:t>er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en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u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estid,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12"/>
          <w:sz w:val="20"/>
        </w:rPr>
        <w:t>v</w:t>
      </w:r>
      <w:r>
        <w:rPr>
          <w:rFonts w:ascii="Century" w:hAnsi="Century"/>
          <w:sz w:val="20"/>
        </w:rPr>
        <w:t>ar</w:t>
      </w:r>
      <w:r>
        <w:rPr>
          <w:rFonts w:ascii="Century" w:hAnsi="Century"/>
          <w:spacing w:val="-25"/>
          <w:sz w:val="20"/>
        </w:rPr>
        <w:t xml:space="preserve"> </w:t>
      </w:r>
      <w:r>
        <w:rPr>
          <w:rFonts w:ascii="Century" w:hAnsi="Century"/>
          <w:sz w:val="20"/>
        </w:rPr>
        <w:t>det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z w:val="20"/>
        </w:rPr>
        <w:t>ik</w:t>
      </w:r>
      <w:r>
        <w:rPr>
          <w:rFonts w:ascii="Century" w:hAnsi="Century"/>
          <w:spacing w:val="-7"/>
          <w:sz w:val="20"/>
        </w:rPr>
        <w:t>k</w:t>
      </w:r>
      <w:r>
        <w:rPr>
          <w:rFonts w:ascii="Century" w:hAnsi="Century"/>
          <w:sz w:val="20"/>
        </w:rPr>
        <w:t>e</w:t>
      </w:r>
      <w:r>
        <w:rPr>
          <w:rFonts w:ascii="Century" w:hAnsi="Century"/>
          <w:spacing w:val="-26"/>
          <w:sz w:val="20"/>
        </w:rPr>
        <w:t xml:space="preserve"> </w:t>
      </w:r>
      <w:r>
        <w:rPr>
          <w:rFonts w:ascii="Century" w:hAnsi="Century"/>
          <w:spacing w:val="-7"/>
          <w:sz w:val="20"/>
        </w:rPr>
        <w:t>m</w:t>
      </w:r>
      <w:r>
        <w:rPr>
          <w:rFonts w:ascii="Century" w:hAnsi="Century"/>
          <w:sz w:val="20"/>
        </w:rPr>
        <w:t>u</w:t>
      </w:r>
      <w:r>
        <w:rPr>
          <w:rFonts w:ascii="Century" w:hAnsi="Century"/>
          <w:spacing w:val="-2"/>
          <w:sz w:val="20"/>
        </w:rPr>
        <w:t>l</w:t>
      </w:r>
      <w:r>
        <w:rPr>
          <w:rFonts w:ascii="Century" w:hAnsi="Century"/>
          <w:sz w:val="20"/>
        </w:rPr>
        <w:t>ig</w:t>
      </w:r>
      <w:r>
        <w:rPr>
          <w:rFonts w:ascii="Century" w:hAnsi="Century"/>
          <w:spacing w:val="-35"/>
          <w:sz w:val="20"/>
        </w:rPr>
        <w:t xml:space="preserve"> </w:t>
      </w:r>
      <w:r>
        <w:rPr>
          <w:rFonts w:ascii="Century" w:hAnsi="Century"/>
          <w:spacing w:val="-56"/>
          <w:sz w:val="20"/>
        </w:rPr>
        <w:t>˚</w:t>
      </w:r>
      <w:r>
        <w:rPr>
          <w:rFonts w:ascii="Century" w:hAnsi="Century"/>
          <w:sz w:val="20"/>
        </w:rPr>
        <w:t>a</w:t>
      </w:r>
      <w:r>
        <w:rPr>
          <w:rFonts w:ascii="Century" w:hAnsi="Century"/>
          <w:w w:val="89"/>
          <w:sz w:val="20"/>
        </w:rPr>
        <w:t xml:space="preserve"> </w:t>
      </w:r>
      <w:r>
        <w:rPr>
          <w:rFonts w:ascii="Century" w:hAnsi="Century"/>
          <w:spacing w:val="-2"/>
          <w:w w:val="95"/>
          <w:sz w:val="20"/>
        </w:rPr>
        <w:t>k</w:t>
      </w:r>
      <w:r>
        <w:rPr>
          <w:rFonts w:ascii="Century" w:hAnsi="Century"/>
          <w:spacing w:val="-1"/>
          <w:w w:val="95"/>
          <w:sz w:val="20"/>
        </w:rPr>
        <w:t>o</w:t>
      </w:r>
      <w:r>
        <w:rPr>
          <w:rFonts w:ascii="Century" w:hAnsi="Century"/>
          <w:spacing w:val="-2"/>
          <w:w w:val="95"/>
          <w:sz w:val="20"/>
        </w:rPr>
        <w:t>ordinere</w:t>
      </w:r>
      <w:r>
        <w:rPr>
          <w:rFonts w:ascii="Century" w:hAnsi="Century"/>
          <w:spacing w:val="-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det</w:t>
      </w:r>
      <w:r>
        <w:rPr>
          <w:rFonts w:ascii="Century" w:hAnsi="Century"/>
          <w:spacing w:val="-8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bedre.</w:t>
      </w:r>
    </w:p>
    <w:p w14:paraId="2E1C528B" w14:textId="77777777" w:rsidR="006C5653" w:rsidRDefault="006C5653">
      <w:pPr>
        <w:spacing w:line="240" w:lineRule="exact"/>
        <w:jc w:val="both"/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00" w:right="1180" w:bottom="860" w:left="1160" w:header="0" w:footer="677" w:gutter="0"/>
          <w:cols w:space="708"/>
        </w:sectPr>
      </w:pPr>
    </w:p>
    <w:p w14:paraId="0F975E57" w14:textId="77777777" w:rsidR="006C5653" w:rsidRDefault="000B271B">
      <w:pPr>
        <w:pStyle w:val="Heading1"/>
        <w:jc w:val="both"/>
        <w:rPr>
          <w:b w:val="0"/>
          <w:bCs w:val="0"/>
        </w:rPr>
      </w:pPr>
      <w:r>
        <w:lastRenderedPageBreak/>
        <w:t>Analyse</w:t>
      </w:r>
    </w:p>
    <w:p w14:paraId="3D0AD9CA" w14:textId="77777777" w:rsidR="006C5653" w:rsidRDefault="000B271B">
      <w:pPr>
        <w:pStyle w:val="Heading2"/>
        <w:spacing w:before="288"/>
        <w:jc w:val="both"/>
        <w:rPr>
          <w:b w:val="0"/>
          <w:bCs w:val="0"/>
        </w:rPr>
      </w:pPr>
      <w:r>
        <w:rPr>
          <w:spacing w:val="-1"/>
          <w:w w:val="95"/>
        </w:rPr>
        <w:t>Aktivering</w:t>
      </w:r>
      <w:r>
        <w:rPr>
          <w:spacing w:val="40"/>
          <w:w w:val="95"/>
        </w:rPr>
        <w:t xml:space="preserve"> </w:t>
      </w:r>
      <w:r>
        <w:rPr>
          <w:spacing w:val="-6"/>
          <w:w w:val="95"/>
        </w:rPr>
        <w:t>a</w:t>
      </w:r>
      <w:r>
        <w:rPr>
          <w:spacing w:val="-5"/>
          <w:w w:val="95"/>
        </w:rPr>
        <w:t>v</w:t>
      </w:r>
      <w:r>
        <w:rPr>
          <w:spacing w:val="41"/>
          <w:w w:val="95"/>
        </w:rPr>
        <w:t xml:space="preserve"> </w:t>
      </w:r>
      <w:r>
        <w:rPr>
          <w:spacing w:val="-2"/>
          <w:w w:val="95"/>
        </w:rPr>
        <w:t>forkunnsk</w:t>
      </w:r>
      <w:r>
        <w:rPr>
          <w:spacing w:val="-1"/>
          <w:w w:val="95"/>
        </w:rPr>
        <w:t>ap</w:t>
      </w:r>
      <w:r>
        <w:rPr>
          <w:spacing w:val="-2"/>
          <w:w w:val="95"/>
        </w:rPr>
        <w:t>er</w:t>
      </w:r>
      <w:r>
        <w:rPr>
          <w:spacing w:val="41"/>
          <w:w w:val="95"/>
        </w:rPr>
        <w:t xml:space="preserve"> </w:t>
      </w:r>
      <w:r>
        <w:rPr>
          <w:spacing w:val="-1"/>
          <w:w w:val="95"/>
        </w:rPr>
        <w:t>(helklassesamtale)</w:t>
      </w:r>
    </w:p>
    <w:p w14:paraId="6451FE56" w14:textId="40AAA05D" w:rsidR="006C5653" w:rsidRDefault="000B271B">
      <w:pPr>
        <w:pStyle w:val="BodyText"/>
        <w:tabs>
          <w:tab w:val="left" w:pos="3628"/>
        </w:tabs>
        <w:spacing w:before="185" w:line="254" w:lineRule="auto"/>
        <w:ind w:left="115" w:right="113"/>
        <w:jc w:val="both"/>
      </w:pPr>
      <w:r>
        <w:rPr>
          <w:spacing w:val="-7"/>
        </w:rPr>
        <w:t>V</w:t>
      </w:r>
      <w:r>
        <w:rPr>
          <w:spacing w:val="-8"/>
        </w:rPr>
        <w:t>ed</w:t>
      </w:r>
      <w:r>
        <w:rPr>
          <w:spacing w:val="-2"/>
        </w:rPr>
        <w:t xml:space="preserve"> </w:t>
      </w:r>
      <w:r>
        <w:t>oppstarten</w:t>
      </w:r>
      <w:r>
        <w:rPr>
          <w:spacing w:val="-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"/>
        </w:rPr>
        <w:t xml:space="preserve"> </w:t>
      </w:r>
      <w:r>
        <w:t>timen</w:t>
      </w:r>
      <w:r>
        <w:rPr>
          <w:spacing w:val="-1"/>
        </w:rPr>
        <w:t xml:space="preserve"> </w:t>
      </w:r>
      <w:r>
        <w:rPr>
          <w:spacing w:val="-2"/>
        </w:rPr>
        <w:t>initier</w:t>
      </w:r>
      <w:r>
        <w:rPr>
          <w:spacing w:val="-1"/>
        </w:rPr>
        <w:t>te</w:t>
      </w:r>
      <w:r>
        <w:rPr>
          <w:spacing w:val="-2"/>
        </w:rPr>
        <w:t xml:space="preserve"> </w:t>
      </w:r>
      <w:r>
        <w:t>jeg</w:t>
      </w:r>
      <w:r>
        <w:rPr>
          <w:spacing w:val="-1"/>
        </w:rPr>
        <w:t xml:space="preserve"> </w:t>
      </w:r>
      <w:r>
        <w:t>dialog</w:t>
      </w:r>
      <w:r>
        <w:rPr>
          <w:spacing w:val="-1"/>
        </w:rPr>
        <w:t xml:space="preserve"> </w:t>
      </w:r>
      <w:r>
        <w:t>med</w:t>
      </w:r>
      <w:r>
        <w:rPr>
          <w:spacing w:val="-2"/>
        </w:rPr>
        <w:t xml:space="preserve"> elevene.</w:t>
      </w:r>
      <w:r>
        <w:rPr>
          <w:spacing w:val="-1"/>
        </w:rPr>
        <w:t xml:space="preserve"> </w:t>
      </w:r>
      <w:r>
        <w:rPr>
          <w:spacing w:val="-2"/>
        </w:rPr>
        <w:t xml:space="preserve">Helklassesamtalene </w:t>
      </w:r>
      <w:r>
        <w:t>hadde</w:t>
      </w:r>
      <w:r>
        <w:rPr>
          <w:spacing w:val="-1"/>
        </w:rPr>
        <w:t xml:space="preserve"> </w:t>
      </w:r>
      <w:r>
        <w:t>preg</w:t>
      </w:r>
      <w:r>
        <w:rPr>
          <w:spacing w:val="-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47"/>
          <w:w w:val="103"/>
        </w:rPr>
        <w:t xml:space="preserve"> </w:t>
      </w:r>
      <w:r>
        <w:t>IRE/F</w:t>
      </w:r>
      <w:ins w:id="18" w:author="Mira" w:date="2016-12-09T13:22:00Z">
        <w:r w:rsidR="00EE1F68">
          <w:rPr>
            <w:spacing w:val="3"/>
          </w:rPr>
          <w:t>-</w:t>
        </w:r>
      </w:ins>
      <w:del w:id="19" w:author="Mira" w:date="2016-12-09T13:22:00Z">
        <w:r w:rsidDel="00EE1F68">
          <w:rPr>
            <w:spacing w:val="3"/>
          </w:rPr>
          <w:delText xml:space="preserve"> </w:delText>
        </w:r>
      </w:del>
      <w:r>
        <w:t>metoden</w:t>
      </w:r>
      <w:r>
        <w:rPr>
          <w:spacing w:val="3"/>
        </w:rPr>
        <w:t xml:space="preserve"> </w:t>
      </w:r>
      <w:r>
        <w:t>(Klette,</w:t>
      </w:r>
      <w:r>
        <w:rPr>
          <w:spacing w:val="3"/>
        </w:rPr>
        <w:t xml:space="preserve"> </w:t>
      </w:r>
      <w:r>
        <w:t>2013),</w:t>
      </w:r>
      <w:r>
        <w:rPr>
          <w:spacing w:val="3"/>
        </w:rPr>
        <w:t xml:space="preserve"> </w:t>
      </w:r>
      <w:r>
        <w:t>dvs.</w:t>
      </w:r>
      <w:r>
        <w:rPr>
          <w:spacing w:val="3"/>
        </w:rPr>
        <w:t xml:space="preserve"> </w:t>
      </w:r>
      <w:r>
        <w:t>lærer</w:t>
      </w:r>
      <w:r>
        <w:rPr>
          <w:spacing w:val="3"/>
        </w:rPr>
        <w:t xml:space="preserve"> </w:t>
      </w:r>
      <w:r>
        <w:t>tar</w:t>
      </w:r>
      <w:r>
        <w:rPr>
          <w:spacing w:val="3"/>
        </w:rPr>
        <w:t xml:space="preserve"> </w:t>
      </w:r>
      <w:r>
        <w:t>initiativ(I),</w:t>
      </w:r>
      <w:r>
        <w:rPr>
          <w:spacing w:val="3"/>
        </w:rPr>
        <w:t xml:space="preserve"> </w:t>
      </w:r>
      <w:r>
        <w:t>elev</w:t>
      </w:r>
      <w:r>
        <w:rPr>
          <w:spacing w:val="3"/>
        </w:rPr>
        <w:t xml:space="preserve"> </w:t>
      </w:r>
      <w:r>
        <w:t>responderer(R)</w:t>
      </w:r>
      <w:r>
        <w:rPr>
          <w:spacing w:val="4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responsen</w:t>
      </w:r>
      <w:r>
        <w:rPr>
          <w:spacing w:val="36"/>
          <w:w w:val="90"/>
        </w:rPr>
        <w:t xml:space="preserve"> </w:t>
      </w:r>
      <w:r>
        <w:t>blir</w:t>
      </w:r>
      <w:r>
        <w:rPr>
          <w:spacing w:val="6"/>
        </w:rPr>
        <w:t xml:space="preserve"> </w:t>
      </w:r>
      <w:r>
        <w:t>e</w:t>
      </w:r>
      <w:r>
        <w:rPr>
          <w:spacing w:val="-14"/>
        </w:rPr>
        <w:t>v</w:t>
      </w:r>
      <w:r>
        <w:t>aluert(E)</w:t>
      </w:r>
      <w:r>
        <w:rPr>
          <w:spacing w:val="6"/>
        </w:rPr>
        <w:t xml:space="preserve"> </w:t>
      </w:r>
      <w:r>
        <w:t>og/eller</w:t>
      </w:r>
      <w:r>
        <w:rPr>
          <w:spacing w:val="6"/>
        </w:rPr>
        <w:t xml:space="preserve"> </w:t>
      </w:r>
      <w:r>
        <w:rPr>
          <w:spacing w:val="-8"/>
        </w:rPr>
        <w:t>k</w:t>
      </w:r>
      <w:r>
        <w:t>omme</w:t>
      </w:r>
      <w:r>
        <w:rPr>
          <w:spacing w:val="-8"/>
        </w:rPr>
        <w:t>n</w:t>
      </w:r>
      <w:r>
        <w:t>tert(F).</w:t>
      </w:r>
      <w:r>
        <w:rPr>
          <w:spacing w:val="6"/>
        </w:rPr>
        <w:t xml:space="preserve"> </w:t>
      </w:r>
      <w:r>
        <w:t>Til</w:t>
      </w:r>
      <w:r>
        <w:rPr>
          <w:spacing w:val="7"/>
        </w:rPr>
        <w:t xml:space="preserve"> </w:t>
      </w:r>
      <w:r>
        <w:t>denne</w:t>
      </w:r>
      <w:r>
        <w:rPr>
          <w:spacing w:val="5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7"/>
        </w:rPr>
        <w:t xml:space="preserve"> </w:t>
      </w:r>
      <w:r>
        <w:t>rakk</w:t>
      </w:r>
      <w:r>
        <w:rPr>
          <w:spacing w:val="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7"/>
        </w:rPr>
        <w:t xml:space="preserve"> </w:t>
      </w:r>
      <w:r>
        <w:t>opp</w:t>
      </w:r>
      <w:r>
        <w:rPr>
          <w:spacing w:val="6"/>
        </w:rPr>
        <w:t xml:space="preserve"> </w:t>
      </w:r>
      <w:r>
        <w:rPr>
          <w:spacing w:val="-33"/>
        </w:rPr>
        <w:t>h</w:t>
      </w:r>
      <w:r>
        <w:rPr>
          <w:spacing w:val="-101"/>
        </w:rPr>
        <w:t>˚</w:t>
      </w:r>
      <w:r>
        <w:t>anda</w:t>
      </w:r>
      <w:r>
        <w:rPr>
          <w:spacing w:val="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res</w:t>
      </w:r>
      <w:r>
        <w:rPr>
          <w:spacing w:val="6"/>
        </w:rPr>
        <w:t>p</w:t>
      </w:r>
      <w:r>
        <w:t>ondere.</w:t>
      </w:r>
      <w:r>
        <w:rPr>
          <w:spacing w:val="10"/>
        </w:rPr>
        <w:t xml:space="preserve"> </w:t>
      </w:r>
      <w:commentRangeStart w:id="20"/>
      <w:r>
        <w:t>Det</w:t>
      </w:r>
      <w:r>
        <w:rPr>
          <w:spacing w:val="10"/>
        </w:rPr>
        <w:t xml:space="preserve"> </w:t>
      </w:r>
      <w:r>
        <w:t>viser</w:t>
      </w:r>
      <w:r>
        <w:rPr>
          <w:spacing w:val="10"/>
        </w:rPr>
        <w:t xml:space="preserve"> </w:t>
      </w:r>
      <w:r>
        <w:t>seg</w:t>
      </w:r>
      <w:r>
        <w:rPr>
          <w:spacing w:val="10"/>
        </w:rPr>
        <w:t xml:space="preserve"> </w:t>
      </w:r>
      <w:r>
        <w:rPr>
          <w:spacing w:val="-2"/>
        </w:rPr>
        <w:t>a</w:t>
      </w:r>
      <w:r>
        <w:t>t</w:t>
      </w:r>
      <w:r>
        <w:rPr>
          <w:spacing w:val="10"/>
        </w:rPr>
        <w:t xml:space="preserve"> </w:t>
      </w:r>
      <w:r>
        <w:t>det</w:t>
      </w:r>
      <w:r>
        <w:rPr>
          <w:spacing w:val="11"/>
        </w:rPr>
        <w:t xml:space="preserve"> </w:t>
      </w:r>
      <w:r>
        <w:t>er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0"/>
        </w:rPr>
        <w:t xml:space="preserve"> </w:t>
      </w:r>
      <w:r>
        <w:t>som</w:t>
      </w:r>
      <w:r>
        <w:rPr>
          <w:spacing w:val="10"/>
        </w:rPr>
        <w:t xml:space="preserve"> </w:t>
      </w:r>
      <w:r>
        <w:t>er</w:t>
      </w:r>
      <w:r>
        <w:rPr>
          <w:spacing w:val="11"/>
        </w:rPr>
        <w:t xml:space="preserve"> </w:t>
      </w:r>
      <w:r>
        <w:t>villig</w:t>
      </w:r>
      <w:r>
        <w:rPr>
          <w:spacing w:val="10"/>
        </w:rPr>
        <w:t xml:space="preserve"> </w:t>
      </w:r>
      <w:r>
        <w:t>til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s</w:t>
      </w:r>
      <w:r>
        <w:rPr>
          <w:spacing w:val="-14"/>
        </w:rPr>
        <w:t>v</w:t>
      </w:r>
      <w:r>
        <w:t>are,</w:t>
      </w:r>
      <w:r>
        <w:rPr>
          <w:spacing w:val="10"/>
        </w:rPr>
        <w:t xml:space="preserve"> </w:t>
      </w:r>
      <w:r>
        <w:t>oftest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fl</w:t>
      </w:r>
      <w:r>
        <w:rPr>
          <w:spacing w:val="1"/>
        </w:rPr>
        <w:t xml:space="preserve"> </w:t>
      </w:r>
      <w:r>
        <w:t>e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w w:val="91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t>er</w:t>
      </w:r>
      <w:r>
        <w:rPr>
          <w:spacing w:val="2"/>
        </w:rPr>
        <w:t xml:space="preserve"> </w:t>
      </w:r>
      <w:r>
        <w:t>uh</w:t>
      </w:r>
      <w:r>
        <w:rPr>
          <w:spacing w:val="-2"/>
        </w:rPr>
        <w:t>e</w:t>
      </w:r>
      <w:r>
        <w:t>ldig</w:t>
      </w:r>
      <w:r>
        <w:rPr>
          <w:spacing w:val="2"/>
        </w:rPr>
        <w:t xml:space="preserve"> </w:t>
      </w:r>
      <w:r>
        <w:t>siden</w:t>
      </w:r>
      <w:r>
        <w:rPr>
          <w:spacing w:val="3"/>
        </w:rPr>
        <w:t xml:space="preserve"> </w:t>
      </w:r>
      <w:r>
        <w:t>fl</w:t>
      </w:r>
      <w:r>
        <w:tab/>
      </w:r>
      <w:r>
        <w:rPr>
          <w:spacing w:val="-8"/>
        </w:rPr>
        <w:t>a</w:t>
      </w:r>
      <w:r>
        <w:t>v</w:t>
      </w:r>
      <w:r>
        <w:rPr>
          <w:spacing w:val="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9"/>
        </w:rPr>
        <w:t xml:space="preserve"> </w:t>
      </w:r>
      <w:r>
        <w:t>er</w:t>
      </w:r>
      <w:r>
        <w:rPr>
          <w:spacing w:val="10"/>
        </w:rPr>
        <w:t xml:space="preserve"> </w:t>
      </w:r>
      <w:r>
        <w:t>akti</w:t>
      </w:r>
      <w:r>
        <w:rPr>
          <w:spacing w:val="-8"/>
        </w:rPr>
        <w:t>v</w:t>
      </w:r>
      <w:r>
        <w:t>e.</w:t>
      </w:r>
      <w:r>
        <w:rPr>
          <w:spacing w:val="10"/>
        </w:rPr>
        <w:t xml:space="preserve"> </w:t>
      </w:r>
      <w:r>
        <w:t>Dermed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9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10"/>
        </w:rPr>
        <w:t xml:space="preserve"> </w:t>
      </w:r>
      <w:r>
        <w:t>brukt</w:t>
      </w:r>
      <w:r>
        <w:rPr>
          <w:spacing w:val="9"/>
        </w:rPr>
        <w:t xml:space="preserve"> </w:t>
      </w:r>
      <w:r>
        <w:t>denne</w:t>
      </w:r>
      <w:r>
        <w:rPr>
          <w:w w:val="91"/>
        </w:rPr>
        <w:t xml:space="preserve"> </w:t>
      </w:r>
      <w:r>
        <w:t>sek</w:t>
      </w:r>
      <w:r>
        <w:rPr>
          <w:spacing w:val="-8"/>
        </w:rPr>
        <w:t>v</w:t>
      </w:r>
      <w:r>
        <w:t>ensen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anledning</w:t>
      </w:r>
      <w:r>
        <w:rPr>
          <w:spacing w:val="-21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trene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21"/>
        </w:rPr>
        <w:t xml:space="preserve"> </w:t>
      </w:r>
      <w:r>
        <w:t>naturfaglige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er,</w:t>
      </w:r>
      <w:r>
        <w:rPr>
          <w:spacing w:val="-21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kunne</w:t>
      </w:r>
      <w:r>
        <w:rPr>
          <w:spacing w:val="-22"/>
        </w:rPr>
        <w:t xml:space="preserve"> </w:t>
      </w:r>
      <w:del w:id="21" w:author="Mira" w:date="2016-12-09T13:23:00Z">
        <w:r w:rsidDel="00EE1F68">
          <w:delText>kunne</w:delText>
        </w:r>
        <w:r w:rsidDel="00EE1F68">
          <w:rPr>
            <w:spacing w:val="-21"/>
          </w:rPr>
          <w:delText xml:space="preserve"> </w:delText>
        </w:r>
      </w:del>
      <w:r>
        <w:t>ha</w:t>
      </w:r>
      <w:r>
        <w:rPr>
          <w:w w:val="94"/>
        </w:rPr>
        <w:t xml:space="preserve"> </w:t>
      </w:r>
      <w:r>
        <w:t>bidrat</w:t>
      </w:r>
      <w:ins w:id="22" w:author="Mira" w:date="2016-12-09T13:23:00Z">
        <w:r w:rsidR="00EE1F68">
          <w:t>t</w:t>
        </w:r>
      </w:ins>
      <w:r>
        <w:rPr>
          <w:spacing w:val="-10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9"/>
        </w:rPr>
        <w:t xml:space="preserve"> </w:t>
      </w:r>
      <w:r>
        <w:t>deres</w:t>
      </w:r>
      <w:r>
        <w:rPr>
          <w:spacing w:val="-10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10"/>
        </w:rPr>
        <w:t xml:space="preserve"> </w:t>
      </w:r>
      <w:r>
        <w:t>(Klette,</w:t>
      </w:r>
      <w:r>
        <w:rPr>
          <w:spacing w:val="-10"/>
        </w:rPr>
        <w:t xml:space="preserve"> </w:t>
      </w:r>
      <w:r>
        <w:t>2013,</w:t>
      </w:r>
      <w:r>
        <w:rPr>
          <w:spacing w:val="-9"/>
        </w:rPr>
        <w:t xml:space="preserve"> </w:t>
      </w:r>
      <w:r>
        <w:t>s.</w:t>
      </w:r>
      <w:r>
        <w:rPr>
          <w:spacing w:val="-9"/>
        </w:rPr>
        <w:t xml:space="preserve"> </w:t>
      </w:r>
      <w:r>
        <w:t>176).</w:t>
      </w:r>
      <w:commentRangeEnd w:id="20"/>
      <w:r w:rsidR="00EE1F68">
        <w:rPr>
          <w:rStyle w:val="CommentReference"/>
          <w:rFonts w:asciiTheme="minorHAnsi" w:eastAsiaTheme="minorHAnsi" w:hAnsiTheme="minorHAnsi"/>
        </w:rPr>
        <w:commentReference w:id="20"/>
      </w:r>
    </w:p>
    <w:p w14:paraId="38970EEC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162439DF" w14:textId="280371C8" w:rsidR="006C5653" w:rsidRDefault="000B271B">
      <w:pPr>
        <w:pStyle w:val="BodyText"/>
        <w:spacing w:line="254" w:lineRule="auto"/>
        <w:ind w:left="115" w:right="112"/>
        <w:jc w:val="both"/>
      </w:pPr>
      <w:r>
        <w:rPr>
          <w:w w:val="95"/>
        </w:rPr>
        <w:t>Jeg</w:t>
      </w:r>
      <w:r>
        <w:rPr>
          <w:spacing w:val="-7"/>
          <w:w w:val="95"/>
        </w:rPr>
        <w:t xml:space="preserve"> </w:t>
      </w:r>
      <w:r>
        <w:rPr>
          <w:w w:val="95"/>
        </w:rPr>
        <w:t>bruk</w:t>
      </w:r>
      <w:r>
        <w:rPr>
          <w:spacing w:val="-1"/>
          <w:w w:val="95"/>
        </w:rPr>
        <w:t>t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heller</w:t>
      </w:r>
      <w:r>
        <w:rPr>
          <w:spacing w:val="-7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7"/>
          <w:w w:val="95"/>
        </w:rPr>
        <w:t xml:space="preserve"> </w:t>
      </w:r>
      <w:r>
        <w:rPr>
          <w:w w:val="95"/>
        </w:rPr>
        <w:t>“re</w:t>
      </w:r>
      <w:r>
        <w:rPr>
          <w:spacing w:val="-7"/>
          <w:w w:val="95"/>
        </w:rPr>
        <w:t>v</w:t>
      </w:r>
      <w:r>
        <w:rPr>
          <w:w w:val="95"/>
        </w:rPr>
        <w:t>oicing”</w:t>
      </w:r>
      <w:r>
        <w:rPr>
          <w:spacing w:val="-7"/>
          <w:w w:val="95"/>
        </w:rPr>
        <w:t xml:space="preserve"> </w:t>
      </w:r>
      <w:r>
        <w:rPr>
          <w:w w:val="95"/>
        </w:rPr>
        <w:t>tilstrek</w:t>
      </w:r>
      <w:r>
        <w:rPr>
          <w:spacing w:val="-7"/>
          <w:w w:val="95"/>
        </w:rPr>
        <w:t>k</w:t>
      </w:r>
      <w:r>
        <w:rPr>
          <w:w w:val="95"/>
        </w:rPr>
        <w:t>elig</w:t>
      </w:r>
      <w:r>
        <w:rPr>
          <w:spacing w:val="-7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jennom</w:t>
      </w:r>
      <w:r>
        <w:rPr>
          <w:spacing w:val="-7"/>
          <w:w w:val="95"/>
        </w:rPr>
        <w:t xml:space="preserve"> </w:t>
      </w:r>
      <w:r>
        <w:rPr>
          <w:w w:val="95"/>
        </w:rPr>
        <w:t>denne</w:t>
      </w:r>
      <w:r>
        <w:rPr>
          <w:spacing w:val="-7"/>
          <w:w w:val="95"/>
        </w:rPr>
        <w:t xml:space="preserve"> </w:t>
      </w:r>
      <w:r>
        <w:rPr>
          <w:w w:val="95"/>
        </w:rPr>
        <w:t>sek</w:t>
      </w:r>
      <w:r>
        <w:rPr>
          <w:spacing w:val="-8"/>
          <w:w w:val="95"/>
        </w:rPr>
        <w:t>v</w:t>
      </w:r>
      <w:r>
        <w:rPr>
          <w:w w:val="95"/>
        </w:rPr>
        <w:t>ensen,</w:t>
      </w:r>
      <w:r>
        <w:rPr>
          <w:spacing w:val="-7"/>
          <w:w w:val="95"/>
        </w:rPr>
        <w:t xml:space="preserve"> </w:t>
      </w:r>
      <w:r>
        <w:rPr>
          <w:w w:val="95"/>
        </w:rPr>
        <w:t>til</w:t>
      </w:r>
      <w:r>
        <w:rPr>
          <w:spacing w:val="-3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</w:t>
      </w:r>
      <w:r>
        <w:rPr>
          <w:spacing w:val="-8"/>
          <w:w w:val="95"/>
        </w:rPr>
        <w:t>n</w:t>
      </w:r>
      <w:r>
        <w:rPr>
          <w:w w:val="95"/>
        </w:rPr>
        <w:t>ta</w:t>
      </w:r>
      <w:r>
        <w:rPr>
          <w:spacing w:val="-7"/>
          <w:w w:val="95"/>
        </w:rPr>
        <w:t xml:space="preserve"> </w:t>
      </w:r>
      <w:r>
        <w:rPr>
          <w:w w:val="95"/>
        </w:rPr>
        <w:t>og</w:t>
      </w:r>
      <w:r>
        <w:rPr>
          <w:spacing w:val="-7"/>
          <w:w w:val="95"/>
        </w:rPr>
        <w:t xml:space="preserve"> </w:t>
      </w:r>
      <w:r>
        <w:rPr>
          <w:w w:val="95"/>
        </w:rPr>
        <w:t>forster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w w:val="89"/>
        </w:rPr>
        <w:t xml:space="preserve"> </w:t>
      </w:r>
      <w:r>
        <w:rPr>
          <w:spacing w:val="-2"/>
        </w:rPr>
        <w:t>elevenes</w:t>
      </w:r>
      <w:r>
        <w:rPr>
          <w:spacing w:val="-36"/>
        </w:rPr>
        <w:t xml:space="preserve"> </w:t>
      </w:r>
      <w:r>
        <w:t>forslag.</w:t>
      </w:r>
      <w:r>
        <w:rPr>
          <w:spacing w:val="-35"/>
        </w:rPr>
        <w:t xml:space="preserve"> </w:t>
      </w:r>
      <w:r>
        <w:t>Ifølge</w:t>
      </w:r>
      <w:r>
        <w:rPr>
          <w:spacing w:val="-36"/>
        </w:rPr>
        <w:t xml:space="preserve"> </w:t>
      </w:r>
      <w:r>
        <w:t>Klette,</w:t>
      </w:r>
      <w:r>
        <w:rPr>
          <w:spacing w:val="-35"/>
        </w:rPr>
        <w:t xml:space="preserve"> </w:t>
      </w:r>
      <w:r>
        <w:t>viser</w:t>
      </w:r>
      <w:r>
        <w:rPr>
          <w:spacing w:val="-36"/>
        </w:rPr>
        <w:t xml:space="preserve"> </w:t>
      </w:r>
      <w:r>
        <w:rPr>
          <w:spacing w:val="-3"/>
        </w:rPr>
        <w:t>fravær</w:t>
      </w:r>
      <w:r>
        <w:rPr>
          <w:spacing w:val="-3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5"/>
        </w:rPr>
        <w:t xml:space="preserve"> </w:t>
      </w:r>
      <w:r>
        <w:rPr>
          <w:spacing w:val="-3"/>
        </w:rPr>
        <w:t>slike</w:t>
      </w:r>
      <w:r>
        <w:rPr>
          <w:spacing w:val="-36"/>
        </w:rPr>
        <w:t xml:space="preserve"> </w:t>
      </w:r>
      <w:r>
        <w:t>eksplisitte</w:t>
      </w:r>
      <w:r>
        <w:rPr>
          <w:spacing w:val="-35"/>
        </w:rPr>
        <w:t xml:space="preserve"> </w:t>
      </w:r>
      <w:r>
        <w:t>innramminger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lærerens</w:t>
      </w:r>
      <w:r>
        <w:rPr>
          <w:spacing w:val="-35"/>
        </w:rPr>
        <w:t xml:space="preserve"> </w:t>
      </w:r>
      <w:r>
        <w:t>side</w:t>
      </w:r>
      <w:r>
        <w:rPr>
          <w:spacing w:val="-36"/>
        </w:rPr>
        <w:t xml:space="preserve"> </w:t>
      </w:r>
      <w:r>
        <w:t>at</w:t>
      </w:r>
      <w:r>
        <w:rPr>
          <w:spacing w:val="23"/>
          <w:w w:val="101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</w:t>
      </w:r>
      <w:r>
        <w:rPr>
          <w:spacing w:val="-5"/>
          <w:w w:val="95"/>
        </w:rPr>
        <w:t xml:space="preserve"> </w:t>
      </w:r>
      <w:r>
        <w:rPr>
          <w:w w:val="95"/>
        </w:rPr>
        <w:t>blir</w:t>
      </w:r>
      <w:r>
        <w:rPr>
          <w:spacing w:val="-5"/>
          <w:w w:val="95"/>
        </w:rPr>
        <w:t xml:space="preserve"> </w:t>
      </w:r>
      <w:r>
        <w:rPr>
          <w:w w:val="95"/>
        </w:rPr>
        <w:t>sittende</w:t>
      </w:r>
      <w:r>
        <w:rPr>
          <w:spacing w:val="-3"/>
          <w:w w:val="95"/>
        </w:rPr>
        <w:t xml:space="preserve"> </w:t>
      </w:r>
      <w:r>
        <w:rPr>
          <w:w w:val="95"/>
        </w:rPr>
        <w:t>med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5"/>
          <w:w w:val="95"/>
        </w:rPr>
        <w:t xml:space="preserve"> </w:t>
      </w:r>
      <w:r>
        <w:rPr>
          <w:w w:val="95"/>
        </w:rPr>
        <w:t>uklart</w:t>
      </w:r>
      <w:r>
        <w:rPr>
          <w:spacing w:val="-4"/>
          <w:w w:val="95"/>
        </w:rPr>
        <w:t xml:space="preserve"> </w:t>
      </w:r>
      <w:r>
        <w:rPr>
          <w:w w:val="95"/>
        </w:rPr>
        <w:t>kunns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psinnhold</w:t>
      </w:r>
      <w:r>
        <w:rPr>
          <w:spacing w:val="-5"/>
          <w:w w:val="95"/>
        </w:rPr>
        <w:t xml:space="preserve"> </w:t>
      </w:r>
      <w:r>
        <w:rPr>
          <w:w w:val="95"/>
        </w:rPr>
        <w:t>og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erste</w:t>
      </w:r>
      <w:r>
        <w:rPr>
          <w:spacing w:val="-4"/>
          <w:w w:val="95"/>
        </w:rPr>
        <w:t xml:space="preserve"> </w:t>
      </w:r>
      <w:r>
        <w:rPr>
          <w:w w:val="95"/>
        </w:rPr>
        <w:t>f</w:t>
      </w:r>
      <w:r>
        <w:rPr>
          <w:spacing w:val="-1"/>
          <w:w w:val="95"/>
        </w:rPr>
        <w:t>a</w:t>
      </w:r>
      <w:r>
        <w:rPr>
          <w:w w:val="95"/>
        </w:rPr>
        <w:t>ll</w:t>
      </w:r>
      <w:r>
        <w:rPr>
          <w:spacing w:val="-4"/>
          <w:w w:val="95"/>
        </w:rPr>
        <w:t xml:space="preserve"> </w:t>
      </w:r>
      <w:r>
        <w:rPr>
          <w:w w:val="95"/>
        </w:rPr>
        <w:t>feil</w:t>
      </w:r>
      <w:r>
        <w:rPr>
          <w:spacing w:val="-3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-5"/>
          <w:w w:val="95"/>
        </w:rPr>
        <w:t xml:space="preserve"> </w:t>
      </w:r>
      <w:r>
        <w:rPr>
          <w:w w:val="95"/>
        </w:rPr>
        <w:t>(Klette,</w:t>
      </w:r>
      <w:r>
        <w:t xml:space="preserve"> 2013,</w:t>
      </w:r>
      <w:r>
        <w:rPr>
          <w:spacing w:val="-1"/>
        </w:rPr>
        <w:t xml:space="preserve"> </w:t>
      </w:r>
      <w:r>
        <w:t>s.</w:t>
      </w:r>
      <w:r>
        <w:rPr>
          <w:spacing w:val="-1"/>
        </w:rPr>
        <w:t xml:space="preserve"> </w:t>
      </w:r>
      <w:r>
        <w:t>175-176).</w:t>
      </w:r>
      <w:r>
        <w:rPr>
          <w:spacing w:val="-1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1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kunne</w:t>
      </w:r>
      <w:r>
        <w:rPr>
          <w:spacing w:val="-1"/>
        </w:rPr>
        <w:t xml:space="preserve"> </w:t>
      </w:r>
      <w:r>
        <w:t>bru</w:t>
      </w:r>
      <w:r>
        <w:rPr>
          <w:spacing w:val="-8"/>
        </w:rPr>
        <w:t>k</w:t>
      </w:r>
      <w:r>
        <w:t>e re</w:t>
      </w:r>
      <w:r>
        <w:rPr>
          <w:spacing w:val="-8"/>
        </w:rPr>
        <w:t>v</w:t>
      </w:r>
      <w:r>
        <w:t>oicing</w:t>
      </w:r>
      <w:r>
        <w:rPr>
          <w:spacing w:val="-1"/>
        </w:rPr>
        <w:t xml:space="preserve"> </w:t>
      </w:r>
      <w:r>
        <w:t>mest</w:t>
      </w:r>
      <w:r>
        <w:rPr>
          <w:spacing w:val="-2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-1"/>
        </w:rPr>
        <w:t xml:space="preserve"> </w:t>
      </w:r>
      <w:r>
        <w:t>effektivt,</w:t>
      </w:r>
      <w:r>
        <w:rPr>
          <w:spacing w:val="-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læreren</w:t>
      </w:r>
      <w:r>
        <w:rPr>
          <w:spacing w:val="-1"/>
        </w:rPr>
        <w:t xml:space="preserve"> </w:t>
      </w:r>
      <w:r>
        <w:t>raskt</w:t>
      </w:r>
      <w:r>
        <w:rPr>
          <w:spacing w:val="-2"/>
        </w:rPr>
        <w:t xml:space="preserve"> </w:t>
      </w:r>
      <w:r>
        <w:t>kunne</w:t>
      </w:r>
      <w:r>
        <w:rPr>
          <w:w w:val="92"/>
        </w:rPr>
        <w:t xml:space="preserve"> </w:t>
      </w:r>
      <w:r>
        <w:t>bestemme</w:t>
      </w:r>
      <w:r>
        <w:rPr>
          <w:spacing w:val="-22"/>
        </w:rPr>
        <w:t xml:space="preserve"> </w:t>
      </w:r>
      <w:r>
        <w:t>om</w:t>
      </w:r>
      <w:r>
        <w:rPr>
          <w:spacing w:val="-21"/>
        </w:rPr>
        <w:t xml:space="preserve"> </w:t>
      </w:r>
      <w:r>
        <w:rPr>
          <w:spacing w:val="-2"/>
        </w:rPr>
        <w:t>elevens</w:t>
      </w:r>
      <w:r>
        <w:rPr>
          <w:spacing w:val="-21"/>
        </w:rPr>
        <w:t xml:space="preserve"> </w:t>
      </w:r>
      <w:r>
        <w:rPr>
          <w:spacing w:val="1"/>
        </w:rPr>
        <w:t>re</w:t>
      </w:r>
      <w:ins w:id="23" w:author="Mira" w:date="2016-12-09T13:24:00Z">
        <w:r w:rsidR="00EE1F68">
          <w:rPr>
            <w:spacing w:val="1"/>
          </w:rPr>
          <w:t>s</w:t>
        </w:r>
      </w:ins>
      <w:r>
        <w:rPr>
          <w:spacing w:val="1"/>
        </w:rPr>
        <w:t>pons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aliditet</w:t>
      </w:r>
      <w:r>
        <w:rPr>
          <w:spacing w:val="-21"/>
        </w:rPr>
        <w:t xml:space="preserve"> </w:t>
      </w:r>
      <w:r>
        <w:t>og</w:t>
      </w:r>
      <w:r>
        <w:rPr>
          <w:spacing w:val="-21"/>
        </w:rPr>
        <w:t xml:space="preserve"> </w:t>
      </w:r>
      <w:del w:id="24" w:author="Mira" w:date="2016-12-09T13:24:00Z">
        <w:r w:rsidDel="00EE1F68">
          <w:delText>om</w:delText>
        </w:r>
        <w:r w:rsidDel="00EE1F68">
          <w:rPr>
            <w:spacing w:val="-21"/>
          </w:rPr>
          <w:delText xml:space="preserve"> </w:delText>
        </w:r>
        <w:r w:rsidDel="00EE1F68">
          <w:delText>det</w:delText>
        </w:r>
        <w:r w:rsidDel="00EE1F68">
          <w:rPr>
            <w:spacing w:val="-22"/>
          </w:rPr>
          <w:delText xml:space="preserve"> </w:delText>
        </w:r>
      </w:del>
      <w:r>
        <w:t>er</w:t>
      </w:r>
      <w:r>
        <w:rPr>
          <w:spacing w:val="-21"/>
        </w:rPr>
        <w:t xml:space="preserve"> </w:t>
      </w:r>
      <w:r>
        <w:rPr>
          <w:spacing w:val="-4"/>
        </w:rPr>
        <w:t>relevan</w:t>
      </w:r>
      <w:r>
        <w:rPr>
          <w:spacing w:val="-3"/>
        </w:rPr>
        <w:t>t.</w:t>
      </w:r>
      <w:r>
        <w:rPr>
          <w:spacing w:val="-21"/>
        </w:rPr>
        <w:t xml:space="preserve"> </w:t>
      </w:r>
      <w:r>
        <w:t>Gjennom</w:t>
      </w:r>
      <w:r>
        <w:rPr>
          <w:spacing w:val="-21"/>
        </w:rPr>
        <w:t xml:space="preserve"> </w:t>
      </w:r>
      <w:r>
        <w:t>egen</w:t>
      </w:r>
      <w:r>
        <w:rPr>
          <w:spacing w:val="-21"/>
        </w:rPr>
        <w:t xml:space="preserve"> </w:t>
      </w:r>
      <w:r>
        <w:t>pra</w:t>
      </w:r>
      <w:ins w:id="25" w:author="Mira" w:date="2016-12-09T13:24:00Z">
        <w:r w:rsidR="00EE1F68">
          <w:t>k</w:t>
        </w:r>
      </w:ins>
      <w:r>
        <w:t>siserfaring</w:t>
      </w:r>
      <w:r>
        <w:rPr>
          <w:spacing w:val="35"/>
          <w:w w:val="92"/>
        </w:rPr>
        <w:t xml:space="preserve"> </w:t>
      </w:r>
      <w:r>
        <w:t>har</w:t>
      </w:r>
      <w:r>
        <w:rPr>
          <w:spacing w:val="-23"/>
        </w:rPr>
        <w:t xml:space="preserve"> </w:t>
      </w:r>
      <w:r>
        <w:t>re</w:t>
      </w:r>
      <w:r>
        <w:rPr>
          <w:spacing w:val="-8"/>
        </w:rPr>
        <w:t>v</w:t>
      </w:r>
      <w:r>
        <w:t>oicing</w:t>
      </w:r>
      <w:r>
        <w:rPr>
          <w:spacing w:val="-23"/>
        </w:rPr>
        <w:t xml:space="preserve"> </w:t>
      </w:r>
      <w:r>
        <w:t>vært</w:t>
      </w:r>
      <w:r>
        <w:rPr>
          <w:spacing w:val="-23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</w:t>
      </w:r>
      <w:r>
        <w:rPr>
          <w:spacing w:val="-3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utføre.</w:t>
      </w:r>
      <w:r>
        <w:rPr>
          <w:spacing w:val="-23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3"/>
        </w:rPr>
        <w:t xml:space="preserve"> </w:t>
      </w:r>
      <w:r>
        <w:t>forutse</w:t>
      </w:r>
      <w:r>
        <w:rPr>
          <w:spacing w:val="-23"/>
        </w:rPr>
        <w:t xml:space="preserve"> </w:t>
      </w:r>
      <w:r>
        <w:t>elevs</w:t>
      </w:r>
      <w:r>
        <w:rPr>
          <w:spacing w:val="-14"/>
        </w:rPr>
        <w:t>v</w:t>
      </w:r>
      <w:r>
        <w:t>ar</w:t>
      </w:r>
      <w:r>
        <w:rPr>
          <w:spacing w:val="-23"/>
        </w:rPr>
        <w:t xml:space="preserve"> </w:t>
      </w:r>
      <w:r>
        <w:t>før</w:t>
      </w:r>
      <w:r>
        <w:rPr>
          <w:spacing w:val="-2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klassen</w:t>
      </w:r>
      <w:r>
        <w:rPr>
          <w:spacing w:val="-23"/>
        </w:rPr>
        <w:t xml:space="preserve"> </w:t>
      </w:r>
      <w:r>
        <w:t>blir</w:t>
      </w:r>
      <w:r>
        <w:rPr>
          <w:spacing w:val="-23"/>
        </w:rPr>
        <w:t xml:space="preserve"> </w:t>
      </w:r>
      <w:r>
        <w:t>initiert,</w:t>
      </w:r>
      <w:r>
        <w:rPr>
          <w:spacing w:val="-23"/>
        </w:rPr>
        <w:t xml:space="preserve"> </w:t>
      </w:r>
      <w:r>
        <w:rPr>
          <w:spacing w:val="-14"/>
        </w:rPr>
        <w:t>k</w:t>
      </w:r>
      <w:r>
        <w:t>an</w:t>
      </w:r>
      <w:r>
        <w:rPr>
          <w:w w:val="93"/>
        </w:rPr>
        <w:t xml:space="preserve"> </w:t>
      </w:r>
      <w:r>
        <w:t>misfor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aelser</w:t>
      </w:r>
      <w:r>
        <w:rPr>
          <w:spacing w:val="-34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3"/>
        </w:rPr>
        <w:t xml:space="preserve"> </w:t>
      </w:r>
      <w:r>
        <w:t>bli</w:t>
      </w:r>
      <w:r>
        <w:rPr>
          <w:spacing w:val="-33"/>
        </w:rPr>
        <w:t xml:space="preserve"> </w:t>
      </w:r>
      <w:r>
        <w:t>rede</w:t>
      </w:r>
      <w:r>
        <w:rPr>
          <w:spacing w:val="6"/>
        </w:rPr>
        <w:t>g</w:t>
      </w:r>
      <w:r>
        <w:t>jort</w:t>
      </w:r>
      <w:r>
        <w:rPr>
          <w:spacing w:val="-3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t>læreren,</w:t>
      </w:r>
      <w:r>
        <w:rPr>
          <w:spacing w:val="-34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33"/>
        </w:rPr>
        <w:t xml:space="preserve"> </w:t>
      </w:r>
      <w:r>
        <w:t>som</w:t>
      </w:r>
      <w:r>
        <w:rPr>
          <w:spacing w:val="-33"/>
        </w:rPr>
        <w:t xml:space="preserve"> </w:t>
      </w:r>
      <w:r>
        <w:t>ofte</w:t>
      </w:r>
      <w:r>
        <w:rPr>
          <w:spacing w:val="-34"/>
        </w:rPr>
        <w:t xml:space="preserve"> </w:t>
      </w:r>
      <w:r>
        <w:t>opptrer</w:t>
      </w:r>
      <w:r>
        <w:rPr>
          <w:spacing w:val="-3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3"/>
        </w:rPr>
        <w:t xml:space="preserve"> </w:t>
      </w:r>
      <w:r>
        <w:t>derfor</w:t>
      </w:r>
      <w:r>
        <w:rPr>
          <w:w w:val="91"/>
        </w:rPr>
        <w:t xml:space="preserve"> </w:t>
      </w:r>
      <w:r>
        <w:t>tas</w:t>
      </w:r>
      <w:r>
        <w:rPr>
          <w:spacing w:val="-7"/>
        </w:rPr>
        <w:t xml:space="preserve"> </w:t>
      </w:r>
      <w:r>
        <w:t>stilling</w:t>
      </w:r>
      <w:r>
        <w:rPr>
          <w:spacing w:val="-6"/>
        </w:rPr>
        <w:t xml:space="preserve"> </w:t>
      </w:r>
      <w:r>
        <w:t>til.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3"/>
        </w:rPr>
        <w:t>krever</w:t>
      </w:r>
      <w:r>
        <w:rPr>
          <w:spacing w:val="-7"/>
        </w:rPr>
        <w:t xml:space="preserve"> </w:t>
      </w:r>
      <w:r>
        <w:t>imidlertid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rPr>
          <w:spacing w:val="1"/>
        </w:rPr>
        <w:t>god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erfaring</w:t>
      </w:r>
      <w:r>
        <w:rPr>
          <w:spacing w:val="-6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læreren</w:t>
      </w:r>
      <w:r>
        <w:rPr>
          <w:spacing w:val="-7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side.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Ball,</w:t>
      </w:r>
      <w:r>
        <w:rPr>
          <w:spacing w:val="-7"/>
        </w:rPr>
        <w:t xml:space="preserve"> </w:t>
      </w:r>
      <w:r>
        <w:t>Thames</w:t>
      </w:r>
      <w:r>
        <w:rPr>
          <w:spacing w:val="27"/>
          <w:w w:val="96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Phelps</w:t>
      </w:r>
      <w:r>
        <w:rPr>
          <w:spacing w:val="-11"/>
        </w:rPr>
        <w:t xml:space="preserve"> </w:t>
      </w:r>
      <w:r>
        <w:t>(2008,</w:t>
      </w:r>
      <w:r>
        <w:rPr>
          <w:spacing w:val="-10"/>
        </w:rPr>
        <w:t xml:space="preserve"> </w:t>
      </w:r>
      <w:r>
        <w:t>s.</w:t>
      </w:r>
      <w:r>
        <w:rPr>
          <w:spacing w:val="36"/>
        </w:rPr>
        <w:t xml:space="preserve"> </w:t>
      </w:r>
      <w:r>
        <w:t>401)</w:t>
      </w:r>
      <w:r>
        <w:rPr>
          <w:spacing w:val="-10"/>
        </w:rPr>
        <w:t xml:space="preserve"> </w:t>
      </w:r>
      <w:r>
        <w:t>klassifiseres</w:t>
      </w:r>
      <w:r>
        <w:rPr>
          <w:spacing w:val="-11"/>
        </w:rPr>
        <w:t xml:space="preserve"> </w:t>
      </w:r>
      <w:r>
        <w:t>dette</w:t>
      </w:r>
      <w:r>
        <w:rPr>
          <w:spacing w:val="-11"/>
        </w:rPr>
        <w:t xml:space="preserve"> </w:t>
      </w:r>
      <w:r>
        <w:t>som</w:t>
      </w:r>
      <w:r>
        <w:rPr>
          <w:spacing w:val="-11"/>
        </w:rPr>
        <w:t xml:space="preserve"> </w:t>
      </w:r>
      <w:r>
        <w:rPr>
          <w:spacing w:val="-2"/>
        </w:rPr>
        <w:t>“knowledge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2"/>
        </w:rPr>
        <w:t>studen</w:t>
      </w:r>
      <w:r>
        <w:rPr>
          <w:spacing w:val="-1"/>
        </w:rPr>
        <w:t>ts,</w:t>
      </w:r>
      <w:r>
        <w:rPr>
          <w:spacing w:val="-11"/>
        </w:rPr>
        <w:t xml:space="preserve"> </w:t>
      </w:r>
      <w:r>
        <w:rPr>
          <w:spacing w:val="-1"/>
        </w:rPr>
        <w:t>(KCS)”.</w:t>
      </w:r>
      <w:r>
        <w:rPr>
          <w:spacing w:val="27"/>
          <w:w w:val="105"/>
        </w:rPr>
        <w:t xml:space="preserve"> </w:t>
      </w:r>
      <w:r>
        <w:t>O</w:t>
      </w:r>
      <w:r>
        <w:rPr>
          <w:spacing w:val="-7"/>
        </w:rPr>
        <w:t>v</w:t>
      </w:r>
      <w:r>
        <w:t>er</w:t>
      </w:r>
      <w:r>
        <w:rPr>
          <w:spacing w:val="-7"/>
        </w:rPr>
        <w:t xml:space="preserve"> </w:t>
      </w:r>
      <w:r>
        <w:t>tid</w:t>
      </w:r>
      <w:r>
        <w:rPr>
          <w:spacing w:val="-6"/>
        </w:rPr>
        <w:t xml:space="preserve"> </w:t>
      </w:r>
      <w:r>
        <w:t>vil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lærer</w:t>
      </w:r>
      <w:r>
        <w:rPr>
          <w:spacing w:val="-6"/>
        </w:rPr>
        <w:t xml:space="preserve"> </w:t>
      </w:r>
      <w:r>
        <w:t>danne</w:t>
      </w:r>
      <w:r>
        <w:rPr>
          <w:spacing w:val="-6"/>
        </w:rPr>
        <w:t xml:space="preserve"> </w:t>
      </w:r>
      <w:r>
        <w:t>omfattende</w:t>
      </w:r>
      <w:r>
        <w:rPr>
          <w:spacing w:val="-7"/>
        </w:rPr>
        <w:t xml:space="preserve"> K</w:t>
      </w:r>
      <w:r>
        <w:t>CS</w:t>
      </w:r>
      <w:r>
        <w:rPr>
          <w:spacing w:val="-6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6"/>
        </w:rPr>
        <w:t xml:space="preserve"> </w:t>
      </w:r>
      <w:r>
        <w:t>dermed</w:t>
      </w:r>
      <w:r>
        <w:rPr>
          <w:spacing w:val="-6"/>
        </w:rPr>
        <w:t xml:space="preserve"> </w:t>
      </w:r>
      <w:r>
        <w:t>bidra</w:t>
      </w:r>
      <w:r>
        <w:rPr>
          <w:spacing w:val="-7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spacing w:val="-6"/>
        </w:rPr>
        <w:t xml:space="preserve"> </w:t>
      </w:r>
      <w:r>
        <w:t>k</w:t>
      </w:r>
      <w:r>
        <w:rPr>
          <w:spacing w:val="-14"/>
        </w:rPr>
        <w:t>v</w:t>
      </w:r>
      <w:r>
        <w:t>aliteten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rPr>
          <w:w w:val="95"/>
        </w:rPr>
        <w:t>helklassesa</w:t>
      </w:r>
      <w:r>
        <w:rPr>
          <w:spacing w:val="-9"/>
          <w:w w:val="95"/>
        </w:rPr>
        <w:t>m</w:t>
      </w:r>
      <w:r>
        <w:rPr>
          <w:w w:val="95"/>
        </w:rPr>
        <w:t>talene.</w:t>
      </w:r>
      <w:r>
        <w:rPr>
          <w:spacing w:val="4"/>
          <w:w w:val="95"/>
        </w:rPr>
        <w:t xml:space="preserve"> </w:t>
      </w:r>
      <w:r>
        <w:rPr>
          <w:w w:val="95"/>
        </w:rPr>
        <w:t>Re</w:t>
      </w:r>
      <w:r>
        <w:rPr>
          <w:spacing w:val="-7"/>
          <w:w w:val="95"/>
        </w:rPr>
        <w:t>v</w:t>
      </w:r>
      <w:r>
        <w:rPr>
          <w:w w:val="95"/>
        </w:rPr>
        <w:t>oicing</w:t>
      </w:r>
      <w:r>
        <w:rPr>
          <w:spacing w:val="5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5"/>
          <w:w w:val="95"/>
        </w:rPr>
        <w:t xml:space="preserve"> </w:t>
      </w:r>
      <w:r>
        <w:rPr>
          <w:w w:val="95"/>
        </w:rPr>
        <w:t>og</w:t>
      </w:r>
      <w:r>
        <w:rPr>
          <w:spacing w:val="-33"/>
          <w:w w:val="95"/>
        </w:rPr>
        <w:t>s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andre</w:t>
      </w:r>
      <w:r>
        <w:rPr>
          <w:spacing w:val="5"/>
          <w:w w:val="95"/>
        </w:rPr>
        <w:t xml:space="preserve"> </w:t>
      </w:r>
      <w:r>
        <w:rPr>
          <w:w w:val="95"/>
        </w:rPr>
        <w:t>sammenhenger,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5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ksem</w:t>
      </w:r>
      <w:r>
        <w:rPr>
          <w:spacing w:val="6"/>
          <w:w w:val="95"/>
        </w:rPr>
        <w:t>p</w:t>
      </w:r>
      <w:r>
        <w:rPr>
          <w:w w:val="95"/>
        </w:rPr>
        <w:t>el</w:t>
      </w:r>
      <w:r>
        <w:rPr>
          <w:spacing w:val="4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neste</w:t>
      </w:r>
      <w:r>
        <w:rPr>
          <w:spacing w:val="4"/>
          <w:w w:val="95"/>
        </w:rPr>
        <w:t xml:space="preserve"> </w:t>
      </w:r>
      <w:r>
        <w:rPr>
          <w:w w:val="95"/>
        </w:rPr>
        <w:t>del</w:t>
      </w:r>
      <w:r>
        <w:rPr>
          <w:w w:val="9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 xml:space="preserve">v </w:t>
      </w:r>
      <w:r>
        <w:t>timen</w:t>
      </w:r>
      <w:r>
        <w:rPr>
          <w:spacing w:val="-4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4"/>
        </w:rPr>
        <w:t xml:space="preserve"> </w:t>
      </w:r>
      <w:r>
        <w:t>jeg</w:t>
      </w:r>
      <w:r>
        <w:rPr>
          <w:spacing w:val="-4"/>
        </w:rPr>
        <w:t xml:space="preserve"> </w:t>
      </w:r>
      <w:r>
        <w:rPr>
          <w:spacing w:val="-2"/>
        </w:rPr>
        <w:t>innførte</w:t>
      </w:r>
      <w:r>
        <w:rPr>
          <w:spacing w:val="-4"/>
        </w:rPr>
        <w:t xml:space="preserve"> </w:t>
      </w:r>
      <w:r>
        <w:t>et</w:t>
      </w:r>
      <w:r>
        <w:rPr>
          <w:spacing w:val="-4"/>
        </w:rPr>
        <w:t xml:space="preserve"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4"/>
        </w:rPr>
        <w:t xml:space="preserve"> </w:t>
      </w:r>
      <w:r>
        <w:t>tema.</w:t>
      </w:r>
    </w:p>
    <w:p w14:paraId="06CCD417" w14:textId="77777777" w:rsidR="006C5653" w:rsidRDefault="006C5653">
      <w:pPr>
        <w:rPr>
          <w:rFonts w:ascii="Georgia" w:eastAsia="Georgia" w:hAnsi="Georgia" w:cs="Georgia"/>
          <w:sz w:val="24"/>
          <w:szCs w:val="24"/>
        </w:rPr>
      </w:pPr>
    </w:p>
    <w:p w14:paraId="7AF1330B" w14:textId="77777777" w:rsidR="006C5653" w:rsidRDefault="000B271B">
      <w:pPr>
        <w:pStyle w:val="Heading2"/>
        <w:spacing w:before="167"/>
        <w:jc w:val="both"/>
        <w:rPr>
          <w:b w:val="0"/>
          <w:bCs w:val="0"/>
        </w:rPr>
      </w:pPr>
      <w:r>
        <w:t>Innføring</w:t>
      </w:r>
      <w:r>
        <w:rPr>
          <w:spacing w:val="-27"/>
        </w:rPr>
        <w:t xml:space="preserve"> </w:t>
      </w:r>
      <w:r>
        <w:rPr>
          <w:spacing w:val="-6"/>
        </w:rPr>
        <w:t>a</w:t>
      </w:r>
      <w:r>
        <w:rPr>
          <w:spacing w:val="-5"/>
        </w:rPr>
        <w:t>v</w:t>
      </w:r>
      <w:r>
        <w:rPr>
          <w:spacing w:val="-27"/>
        </w:rPr>
        <w:t xml:space="preserve"> </w:t>
      </w:r>
      <w:r>
        <w:rPr>
          <w:spacing w:val="-4"/>
        </w:rPr>
        <w:t>n</w:t>
      </w:r>
      <w:r>
        <w:rPr>
          <w:spacing w:val="-3"/>
        </w:rPr>
        <w:t>ytt</w:t>
      </w:r>
      <w:r>
        <w:rPr>
          <w:spacing w:val="-26"/>
        </w:rPr>
        <w:t xml:space="preserve"> </w:t>
      </w:r>
      <w:r>
        <w:t>tema</w:t>
      </w:r>
      <w:r>
        <w:rPr>
          <w:spacing w:val="-26"/>
        </w:rPr>
        <w:t xml:space="preserve"> </w:t>
      </w:r>
      <w:r>
        <w:t>(forelesning)</w:t>
      </w:r>
    </w:p>
    <w:p w14:paraId="12403226" w14:textId="1CE7CD47" w:rsidR="006C5653" w:rsidRDefault="000B271B">
      <w:pPr>
        <w:pStyle w:val="BodyText"/>
        <w:spacing w:before="185" w:line="254" w:lineRule="auto"/>
        <w:ind w:left="115" w:right="113"/>
        <w:jc w:val="both"/>
      </w:pPr>
      <w:r>
        <w:rPr>
          <w:spacing w:val="-18"/>
          <w:w w:val="95"/>
        </w:rPr>
        <w:t>V</w:t>
      </w:r>
      <w:r>
        <w:rPr>
          <w:w w:val="95"/>
        </w:rPr>
        <w:t>ed</w:t>
      </w:r>
      <w:r>
        <w:rPr>
          <w:spacing w:val="5"/>
          <w:w w:val="95"/>
        </w:rPr>
        <w:t xml:space="preserve"> </w:t>
      </w:r>
      <w:r>
        <w:rPr>
          <w:w w:val="95"/>
        </w:rPr>
        <w:t>innledning</w:t>
      </w:r>
      <w:r>
        <w:rPr>
          <w:spacing w:val="5"/>
          <w:w w:val="95"/>
        </w:rPr>
        <w:t xml:space="preserve"> </w:t>
      </w:r>
      <w:r>
        <w:rPr>
          <w:spacing w:val="-1"/>
          <w:w w:val="95"/>
        </w:rPr>
        <w:t>t</w:t>
      </w:r>
      <w:r>
        <w:rPr>
          <w:w w:val="95"/>
        </w:rPr>
        <w:t>il</w:t>
      </w:r>
      <w:r>
        <w:rPr>
          <w:spacing w:val="5"/>
          <w:w w:val="95"/>
        </w:rPr>
        <w:t xml:space="preserve"> </w:t>
      </w:r>
      <w:r>
        <w:rPr>
          <w:w w:val="95"/>
        </w:rPr>
        <w:t>temaet</w:t>
      </w:r>
      <w:r>
        <w:rPr>
          <w:spacing w:val="4"/>
          <w:w w:val="95"/>
        </w:rPr>
        <w:t xml:space="preserve"> </w:t>
      </w:r>
      <w:r>
        <w:rPr>
          <w:w w:val="95"/>
        </w:rPr>
        <w:t>encellede</w:t>
      </w:r>
      <w:r>
        <w:rPr>
          <w:spacing w:val="5"/>
          <w:w w:val="95"/>
        </w:rPr>
        <w:t xml:space="preserve"> </w:t>
      </w:r>
      <w:r>
        <w:rPr>
          <w:w w:val="95"/>
        </w:rPr>
        <w:t>organismer</w:t>
      </w:r>
      <w:r>
        <w:rPr>
          <w:spacing w:val="5"/>
          <w:w w:val="95"/>
        </w:rPr>
        <w:t xml:space="preserve"> b</w:t>
      </w:r>
      <w:r>
        <w:rPr>
          <w:w w:val="95"/>
        </w:rPr>
        <w:t>e</w:t>
      </w:r>
      <w:r>
        <w:rPr>
          <w:spacing w:val="-8"/>
          <w:w w:val="95"/>
        </w:rPr>
        <w:t>n</w:t>
      </w:r>
      <w:r>
        <w:rPr>
          <w:w w:val="95"/>
        </w:rPr>
        <w:t>yttet</w:t>
      </w:r>
      <w:r>
        <w:rPr>
          <w:spacing w:val="4"/>
          <w:w w:val="95"/>
        </w:rPr>
        <w:t xml:space="preserve"> </w:t>
      </w:r>
      <w:r>
        <w:rPr>
          <w:w w:val="95"/>
        </w:rPr>
        <w:t>jeg</w:t>
      </w:r>
      <w:r>
        <w:rPr>
          <w:spacing w:val="6"/>
          <w:w w:val="95"/>
        </w:rPr>
        <w:t xml:space="preserve"> </w:t>
      </w:r>
      <w:r>
        <w:rPr>
          <w:w w:val="95"/>
        </w:rPr>
        <w:t>anledningen</w:t>
      </w:r>
      <w:r>
        <w:rPr>
          <w:spacing w:val="5"/>
          <w:w w:val="95"/>
        </w:rPr>
        <w:t xml:space="preserve"> </w:t>
      </w:r>
      <w:r>
        <w:rPr>
          <w:w w:val="95"/>
        </w:rPr>
        <w:t>til</w:t>
      </w:r>
      <w:r>
        <w:rPr>
          <w:spacing w:val="-21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aktivisere</w:t>
      </w:r>
      <w:r>
        <w:rPr>
          <w:spacing w:val="5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w w:val="90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engasjere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dialog.</w:t>
      </w:r>
      <w:r>
        <w:rPr>
          <w:spacing w:val="-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5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6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snak</w:t>
      </w:r>
      <w:r>
        <w:rPr>
          <w:spacing w:val="-8"/>
        </w:rPr>
        <w:t>k</w:t>
      </w:r>
      <w:r>
        <w:t>et</w:t>
      </w:r>
      <w:r>
        <w:rPr>
          <w:spacing w:val="-6"/>
        </w:rPr>
        <w:t xml:space="preserve"> </w:t>
      </w:r>
      <w:r>
        <w:t>om</w:t>
      </w:r>
      <w:r>
        <w:rPr>
          <w:spacing w:val="-5"/>
        </w:rPr>
        <w:t xml:space="preserve"> </w:t>
      </w:r>
      <w:r>
        <w:t>bakterier,</w:t>
      </w:r>
      <w:r>
        <w:rPr>
          <w:spacing w:val="-6"/>
        </w:rPr>
        <w:t xml:space="preserve"> </w:t>
      </w:r>
      <w:r>
        <w:t>stilte</w:t>
      </w:r>
      <w:r>
        <w:rPr>
          <w:spacing w:val="-5"/>
        </w:rPr>
        <w:t xml:space="preserve"> </w:t>
      </w:r>
      <w:r>
        <w:t>jeg</w:t>
      </w:r>
      <w:r>
        <w:rPr>
          <w:spacing w:val="-6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w w:val="95"/>
        </w:rPr>
        <w:t xml:space="preserve"> </w:t>
      </w:r>
      <w:r>
        <w:t>som</w:t>
      </w:r>
      <w:r>
        <w:rPr>
          <w:spacing w:val="-34"/>
        </w:rPr>
        <w:t xml:space="preserve"> </w:t>
      </w:r>
      <w:r>
        <w:t>“Kan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fortelle</w:t>
      </w:r>
      <w:r>
        <w:rPr>
          <w:spacing w:val="-34"/>
        </w:rPr>
        <w:t xml:space="preserve"> </w:t>
      </w:r>
      <w:r>
        <w:t>meg</w:t>
      </w:r>
      <w:r>
        <w:rPr>
          <w:spacing w:val="-33"/>
        </w:rPr>
        <w:t xml:space="preserve"> </w:t>
      </w:r>
      <w:r>
        <w:t>om</w:t>
      </w:r>
      <w:r>
        <w:rPr>
          <w:spacing w:val="-3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4"/>
        </w:rPr>
        <w:t xml:space="preserve"> </w:t>
      </w:r>
      <w:r>
        <w:t>bakterier</w:t>
      </w:r>
      <w:r>
        <w:rPr>
          <w:spacing w:val="-34"/>
        </w:rPr>
        <w:t xml:space="preserve"> </w:t>
      </w:r>
      <w:r>
        <w:t>dere</w:t>
      </w:r>
      <w:r>
        <w:rPr>
          <w:spacing w:val="-34"/>
        </w:rPr>
        <w:t xml:space="preserve"> </w:t>
      </w:r>
      <w:r>
        <w:t>kjen</w:t>
      </w:r>
      <w:r>
        <w:rPr>
          <w:spacing w:val="-2"/>
        </w:rPr>
        <w:t>n</w:t>
      </w:r>
      <w:r>
        <w:t>er</w:t>
      </w:r>
      <w:r>
        <w:rPr>
          <w:spacing w:val="-34"/>
        </w:rPr>
        <w:t xml:space="preserve"> </w:t>
      </w:r>
      <w:r>
        <w:t>til?”,</w:t>
      </w:r>
      <w:r>
        <w:rPr>
          <w:spacing w:val="-33"/>
        </w:rPr>
        <w:t xml:space="preserve"> </w:t>
      </w:r>
      <w:r>
        <w:t>“H</w:t>
      </w:r>
      <w:r>
        <w:rPr>
          <w:spacing w:val="-7"/>
        </w:rPr>
        <w:t>v</w:t>
      </w:r>
      <w:r>
        <w:t>orfor</w:t>
      </w:r>
      <w:r>
        <w:rPr>
          <w:spacing w:val="-34"/>
        </w:rPr>
        <w:t xml:space="preserve"> </w:t>
      </w:r>
      <w:r>
        <w:rPr>
          <w:spacing w:val="-13"/>
        </w:rPr>
        <w:t>v</w:t>
      </w:r>
      <w:r>
        <w:t>as</w:t>
      </w:r>
      <w:r>
        <w:rPr>
          <w:spacing w:val="-8"/>
        </w:rPr>
        <w:t>k</w:t>
      </w:r>
      <w:r>
        <w:t>er</w:t>
      </w:r>
      <w:r>
        <w:rPr>
          <w:spacing w:val="-34"/>
        </w:rPr>
        <w:t xml:space="preserve"> </w:t>
      </w:r>
      <w:r>
        <w:t>vi</w:t>
      </w:r>
      <w:r>
        <w:rPr>
          <w:spacing w:val="-34"/>
        </w:rPr>
        <w:t xml:space="preserve"> </w:t>
      </w:r>
      <w:r>
        <w:rPr>
          <w:spacing w:val="-29"/>
        </w:rPr>
        <w:t>v</w:t>
      </w:r>
      <w:r>
        <w:rPr>
          <w:spacing w:val="-101"/>
        </w:rPr>
        <w:t>˚</w:t>
      </w:r>
      <w:r>
        <w:t>are</w:t>
      </w:r>
      <w:r>
        <w:rPr>
          <w:spacing w:val="-34"/>
        </w:rPr>
        <w:t xml:space="preserve"> </w:t>
      </w:r>
      <w:r>
        <w:t>hender</w:t>
      </w:r>
      <w:r>
        <w:rPr>
          <w:w w:val="91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7"/>
        </w:rPr>
        <w:t xml:space="preserve"> </w:t>
      </w:r>
      <w:r>
        <w:t>vi</w:t>
      </w:r>
      <w:r>
        <w:rPr>
          <w:spacing w:val="-6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vært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do?”,</w:t>
      </w:r>
      <w:r>
        <w:rPr>
          <w:spacing w:val="-6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“Er</w:t>
      </w:r>
      <w:r>
        <w:rPr>
          <w:spacing w:val="-7"/>
        </w:rPr>
        <w:t xml:space="preserve"> </w:t>
      </w:r>
      <w:r>
        <w:t>alle</w:t>
      </w:r>
      <w:r>
        <w:rPr>
          <w:spacing w:val="-6"/>
        </w:rPr>
        <w:t xml:space="preserve"> </w:t>
      </w:r>
      <w:r>
        <w:t>bakterier</w:t>
      </w:r>
      <w:r>
        <w:rPr>
          <w:spacing w:val="-7"/>
        </w:rPr>
        <w:t xml:space="preserve"> </w:t>
      </w:r>
      <w:r>
        <w:t>s</w:t>
      </w:r>
      <w:r>
        <w:rPr>
          <w:spacing w:val="-15"/>
        </w:rPr>
        <w:t>k</w:t>
      </w:r>
      <w:r>
        <w:t>adelig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mennes</w:t>
      </w:r>
      <w:r>
        <w:rPr>
          <w:spacing w:val="-8"/>
        </w:rPr>
        <w:t>k</w:t>
      </w:r>
      <w:r>
        <w:t>er?”.</w:t>
      </w:r>
      <w:r>
        <w:rPr>
          <w:spacing w:val="-6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siste</w:t>
      </w:r>
      <w:r>
        <w:rPr>
          <w:spacing w:val="-6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ins w:id="26" w:author="Mira" w:date="2016-12-09T14:15:00Z">
        <w:r w:rsidR="006805F4">
          <w:t>et</w:t>
        </w:r>
      </w:ins>
      <w:r>
        <w:rPr>
          <w:w w:val="9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6"/>
        </w:rPr>
        <w:t xml:space="preserve"> </w:t>
      </w:r>
      <w:r>
        <w:t>mange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5"/>
        </w:rPr>
        <w:t xml:space="preserve"> </w:t>
      </w:r>
      <w:ins w:id="27" w:author="Mira" w:date="2016-12-09T14:15:00Z">
        <w:r w:rsidR="006805F4">
          <w:rPr>
            <w:spacing w:val="-15"/>
          </w:rPr>
          <w:t xml:space="preserve">den </w:t>
        </w:r>
      </w:ins>
      <w:r>
        <w:t>oppfatning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bakterier</w:t>
      </w:r>
      <w:r>
        <w:rPr>
          <w:spacing w:val="-16"/>
        </w:rPr>
        <w:t xml:space="preserve"> </w:t>
      </w:r>
      <w:r>
        <w:rPr>
          <w:spacing w:val="-2"/>
        </w:rPr>
        <w:t>e</w:t>
      </w:r>
      <w:r>
        <w:t>r</w:t>
      </w:r>
      <w:r>
        <w:rPr>
          <w:spacing w:val="-15"/>
        </w:rPr>
        <w:t xml:space="preserve"> </w:t>
      </w:r>
      <w:r>
        <w:t>“ting”</w:t>
      </w:r>
      <w:r>
        <w:rPr>
          <w:spacing w:val="-15"/>
        </w:rPr>
        <w:t xml:space="preserve"> </w:t>
      </w:r>
      <w:r>
        <w:t>som</w:t>
      </w:r>
      <w:r>
        <w:rPr>
          <w:spacing w:val="-15"/>
        </w:rPr>
        <w:t xml:space="preserve"> </w:t>
      </w:r>
      <w:r>
        <w:t>s</w:t>
      </w:r>
      <w:r>
        <w:rPr>
          <w:spacing w:val="-15"/>
        </w:rPr>
        <w:t>k</w:t>
      </w:r>
      <w:r>
        <w:t>ader</w:t>
      </w:r>
      <w:r>
        <w:rPr>
          <w:spacing w:val="-15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rPr>
          <w:spacing w:val="-1"/>
        </w:rPr>
        <w:t>v</w:t>
      </w:r>
      <w:r>
        <w:t>i</w:t>
      </w:r>
      <w:r>
        <w:rPr>
          <w:spacing w:val="-15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aktivt sø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rPr>
          <w:spacing w:val="6"/>
        </w:rPr>
        <w:t>b</w:t>
      </w:r>
      <w:r>
        <w:t>eskyttelse</w:t>
      </w:r>
      <w:r>
        <w:rPr>
          <w:spacing w:val="4"/>
        </w:rPr>
        <w:t xml:space="preserve"> </w:t>
      </w:r>
      <w:r>
        <w:t>fra</w:t>
      </w:r>
      <w:r>
        <w:rPr>
          <w:spacing w:val="5"/>
        </w:rPr>
        <w:t xml:space="preserve"> </w:t>
      </w:r>
      <w:r>
        <w:t>disse</w:t>
      </w:r>
      <w:r>
        <w:rPr>
          <w:spacing w:val="4"/>
        </w:rPr>
        <w:t xml:space="preserve"> </w:t>
      </w:r>
      <w:r>
        <w:t>organismene.</w:t>
      </w:r>
      <w:r>
        <w:rPr>
          <w:spacing w:val="5"/>
        </w:rPr>
        <w:t xml:space="preserve"> </w:t>
      </w:r>
      <w:r>
        <w:t>Sli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anledninger</w:t>
      </w:r>
      <w:r>
        <w:rPr>
          <w:spacing w:val="5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fi</w:t>
      </w:r>
      <w:r>
        <w:rPr>
          <w:spacing w:val="21"/>
        </w:rPr>
        <w:t xml:space="preserve"> </w:t>
      </w:r>
      <w:r>
        <w:t>t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4"/>
        </w:rPr>
        <w:t xml:space="preserve"> </w:t>
      </w:r>
      <w:r>
        <w:t>til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4"/>
        </w:rPr>
        <w:t xml:space="preserve"> </w:t>
      </w:r>
      <w:r>
        <w:t>rette</w:t>
      </w:r>
      <w:r>
        <w:rPr>
          <w:spacing w:val="4"/>
        </w:rPr>
        <w:t xml:space="preserve"> </w:t>
      </w:r>
      <w:r>
        <w:t>opp</w:t>
      </w:r>
      <w:r>
        <w:rPr>
          <w:spacing w:val="4"/>
        </w:rPr>
        <w:t xml:space="preserve"> </w:t>
      </w:r>
      <w:r>
        <w:t>mis</w:t>
      </w:r>
      <w:del w:id="28" w:author="Mira" w:date="2016-12-09T14:15:00Z">
        <w:r w:rsidDel="006805F4">
          <w:delText>-</w:delText>
        </w:r>
        <w:r w:rsidDel="006805F4">
          <w:rPr>
            <w:w w:val="90"/>
          </w:rPr>
          <w:delText xml:space="preserve"> </w:delText>
        </w:r>
      </w:del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aelser</w:t>
      </w:r>
      <w:r>
        <w:rPr>
          <w:spacing w:val="-31"/>
        </w:rPr>
        <w:t xml:space="preserve"> </w:t>
      </w:r>
      <w:r>
        <w:t>og</w:t>
      </w:r>
      <w:r>
        <w:rPr>
          <w:spacing w:val="-31"/>
        </w:rPr>
        <w:t xml:space="preserve"> </w:t>
      </w:r>
      <w:r>
        <w:t>tilføre</w:t>
      </w:r>
      <w:r>
        <w:rPr>
          <w:spacing w:val="-31"/>
        </w:rPr>
        <w:t xml:space="preserve"> </w:t>
      </w:r>
      <w:r>
        <w:rPr>
          <w:spacing w:val="-8"/>
        </w:rPr>
        <w:t>n</w:t>
      </w:r>
      <w:r>
        <w:t>y</w:t>
      </w:r>
      <w:del w:id="29" w:author="Mira" w:date="2016-12-09T14:15:00Z">
        <w:r w:rsidDel="006805F4">
          <w:delText>tt</w:delText>
        </w:r>
      </w:del>
      <w:r>
        <w:rPr>
          <w:spacing w:val="-31"/>
        </w:rPr>
        <w:t xml:space="preserve"> </w:t>
      </w:r>
      <w:r>
        <w:t>informasjon.</w:t>
      </w:r>
      <w:r>
        <w:rPr>
          <w:spacing w:val="-32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1"/>
        </w:rPr>
        <w:t xml:space="preserve"> </w:t>
      </w:r>
      <w:r>
        <w:t>eksem</w:t>
      </w:r>
      <w:r>
        <w:rPr>
          <w:spacing w:val="7"/>
        </w:rPr>
        <w:t>p</w:t>
      </w:r>
      <w:r>
        <w:t>el,</w:t>
      </w:r>
      <w:r>
        <w:rPr>
          <w:spacing w:val="-31"/>
        </w:rPr>
        <w:t xml:space="preserve"> </w:t>
      </w:r>
      <w:r>
        <w:t>til</w:t>
      </w:r>
      <w:r>
        <w:rPr>
          <w:spacing w:val="-31"/>
        </w:rPr>
        <w:t xml:space="preserve"> </w:t>
      </w:r>
      <w:r>
        <w:t>res</w:t>
      </w:r>
      <w:r>
        <w:rPr>
          <w:spacing w:val="6"/>
        </w:rPr>
        <w:t>p</w:t>
      </w:r>
      <w:r>
        <w:t>ons</w:t>
      </w:r>
      <w:r>
        <w:rPr>
          <w:spacing w:val="-31"/>
        </w:rPr>
        <w:t xml:space="preserve"> </w:t>
      </w:r>
      <w:r>
        <w:t>fortalte</w:t>
      </w:r>
      <w:r>
        <w:rPr>
          <w:spacing w:val="-30"/>
        </w:rPr>
        <w:t xml:space="preserve"> </w:t>
      </w:r>
      <w:r>
        <w:t>jeg</w:t>
      </w:r>
      <w:r>
        <w:rPr>
          <w:spacing w:val="-3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1"/>
        </w:rPr>
        <w:t xml:space="preserve"> </w:t>
      </w:r>
      <w:r>
        <w:t>om</w:t>
      </w:r>
      <w:r>
        <w:rPr>
          <w:spacing w:val="-31"/>
        </w:rPr>
        <w:t xml:space="preserve"> </w:t>
      </w:r>
      <w:r>
        <w:t>at</w:t>
      </w:r>
      <w:r>
        <w:rPr>
          <w:spacing w:val="-31"/>
        </w:rPr>
        <w:t xml:space="preserve"> </w:t>
      </w:r>
      <w:r>
        <w:t>deres</w:t>
      </w:r>
      <w:r>
        <w:rPr>
          <w:w w:val="91"/>
        </w:rPr>
        <w:t xml:space="preserve"> </w:t>
      </w:r>
      <w:r>
        <w:t>fordø</w:t>
      </w:r>
      <w:r>
        <w:rPr>
          <w:spacing w:val="-7"/>
        </w:rPr>
        <w:t>y</w:t>
      </w:r>
      <w:r>
        <w:t>elsessystem</w:t>
      </w:r>
      <w:r>
        <w:rPr>
          <w:spacing w:val="-20"/>
        </w:rPr>
        <w:t xml:space="preserve"> </w:t>
      </w:r>
      <w:r>
        <w:rPr>
          <w:spacing w:val="6"/>
        </w:rPr>
        <w:t>b</w:t>
      </w:r>
      <w:r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1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0"/>
        </w:rPr>
        <w:t xml:space="preserve"> </w:t>
      </w:r>
      <w:r>
        <w:t>billioner</w:t>
      </w:r>
      <w:r>
        <w:rPr>
          <w:spacing w:val="-20"/>
        </w:rPr>
        <w:t xml:space="preserve"> </w:t>
      </w:r>
      <w:r>
        <w:t>(en</w:t>
      </w:r>
      <w:r>
        <w:rPr>
          <w:spacing w:val="-20"/>
        </w:rPr>
        <w:t xml:space="preserve"> </w:t>
      </w:r>
      <w:r>
        <w:t>størrelsesorden</w:t>
      </w:r>
      <w:r>
        <w:rPr>
          <w:spacing w:val="-19"/>
        </w:rPr>
        <w:t xml:space="preserve"> </w:t>
      </w:r>
      <w:r>
        <w:t>som</w:t>
      </w:r>
      <w:r>
        <w:rPr>
          <w:spacing w:val="-20"/>
        </w:rPr>
        <w:t xml:space="preserve"> </w:t>
      </w:r>
      <w:r>
        <w:t>jeg</w:t>
      </w:r>
      <w:r>
        <w:rPr>
          <w:spacing w:val="-20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atte</w:t>
      </w:r>
      <w:r>
        <w:rPr>
          <w:spacing w:val="-19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i</w:t>
      </w:r>
      <w:r>
        <w:rPr>
          <w:spacing w:val="-20"/>
        </w:rPr>
        <w:t xml:space="preserve"> </w:t>
      </w:r>
      <w:r>
        <w:t>timen)</w:t>
      </w:r>
      <w:r>
        <w:rPr>
          <w:w w:val="9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4"/>
        </w:rPr>
        <w:t xml:space="preserve"> </w:t>
      </w:r>
      <w:r>
        <w:t>bakterier</w:t>
      </w:r>
      <w:r>
        <w:rPr>
          <w:spacing w:val="-4"/>
        </w:rPr>
        <w:t xml:space="preserve"> </w:t>
      </w:r>
      <w:r>
        <w:t>som</w:t>
      </w:r>
      <w:r>
        <w:rPr>
          <w:spacing w:val="-4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3"/>
        </w:rPr>
        <w:t xml:space="preserve"> </w:t>
      </w:r>
      <w:r>
        <w:t>krop</w:t>
      </w:r>
      <w:r>
        <w:rPr>
          <w:spacing w:val="6"/>
        </w:rPr>
        <w:t>p</w:t>
      </w:r>
      <w:r>
        <w:t>en</w:t>
      </w:r>
      <w:r>
        <w:rPr>
          <w:spacing w:val="-3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bryte</w:t>
      </w:r>
      <w:r>
        <w:rPr>
          <w:spacing w:val="-3"/>
        </w:rPr>
        <w:t xml:space="preserve"> </w:t>
      </w:r>
      <w:r>
        <w:t>ned</w:t>
      </w:r>
      <w:r>
        <w:rPr>
          <w:spacing w:val="-4"/>
        </w:rPr>
        <w:t xml:space="preserve"> </w:t>
      </w:r>
      <w:r>
        <w:t>maten.</w:t>
      </w:r>
      <w:r>
        <w:rPr>
          <w:spacing w:val="-4"/>
        </w:rPr>
        <w:t xml:space="preserve"> </w:t>
      </w:r>
      <w:r>
        <w:rPr>
          <w:spacing w:val="-28"/>
        </w:rPr>
        <w:t>P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denne</w:t>
      </w:r>
      <w:r>
        <w:rPr>
          <w:spacing w:val="-3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aten</w:t>
      </w:r>
      <w:r>
        <w:rPr>
          <w:spacing w:val="-4"/>
        </w:rPr>
        <w:t xml:space="preserve"> </w:t>
      </w:r>
      <w:r>
        <w:t>danner</w:t>
      </w:r>
      <w:r>
        <w:rPr>
          <w:spacing w:val="-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w w:val="89"/>
        </w:rPr>
        <w:t xml:space="preserve"> </w:t>
      </w:r>
      <w:r>
        <w:rPr>
          <w:w w:val="95"/>
        </w:rPr>
        <w:t>assosiasjoner</w:t>
      </w:r>
      <w:r>
        <w:rPr>
          <w:spacing w:val="4"/>
          <w:w w:val="95"/>
        </w:rPr>
        <w:t xml:space="preserve"> </w:t>
      </w:r>
      <w:r>
        <w:rPr>
          <w:w w:val="95"/>
        </w:rPr>
        <w:t>til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bakte</w:t>
      </w:r>
      <w:r>
        <w:rPr>
          <w:spacing w:val="-2"/>
          <w:w w:val="95"/>
        </w:rPr>
        <w:t>rier,</w:t>
      </w:r>
      <w:r>
        <w:rPr>
          <w:spacing w:val="5"/>
          <w:w w:val="95"/>
        </w:rPr>
        <w:t xml:space="preserve"> </w:t>
      </w:r>
      <w:r>
        <w:rPr>
          <w:w w:val="95"/>
        </w:rPr>
        <w:t>assosiasjoner</w:t>
      </w:r>
      <w:r>
        <w:rPr>
          <w:spacing w:val="5"/>
          <w:w w:val="95"/>
        </w:rPr>
        <w:t xml:space="preserve"> </w:t>
      </w:r>
      <w:r>
        <w:rPr>
          <w:w w:val="95"/>
        </w:rPr>
        <w:t>som</w:t>
      </w:r>
      <w:r>
        <w:rPr>
          <w:spacing w:val="6"/>
          <w:w w:val="95"/>
        </w:rPr>
        <w:t xml:space="preserve"> </w:t>
      </w:r>
      <w:r>
        <w:rPr>
          <w:w w:val="95"/>
        </w:rPr>
        <w:t>tidligere</w:t>
      </w:r>
      <w:r>
        <w:rPr>
          <w:spacing w:val="5"/>
          <w:w w:val="95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6"/>
          <w:w w:val="95"/>
        </w:rPr>
        <w:t xml:space="preserve"> </w:t>
      </w:r>
      <w:r>
        <w:rPr>
          <w:spacing w:val="-2"/>
          <w:w w:val="95"/>
        </w:rPr>
        <w:t>neg</w:t>
      </w:r>
      <w:r>
        <w:rPr>
          <w:spacing w:val="-1"/>
          <w:w w:val="95"/>
        </w:rPr>
        <w:t>ative.</w:t>
      </w:r>
    </w:p>
    <w:p w14:paraId="43D086BD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31CDDD93" w14:textId="31A23F7E" w:rsidR="006C5653" w:rsidRDefault="000B271B">
      <w:pPr>
        <w:pStyle w:val="BodyText"/>
        <w:spacing w:line="254" w:lineRule="auto"/>
        <w:ind w:left="115" w:right="113"/>
        <w:jc w:val="both"/>
      </w:pPr>
      <w:r>
        <w:rPr>
          <w:spacing w:val="-19"/>
        </w:rPr>
        <w:t>F</w:t>
      </w:r>
      <w:r>
        <w:t>ra</w:t>
      </w:r>
      <w:r>
        <w:rPr>
          <w:spacing w:val="38"/>
        </w:rPr>
        <w:t xml:space="preserve"> </w:t>
      </w:r>
      <w:r>
        <w:t>fi</w:t>
      </w:r>
      <w:r>
        <w:rPr>
          <w:spacing w:val="36"/>
        </w:rPr>
        <w:t xml:space="preserve"> </w:t>
      </w:r>
      <w:r>
        <w:t>1</w:t>
      </w:r>
      <w:r>
        <w:rPr>
          <w:spacing w:val="3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40"/>
        </w:rPr>
        <w:t xml:space="preserve"> </w:t>
      </w:r>
      <w:r>
        <w:t>vi</w:t>
      </w:r>
      <w:r>
        <w:rPr>
          <w:spacing w:val="39"/>
        </w:rPr>
        <w:t xml:space="preserve"> </w:t>
      </w:r>
      <w:r>
        <w:t>se</w:t>
      </w:r>
      <w:r>
        <w:rPr>
          <w:spacing w:val="39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i</w:t>
      </w:r>
      <w:r>
        <w:rPr>
          <w:spacing w:val="38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rPr>
          <w:spacing w:val="-13"/>
        </w:rPr>
        <w:t>v</w:t>
      </w:r>
      <w:r>
        <w:t>anlig</w:t>
      </w:r>
      <w:r>
        <w:rPr>
          <w:spacing w:val="40"/>
        </w:rPr>
        <w:t xml:space="preserve"> </w:t>
      </w:r>
      <w:r>
        <w:t>naturfagstime</w:t>
      </w:r>
      <w:r>
        <w:rPr>
          <w:spacing w:val="39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39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39"/>
        </w:rPr>
        <w:t xml:space="preserve"> </w:t>
      </w:r>
      <w:r>
        <w:t>tid</w:t>
      </w:r>
      <w:r>
        <w:rPr>
          <w:spacing w:val="40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39"/>
        </w:rPr>
        <w:t xml:space="preserve"> </w:t>
      </w:r>
      <w:r>
        <w:t>formidle</w:t>
      </w:r>
      <w:r>
        <w:rPr>
          <w:spacing w:val="40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39"/>
        </w:rPr>
        <w:t xml:space="preserve"> </w:t>
      </w:r>
      <w:r>
        <w:t>fag</w:t>
      </w:r>
      <w:del w:id="30" w:author="Mira" w:date="2016-12-09T14:16:00Z">
        <w:r w:rsidDel="006805F4">
          <w:delText>-</w:delText>
        </w:r>
      </w:del>
      <w:r>
        <w:rPr>
          <w:w w:val="93"/>
        </w:rPr>
        <w:t xml:space="preserve"> </w:t>
      </w:r>
      <w:r>
        <w:t>stoff,</w:t>
      </w:r>
      <w:r>
        <w:rPr>
          <w:spacing w:val="-17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er</w:t>
      </w:r>
      <w:r>
        <w:rPr>
          <w:spacing w:val="-16"/>
        </w:rPr>
        <w:t xml:space="preserve"> </w:t>
      </w:r>
      <w:r>
        <w:t>lite</w:t>
      </w:r>
      <w:r>
        <w:rPr>
          <w:spacing w:val="-18"/>
        </w:rPr>
        <w:t xml:space="preserve"> </w:t>
      </w:r>
      <w:r>
        <w:rPr>
          <w:spacing w:val="-2"/>
        </w:rPr>
        <w:t>konsolideringssituasjoner,</w:t>
      </w:r>
      <w:r>
        <w:rPr>
          <w:spacing w:val="-17"/>
        </w:rPr>
        <w:t xml:space="preserve"> </w:t>
      </w:r>
      <w:r>
        <w:rPr>
          <w:spacing w:val="-2"/>
        </w:rPr>
        <w:t>deriblan</w:t>
      </w:r>
      <w:r>
        <w:rPr>
          <w:spacing w:val="-1"/>
        </w:rPr>
        <w:t>t</w:t>
      </w:r>
      <w:r>
        <w:rPr>
          <w:spacing w:val="-16"/>
        </w:rPr>
        <w:t xml:space="preserve"> </w:t>
      </w:r>
      <w:r>
        <w:t>gjennomgang</w:t>
      </w:r>
      <w:r>
        <w:rPr>
          <w:spacing w:val="-1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8"/>
        </w:rPr>
        <w:t xml:space="preserve"> </w:t>
      </w:r>
      <w:r>
        <w:t>lekser.</w:t>
      </w:r>
      <w:r>
        <w:rPr>
          <w:spacing w:val="-17"/>
        </w:rPr>
        <w:t xml:space="preserve"> </w:t>
      </w:r>
      <w:r>
        <w:t>Gjennom</w:t>
      </w:r>
      <w:r>
        <w:rPr>
          <w:spacing w:val="-17"/>
        </w:rPr>
        <w:t xml:space="preserve"> </w:t>
      </w:r>
      <w:r>
        <w:t>min</w:t>
      </w:r>
      <w:r>
        <w:rPr>
          <w:spacing w:val="57"/>
          <w:w w:val="91"/>
        </w:rPr>
        <w:t xml:space="preserve"> </w:t>
      </w:r>
      <w:r>
        <w:t>egen</w:t>
      </w:r>
      <w:r>
        <w:rPr>
          <w:spacing w:val="1"/>
        </w:rPr>
        <w:t xml:space="preserve"> </w:t>
      </w:r>
      <w:r>
        <w:t>praksiserfaring</w:t>
      </w:r>
      <w:r>
        <w:rPr>
          <w:spacing w:val="1"/>
        </w:rPr>
        <w:t xml:space="preserve"> </w:t>
      </w:r>
      <w:r>
        <w:t>forsøkte</w:t>
      </w:r>
      <w:r>
        <w:rPr>
          <w:spacing w:val="1"/>
        </w:rPr>
        <w:t xml:space="preserve"> </w:t>
      </w:r>
      <w:r>
        <w:t>jeg</w:t>
      </w:r>
      <w:r>
        <w:rPr>
          <w:spacing w:val="-1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un</w:t>
      </w:r>
      <w:r>
        <w:rPr>
          <w:spacing w:val="-8"/>
        </w:rPr>
        <w:t>n</w:t>
      </w:r>
      <w:r>
        <w:t>vi</w:t>
      </w:r>
      <w:r>
        <w:rPr>
          <w:spacing w:val="-8"/>
        </w:rPr>
        <w:t>k</w:t>
      </w:r>
      <w:r>
        <w:t>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slik</w:t>
      </w:r>
      <w:r>
        <w:rPr>
          <w:spacing w:val="2"/>
        </w:rPr>
        <w:t xml:space="preserve"> </w:t>
      </w:r>
      <w:r>
        <w:t>tendens.</w:t>
      </w:r>
      <w:r>
        <w:rPr>
          <w:spacing w:val="1"/>
        </w:rPr>
        <w:t xml:space="preserve"> </w:t>
      </w:r>
      <w:r>
        <w:t>Hensikten</w:t>
      </w:r>
      <w:r>
        <w:rPr>
          <w:spacing w:val="2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t>timen</w:t>
      </w:r>
      <w:r>
        <w:rPr>
          <w:spacing w:val="2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ø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6"/>
        </w:rPr>
        <w:t>b</w:t>
      </w:r>
      <w:r>
        <w:t>egrepsfor</w:t>
      </w:r>
      <w:r>
        <w:rPr>
          <w:spacing w:val="1"/>
        </w:rP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3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33"/>
        </w:rPr>
        <w:t xml:space="preserve"> </w:t>
      </w:r>
      <w:r>
        <w:t>ele</w:t>
      </w:r>
      <w:r>
        <w:rPr>
          <w:spacing w:val="-8"/>
        </w:rPr>
        <w:t>v</w:t>
      </w:r>
      <w:r>
        <w:t>e</w:t>
      </w:r>
      <w:ins w:id="31" w:author="Mira" w:date="2016-12-09T14:16:00Z">
        <w:r w:rsidR="006805F4">
          <w:t>ne</w:t>
        </w:r>
      </w:ins>
      <w:del w:id="32" w:author="Mira" w:date="2016-12-09T14:16:00Z">
        <w:r w:rsidDel="006805F4">
          <w:delText>r</w:delText>
        </w:r>
      </w:del>
      <w:r>
        <w:t>,</w:t>
      </w:r>
      <w:r>
        <w:rPr>
          <w:spacing w:val="-33"/>
        </w:rPr>
        <w:t xml:space="preserve"> </w:t>
      </w:r>
      <w:r>
        <w:t>og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3"/>
        </w:rPr>
        <w:t xml:space="preserve"> </w:t>
      </w:r>
      <w:r>
        <w:t>fokusere</w:t>
      </w:r>
      <w:r>
        <w:rPr>
          <w:spacing w:val="-32"/>
        </w:rPr>
        <w:t xml:space="preserve"> p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innføring</w:t>
      </w:r>
      <w:r>
        <w:rPr>
          <w:spacing w:val="-33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33"/>
        </w:rPr>
        <w:t xml:space="preserve"> </w:t>
      </w:r>
      <w:r>
        <w:rPr>
          <w:spacing w:val="-8"/>
        </w:rPr>
        <w:t>n</w:t>
      </w:r>
      <w:r>
        <w:rPr>
          <w:spacing w:val="-7"/>
        </w:rPr>
        <w:t>y</w:t>
      </w:r>
      <w:r>
        <w:t>e</w:t>
      </w:r>
      <w:r>
        <w:rPr>
          <w:spacing w:val="-33"/>
        </w:rPr>
        <w:t xml:space="preserve"> </w:t>
      </w:r>
      <w:r>
        <w:t>temaer.</w:t>
      </w:r>
      <w:r>
        <w:rPr>
          <w:spacing w:val="-33"/>
        </w:rPr>
        <w:t xml:space="preserve"> </w:t>
      </w:r>
      <w:r>
        <w:t>Dessuten</w:t>
      </w:r>
      <w:r>
        <w:rPr>
          <w:spacing w:val="-33"/>
        </w:rPr>
        <w:t xml:space="preserve"> </w:t>
      </w:r>
      <w:r>
        <w:t>br</w:t>
      </w:r>
      <w:r>
        <w:rPr>
          <w:spacing w:val="-2"/>
        </w:rPr>
        <w:t>u</w:t>
      </w:r>
      <w:r>
        <w:t>kte</w:t>
      </w:r>
      <w:r>
        <w:rPr>
          <w:spacing w:val="-33"/>
        </w:rPr>
        <w:t xml:space="preserve"> </w:t>
      </w:r>
      <w:r>
        <w:t>jeg</w:t>
      </w:r>
      <w:r>
        <w:rPr>
          <w:w w:val="94"/>
        </w:rPr>
        <w:t xml:space="preserve"> </w:t>
      </w:r>
      <w:r>
        <w:t>en</w:t>
      </w:r>
      <w:r>
        <w:rPr>
          <w:spacing w:val="-26"/>
        </w:rPr>
        <w:t xml:space="preserve"> </w:t>
      </w:r>
      <w:r>
        <w:t>større</w:t>
      </w:r>
      <w:r>
        <w:rPr>
          <w:spacing w:val="-25"/>
        </w:rPr>
        <w:t xml:space="preserve"> </w:t>
      </w:r>
      <w:r>
        <w:rPr>
          <w:spacing w:val="6"/>
        </w:rPr>
        <w:t>p</w:t>
      </w:r>
      <w:r>
        <w:t>orsjon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timen</w:t>
      </w:r>
      <w:r>
        <w:rPr>
          <w:spacing w:val="-26"/>
        </w:rPr>
        <w:t xml:space="preserve"> </w:t>
      </w:r>
      <w:r>
        <w:t>til</w:t>
      </w:r>
      <w:r>
        <w:rPr>
          <w:spacing w:val="-3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t>re</w:t>
      </w:r>
      <w:r>
        <w:rPr>
          <w:spacing w:val="6"/>
        </w:rPr>
        <w:t>p</w:t>
      </w:r>
      <w:r>
        <w:t>etere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2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5"/>
        </w:rPr>
        <w:t xml:space="preserve"> </w:t>
      </w:r>
      <w:r>
        <w:t>hadde</w:t>
      </w:r>
      <w:r>
        <w:rPr>
          <w:spacing w:val="-26"/>
        </w:rPr>
        <w:t xml:space="preserve"> </w:t>
      </w:r>
      <w:r>
        <w:t>hatt</w:t>
      </w:r>
      <w:r>
        <w:rPr>
          <w:spacing w:val="-25"/>
        </w:rPr>
        <w:t xml:space="preserve"> </w:t>
      </w:r>
      <w:r>
        <w:t>om</w:t>
      </w:r>
      <w:r>
        <w:rPr>
          <w:spacing w:val="-25"/>
        </w:rPr>
        <w:t xml:space="preserve"> </w:t>
      </w:r>
      <w:r>
        <w:t>celler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rPr>
          <w:spacing w:val="-2"/>
        </w:rPr>
        <w:t>c</w:t>
      </w:r>
      <w:r>
        <w:t>elledeling.</w:t>
      </w:r>
      <w:r>
        <w:rPr>
          <w:w w:val="92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>k</w:t>
      </w:r>
      <w:r>
        <w:t>olonnenotat</w:t>
      </w:r>
      <w:del w:id="33" w:author="Mira" w:date="2016-12-09T14:17:00Z">
        <w:r w:rsidDel="006805F4">
          <w:delText>et</w:delText>
        </w:r>
        <w:r w:rsidDel="006805F4">
          <w:rPr>
            <w:spacing w:val="-6"/>
          </w:rPr>
          <w:delText xml:space="preserve"> </w:delText>
        </w:r>
      </w:del>
      <w:r>
        <w:t>ø</w:t>
      </w:r>
      <w:r>
        <w:rPr>
          <w:spacing w:val="-8"/>
        </w:rPr>
        <w:t>v</w:t>
      </w:r>
      <w:r>
        <w:t>elsen</w:t>
      </w:r>
      <w:r>
        <w:rPr>
          <w:spacing w:val="-7"/>
        </w:rPr>
        <w:t xml:space="preserve"> </w:t>
      </w:r>
      <w:r>
        <w:t>skulle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7"/>
        </w:rPr>
        <w:t xml:space="preserve"> </w:t>
      </w:r>
      <w:r>
        <w:t>til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rPr>
          <w:spacing w:val="-8"/>
        </w:rPr>
        <w:t>k</w:t>
      </w:r>
      <w:r>
        <w:t>onsolidere</w:t>
      </w:r>
      <w:r>
        <w:rPr>
          <w:spacing w:val="-7"/>
        </w:rPr>
        <w:t xml:space="preserve"> </w:t>
      </w:r>
      <w:r>
        <w:t>alt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har</w:t>
      </w:r>
      <w:r>
        <w:rPr>
          <w:spacing w:val="-6"/>
        </w:rPr>
        <w:t xml:space="preserve"> </w:t>
      </w:r>
      <w:r>
        <w:t>lært</w:t>
      </w:r>
      <w:r>
        <w:rPr>
          <w:spacing w:val="-7"/>
        </w:rPr>
        <w:t xml:space="preserve"> </w:t>
      </w:r>
      <w:r>
        <w:t>hitt</w:t>
      </w:r>
      <w:r>
        <w:rPr>
          <w:spacing w:val="-1"/>
        </w:rPr>
        <w:t>i</w:t>
      </w:r>
      <w:r>
        <w:t>l</w:t>
      </w:r>
      <w:r>
        <w:rPr>
          <w:w w:val="94"/>
        </w:rPr>
        <w:t xml:space="preserve"> </w:t>
      </w:r>
      <w:r>
        <w:t>om</w:t>
      </w:r>
      <w:r>
        <w:rPr>
          <w:spacing w:val="-20"/>
        </w:rPr>
        <w:t xml:space="preserve"> </w:t>
      </w:r>
      <w:r>
        <w:t>celler,</w:t>
      </w:r>
      <w:r>
        <w:rPr>
          <w:spacing w:val="-20"/>
        </w:rPr>
        <w:t xml:space="preserve"> </w:t>
      </w:r>
      <w:r>
        <w:rPr>
          <w:spacing w:val="-2"/>
        </w:rPr>
        <w:t>inklude</w:t>
      </w:r>
      <w:r>
        <w:rPr>
          <w:spacing w:val="-1"/>
        </w:rPr>
        <w:t>rt</w:t>
      </w:r>
      <w:r>
        <w:rPr>
          <w:spacing w:val="-20"/>
        </w:rPr>
        <w:t xml:space="preserve"> </w:t>
      </w:r>
      <w:r>
        <w:t>innføringen</w:t>
      </w:r>
      <w:r>
        <w:rPr>
          <w:spacing w:val="-2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0"/>
        </w:rPr>
        <w:t xml:space="preserve"> </w:t>
      </w:r>
      <w:r>
        <w:rPr>
          <w:spacing w:val="1"/>
        </w:rPr>
        <w:t>begrepet</w:t>
      </w:r>
      <w:r>
        <w:rPr>
          <w:spacing w:val="-19"/>
        </w:rPr>
        <w:t xml:space="preserve"> </w:t>
      </w:r>
      <w:r>
        <w:t>encellede</w:t>
      </w:r>
      <w:r>
        <w:rPr>
          <w:spacing w:val="-20"/>
        </w:rPr>
        <w:t xml:space="preserve"> </w:t>
      </w:r>
      <w:r>
        <w:t>organismer.</w:t>
      </w:r>
      <w:r>
        <w:rPr>
          <w:spacing w:val="-20"/>
        </w:rPr>
        <w:t xml:space="preserve"> </w:t>
      </w:r>
      <w:r>
        <w:rPr>
          <w:spacing w:val="-2"/>
        </w:rPr>
        <w:t>Derfor</w:t>
      </w:r>
      <w:r>
        <w:rPr>
          <w:spacing w:val="-19"/>
        </w:rPr>
        <w:t xml:space="preserve"> </w:t>
      </w:r>
      <w:r>
        <w:t>ble</w:t>
      </w:r>
      <w:r>
        <w:rPr>
          <w:spacing w:val="-20"/>
        </w:rPr>
        <w:t xml:space="preserve"> </w:t>
      </w:r>
      <w:r>
        <w:rPr>
          <w:spacing w:val="-2"/>
        </w:rPr>
        <w:t>tokolonnenotat</w:t>
      </w:r>
      <w:del w:id="34" w:author="Mira" w:date="2016-12-09T14:17:00Z">
        <w:r w:rsidDel="006805F4">
          <w:rPr>
            <w:spacing w:val="51"/>
            <w:w w:val="94"/>
          </w:rPr>
          <w:delText xml:space="preserve"> </w:delText>
        </w:r>
      </w:del>
      <w:r>
        <w:rPr>
          <w:spacing w:val="-2"/>
        </w:rPr>
        <w:t>øvelsen</w:t>
      </w:r>
      <w:r>
        <w:rPr>
          <w:spacing w:val="-23"/>
        </w:rPr>
        <w:t xml:space="preserve"> </w:t>
      </w:r>
      <w:r>
        <w:t>en</w:t>
      </w:r>
      <w:r>
        <w:rPr>
          <w:spacing w:val="-23"/>
        </w:rPr>
        <w:t xml:space="preserve"> </w:t>
      </w:r>
      <w:r>
        <w:t>naturlig</w:t>
      </w:r>
      <w:r>
        <w:rPr>
          <w:spacing w:val="-22"/>
        </w:rPr>
        <w:t xml:space="preserve"> </w:t>
      </w:r>
      <w:r>
        <w:rPr>
          <w:spacing w:val="-2"/>
        </w:rPr>
        <w:t>avslutning</w:t>
      </w:r>
      <w:r>
        <w:rPr>
          <w:spacing w:val="-23"/>
        </w:rPr>
        <w:t xml:space="preserve"> </w:t>
      </w:r>
      <w:ins w:id="35" w:author="Mira" w:date="2016-12-09T14:17:00Z">
        <w:r w:rsidR="006805F4">
          <w:rPr>
            <w:spacing w:val="-23"/>
          </w:rPr>
          <w:t xml:space="preserve">på </w:t>
        </w:r>
      </w:ins>
      <w:del w:id="36" w:author="Mira" w:date="2016-12-09T14:17:00Z">
        <w:r w:rsidDel="006805F4">
          <w:delText>til</w:delText>
        </w:r>
        <w:r w:rsidDel="006805F4">
          <w:rPr>
            <w:spacing w:val="-23"/>
          </w:rPr>
          <w:delText xml:space="preserve"> </w:delText>
        </w:r>
      </w:del>
      <w:r>
        <w:t>timen.</w:t>
      </w:r>
    </w:p>
    <w:p w14:paraId="41BA0CDF" w14:textId="77777777" w:rsidR="006C5653" w:rsidRDefault="006C5653">
      <w:pPr>
        <w:spacing w:line="254" w:lineRule="auto"/>
        <w:jc w:val="both"/>
        <w:sectPr w:rsidR="006C5653">
          <w:pgSz w:w="12240" w:h="15840"/>
          <w:pgMar w:top="1200" w:right="1180" w:bottom="860" w:left="1180" w:header="0" w:footer="677" w:gutter="0"/>
          <w:cols w:space="708"/>
        </w:sectPr>
      </w:pPr>
    </w:p>
    <w:p w14:paraId="198C90E5" w14:textId="77777777" w:rsidR="006C5653" w:rsidRDefault="006C5653">
      <w:pPr>
        <w:spacing w:before="8"/>
        <w:rPr>
          <w:rFonts w:ascii="Georgia" w:eastAsia="Georgia" w:hAnsi="Georgia" w:cs="Georgia"/>
          <w:sz w:val="6"/>
          <w:szCs w:val="6"/>
        </w:rPr>
      </w:pPr>
    </w:p>
    <w:p w14:paraId="409F586A" w14:textId="77777777" w:rsidR="006C5653" w:rsidRDefault="000B271B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</w:rPr>
        <w:drawing>
          <wp:inline distT="0" distB="0" distL="0" distR="0" wp14:anchorId="4D1EA168" wp14:editId="2B22FDC8">
            <wp:extent cx="4137660" cy="282321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FAF54" w14:textId="77777777" w:rsidR="006C5653" w:rsidRDefault="006C5653">
      <w:pPr>
        <w:spacing w:before="9"/>
        <w:rPr>
          <w:rFonts w:ascii="Georgia" w:eastAsia="Georgia" w:hAnsi="Georgia" w:cs="Georgia"/>
          <w:sz w:val="10"/>
          <w:szCs w:val="10"/>
        </w:rPr>
      </w:pPr>
    </w:p>
    <w:p w14:paraId="40C5F4AB" w14:textId="77777777" w:rsidR="006C5653" w:rsidRDefault="000B271B">
      <w:pPr>
        <w:pStyle w:val="BodyText"/>
        <w:spacing w:before="59" w:line="254" w:lineRule="auto"/>
        <w:ind w:left="115" w:right="114"/>
        <w:jc w:val="both"/>
      </w:pPr>
      <w:r>
        <w:t>Figur</w:t>
      </w:r>
      <w:r>
        <w:rPr>
          <w:spacing w:val="-36"/>
        </w:rPr>
        <w:t xml:space="preserve"> </w:t>
      </w:r>
      <w:r>
        <w:t>1:</w:t>
      </w:r>
      <w:r>
        <w:rPr>
          <w:spacing w:val="-36"/>
        </w:rPr>
        <w:t xml:space="preserve"> </w:t>
      </w:r>
      <w:r>
        <w:rPr>
          <w:spacing w:val="-1"/>
        </w:rPr>
        <w:t>Ov</w:t>
      </w:r>
      <w:r>
        <w:rPr>
          <w:spacing w:val="-2"/>
        </w:rPr>
        <w:t>ersikt</w:t>
      </w:r>
      <w:r>
        <w:rPr>
          <w:spacing w:val="-36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6"/>
        </w:rPr>
        <w:t xml:space="preserve"> </w:t>
      </w:r>
      <w:r>
        <w:t>naturfaglærernes</w:t>
      </w:r>
      <w:r>
        <w:rPr>
          <w:spacing w:val="-37"/>
        </w:rPr>
        <w:t xml:space="preserve"> </w:t>
      </w:r>
      <w:r>
        <w:t>undervisningstilbud</w:t>
      </w:r>
      <w:r>
        <w:rPr>
          <w:spacing w:val="-37"/>
        </w:rPr>
        <w:t xml:space="preserve"> </w:t>
      </w:r>
      <w:r>
        <w:t>til</w:t>
      </w:r>
      <w:r>
        <w:rPr>
          <w:spacing w:val="-35"/>
        </w:rPr>
        <w:t xml:space="preserve"> </w:t>
      </w:r>
      <w:r>
        <w:rPr>
          <w:spacing w:val="-2"/>
        </w:rPr>
        <w:t>elevene</w:t>
      </w:r>
      <w:r>
        <w:rPr>
          <w:spacing w:val="-36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PISA+</w:t>
      </w:r>
      <w:r>
        <w:rPr>
          <w:spacing w:val="-36"/>
        </w:rPr>
        <w:t xml:space="preserve"> </w:t>
      </w:r>
      <w:r>
        <w:t>studie.</w:t>
      </w:r>
      <w:r>
        <w:rPr>
          <w:spacing w:val="-36"/>
        </w:rPr>
        <w:t xml:space="preserve"> </w:t>
      </w:r>
      <w:r>
        <w:t>Kilde:</w:t>
      </w:r>
      <w:r>
        <w:rPr>
          <w:spacing w:val="23"/>
          <w:w w:val="96"/>
        </w:rPr>
        <w:t xml:space="preserve"> </w:t>
      </w:r>
      <w:r>
        <w:rPr>
          <w:w w:val="95"/>
        </w:rPr>
        <w:t>Ødegaard</w:t>
      </w:r>
      <w:r>
        <w:rPr>
          <w:spacing w:val="7"/>
          <w:w w:val="95"/>
        </w:rPr>
        <w:t xml:space="preserve"> </w:t>
      </w:r>
      <w:r>
        <w:rPr>
          <w:w w:val="95"/>
        </w:rPr>
        <w:t>og</w:t>
      </w:r>
      <w:r>
        <w:rPr>
          <w:spacing w:val="8"/>
          <w:w w:val="95"/>
        </w:rPr>
        <w:t xml:space="preserve"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 xml:space="preserve"> </w:t>
      </w:r>
      <w:r>
        <w:rPr>
          <w:w w:val="95"/>
        </w:rPr>
        <w:t>(2010).</w:t>
      </w:r>
    </w:p>
    <w:p w14:paraId="05482515" w14:textId="77777777" w:rsidR="006C5653" w:rsidRDefault="006C5653">
      <w:pPr>
        <w:spacing w:before="6"/>
        <w:rPr>
          <w:rFonts w:ascii="Georgia" w:eastAsia="Georgia" w:hAnsi="Georgia" w:cs="Georgia"/>
          <w:sz w:val="35"/>
          <w:szCs w:val="35"/>
        </w:rPr>
      </w:pPr>
    </w:p>
    <w:p w14:paraId="3BC34BC1" w14:textId="77777777" w:rsidR="006C5653" w:rsidRDefault="000B271B">
      <w:pPr>
        <w:pStyle w:val="Heading2"/>
        <w:jc w:val="both"/>
        <w:rPr>
          <w:b w:val="0"/>
          <w:bCs w:val="0"/>
        </w:rPr>
      </w:pPr>
      <w:r>
        <w:rPr>
          <w:spacing w:val="-1"/>
          <w:w w:val="95"/>
        </w:rPr>
        <w:t>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>taler</w:t>
      </w:r>
      <w:r>
        <w:rPr>
          <w:spacing w:val="28"/>
          <w:w w:val="95"/>
        </w:rPr>
        <w:t xml:space="preserve"> </w:t>
      </w:r>
      <w:r>
        <w:rPr>
          <w:w w:val="95"/>
        </w:rPr>
        <w:t>(samarbeid</w:t>
      </w:r>
      <w:r>
        <w:rPr>
          <w:spacing w:val="29"/>
          <w:w w:val="95"/>
        </w:rPr>
        <w:t xml:space="preserve"> </w:t>
      </w:r>
      <w:r>
        <w:rPr>
          <w:w w:val="95"/>
        </w:rPr>
        <w:t>vs.</w:t>
      </w:r>
      <w:r>
        <w:rPr>
          <w:spacing w:val="29"/>
          <w:w w:val="95"/>
        </w:rPr>
        <w:t xml:space="preserve"> </w:t>
      </w:r>
      <w:r>
        <w:rPr>
          <w:w w:val="95"/>
        </w:rPr>
        <w:t>kollaborasjon)</w:t>
      </w:r>
    </w:p>
    <w:p w14:paraId="4E3DFCA2" w14:textId="386A973C" w:rsidR="006C5653" w:rsidRDefault="000B271B">
      <w:pPr>
        <w:pStyle w:val="BodyText"/>
        <w:spacing w:before="167" w:line="254" w:lineRule="auto"/>
        <w:ind w:left="115" w:right="113"/>
        <w:jc w:val="both"/>
      </w:pPr>
      <w:r>
        <w:t>Den</w:t>
      </w:r>
      <w:r>
        <w:rPr>
          <w:spacing w:val="-2"/>
        </w:rPr>
        <w:t xml:space="preserve"> </w:t>
      </w:r>
      <w:r>
        <w:t>sosiokulturelle teorien</w:t>
      </w:r>
      <w:r>
        <w:rPr>
          <w:spacing w:val="-1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utgangspunkt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Lev</w:t>
      </w:r>
      <w:r>
        <w:rPr>
          <w:spacing w:val="-1"/>
        </w:rPr>
        <w:t xml:space="preserve"> </w:t>
      </w:r>
      <w:r>
        <w:t>Vygotsky</w:t>
      </w:r>
      <w:r>
        <w:rPr>
          <w:spacing w:val="-1"/>
        </w:rPr>
        <w:t xml:space="preserve"> </w:t>
      </w:r>
      <w:r>
        <w:t>sine</w:t>
      </w:r>
      <w:r>
        <w:rPr>
          <w:spacing w:val="-1"/>
        </w:rPr>
        <w:t xml:space="preserve"> </w:t>
      </w:r>
      <w:r>
        <w:rPr>
          <w:spacing w:val="6"/>
        </w:rPr>
        <w:t>p</w:t>
      </w:r>
      <w:r>
        <w:t>ers</w:t>
      </w:r>
      <w:r>
        <w:rPr>
          <w:spacing w:val="6"/>
        </w:rPr>
        <w:t>p</w:t>
      </w:r>
      <w:r>
        <w:t>ekti</w:t>
      </w:r>
      <w:r>
        <w:rPr>
          <w:spacing w:val="-7"/>
        </w:rPr>
        <w:t>v</w:t>
      </w:r>
      <w:r>
        <w:t>er</w:t>
      </w:r>
      <w:r>
        <w:rPr>
          <w:spacing w:val="-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læring</w:t>
      </w:r>
      <w:r>
        <w:rPr>
          <w:spacing w:val="-2"/>
        </w:rPr>
        <w:t xml:space="preserve"> </w:t>
      </w:r>
      <w:r>
        <w:t>og</w:t>
      </w:r>
      <w:r>
        <w:rPr>
          <w:w w:val="92"/>
        </w:rPr>
        <w:t xml:space="preserve"> </w:t>
      </w:r>
      <w:r>
        <w:t>utvikling</w:t>
      </w:r>
      <w:r>
        <w:rPr>
          <w:spacing w:val="19"/>
        </w:rPr>
        <w:t xml:space="preserve"> </w:t>
      </w:r>
      <w:r>
        <w:t>(Mercer</w:t>
      </w:r>
      <w:r>
        <w:rPr>
          <w:spacing w:val="20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Littleton,</w:t>
      </w:r>
      <w:r>
        <w:rPr>
          <w:spacing w:val="20"/>
        </w:rPr>
        <w:t xml:space="preserve"> </w:t>
      </w:r>
      <w:r>
        <w:t>2007,</w:t>
      </w:r>
      <w:r>
        <w:rPr>
          <w:spacing w:val="19"/>
        </w:rPr>
        <w:t xml:space="preserve"> </w:t>
      </w:r>
      <w:r>
        <w:t>s.</w:t>
      </w:r>
      <w:r>
        <w:rPr>
          <w:spacing w:val="21"/>
        </w:rPr>
        <w:t xml:space="preserve"> </w:t>
      </w:r>
      <w:r>
        <w:t>13;</w:t>
      </w:r>
      <w:r>
        <w:rPr>
          <w:spacing w:val="20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20"/>
        </w:rPr>
        <w:t xml:space="preserve"> </w:t>
      </w:r>
      <w:r>
        <w:t>T</w:t>
      </w:r>
      <w:r>
        <w:rPr>
          <w:spacing w:val="-7"/>
        </w:rPr>
        <w:t>h</w:t>
      </w:r>
      <w:r>
        <w:t>urmann</w:t>
      </w:r>
      <w:r>
        <w:rPr>
          <w:spacing w:val="20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Anne,</w:t>
      </w:r>
      <w:r>
        <w:rPr>
          <w:spacing w:val="20"/>
        </w:rPr>
        <w:t xml:space="preserve"> </w:t>
      </w:r>
      <w:r>
        <w:t>1998,</w:t>
      </w:r>
      <w:r>
        <w:rPr>
          <w:spacing w:val="20"/>
        </w:rPr>
        <w:t xml:space="preserve"> </w:t>
      </w:r>
      <w:r>
        <w:t>s.</w:t>
      </w:r>
      <w:r>
        <w:rPr>
          <w:spacing w:val="21"/>
        </w:rPr>
        <w:t xml:space="preserve"> </w:t>
      </w:r>
      <w:r>
        <w:t>123;</w:t>
      </w:r>
      <w:r>
        <w:rPr>
          <w:spacing w:val="19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w w:val="99"/>
        </w:rPr>
        <w:t xml:space="preserve"> </w:t>
      </w:r>
      <w:r>
        <w:t>2013,</w:t>
      </w:r>
      <w:r>
        <w:rPr>
          <w:spacing w:val="13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87;</w:t>
      </w:r>
      <w:r>
        <w:rPr>
          <w:spacing w:val="14"/>
        </w:rPr>
        <w:t xml:space="preserve"> </w:t>
      </w:r>
      <w:r>
        <w:t>Sjøberg,</w:t>
      </w:r>
      <w:r>
        <w:rPr>
          <w:spacing w:val="13"/>
        </w:rPr>
        <w:t xml:space="preserve"> </w:t>
      </w:r>
      <w:r>
        <w:t>2004,</w:t>
      </w:r>
      <w:r>
        <w:rPr>
          <w:spacing w:val="13"/>
        </w:rPr>
        <w:t xml:space="preserve"> </w:t>
      </w:r>
      <w:r>
        <w:t>s.</w:t>
      </w:r>
      <w:r>
        <w:rPr>
          <w:spacing w:val="14"/>
        </w:rPr>
        <w:t xml:space="preserve"> </w:t>
      </w:r>
      <w:r>
        <w:t>299;</w:t>
      </w:r>
      <w:r>
        <w:rPr>
          <w:spacing w:val="13"/>
        </w:rPr>
        <w:t xml:space="preserve"> </w:t>
      </w:r>
      <w:r>
        <w:t>Knain</w:t>
      </w:r>
      <w:r>
        <w:rPr>
          <w:spacing w:val="13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t>Kolstø,</w:t>
      </w:r>
      <w:r>
        <w:rPr>
          <w:spacing w:val="13"/>
        </w:rPr>
        <w:t xml:space="preserve"> </w:t>
      </w:r>
      <w:r>
        <w:t>2011,</w:t>
      </w:r>
      <w:r>
        <w:rPr>
          <w:spacing w:val="14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62).</w:t>
      </w:r>
      <w:r>
        <w:rPr>
          <w:spacing w:val="13"/>
        </w:rPr>
        <w:t xml:space="preserve"> </w:t>
      </w:r>
      <w:r>
        <w:t>Vygotskys</w:t>
      </w:r>
      <w:r>
        <w:rPr>
          <w:spacing w:val="14"/>
        </w:rPr>
        <w:t xml:space="preserve"> </w:t>
      </w:r>
      <w:r>
        <w:rPr>
          <w:spacing w:val="-3"/>
        </w:rPr>
        <w:t>mente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barns</w:t>
      </w:r>
      <w:r>
        <w:rPr>
          <w:spacing w:val="20"/>
          <w:w w:val="93"/>
        </w:rPr>
        <w:t xml:space="preserve"> </w:t>
      </w:r>
      <w:r>
        <w:t>i</w:t>
      </w:r>
      <w:r>
        <w:rPr>
          <w:spacing w:val="-8"/>
        </w:rPr>
        <w:t>n</w:t>
      </w:r>
      <w:r>
        <w:t>tellektuelle</w:t>
      </w:r>
      <w:r>
        <w:rPr>
          <w:spacing w:val="-25"/>
        </w:rPr>
        <w:t xml:space="preserve"> </w:t>
      </w:r>
      <w:r>
        <w:t>utvikling</w:t>
      </w:r>
      <w:r>
        <w:rPr>
          <w:spacing w:val="-25"/>
        </w:rPr>
        <w:t xml:space="preserve"> </w:t>
      </w:r>
      <w:r>
        <w:t>er</w:t>
      </w:r>
      <w:r>
        <w:rPr>
          <w:spacing w:val="-24"/>
        </w:rPr>
        <w:t xml:space="preserve"> </w:t>
      </w:r>
      <w:r>
        <w:t>formet</w:t>
      </w:r>
      <w:r>
        <w:rPr>
          <w:spacing w:val="-24"/>
        </w:rPr>
        <w:t xml:space="preserve"> </w:t>
      </w:r>
      <w:r>
        <w:t>ut</w:t>
      </w:r>
      <w:ins w:id="37" w:author="Mira" w:date="2016-12-09T14:17:00Z">
        <w:r w:rsidR="006805F4">
          <w:t xml:space="preserve"> </w:t>
        </w:r>
      </w:ins>
      <w:r>
        <w:t>fra</w:t>
      </w:r>
      <w:r>
        <w:rPr>
          <w:spacing w:val="-25"/>
        </w:rPr>
        <w:t xml:space="preserve"> </w:t>
      </w:r>
      <w:r>
        <w:t>tilegnelse</w:t>
      </w:r>
      <w:r>
        <w:rPr>
          <w:spacing w:val="-2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ak,</w:t>
      </w:r>
      <w:r>
        <w:rPr>
          <w:spacing w:val="-24"/>
        </w:rPr>
        <w:t xml:space="preserve"> </w:t>
      </w:r>
      <w:r>
        <w:t>fordi</w:t>
      </w:r>
      <w:r>
        <w:rPr>
          <w:spacing w:val="-24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ak</w:t>
      </w:r>
      <w:r>
        <w:rPr>
          <w:spacing w:val="-25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spacing w:val="-24"/>
        </w:rPr>
        <w:t xml:space="preserve"> </w:t>
      </w:r>
      <w:r>
        <w:t>dialog</w:t>
      </w:r>
      <w:r>
        <w:rPr>
          <w:spacing w:val="-25"/>
        </w:rPr>
        <w:t xml:space="preserve"> </w:t>
      </w:r>
      <w:r>
        <w:t>mellom</w:t>
      </w:r>
      <w:r>
        <w:rPr>
          <w:w w:val="91"/>
        </w:rPr>
        <w:t xml:space="preserve"> </w:t>
      </w:r>
      <w:r>
        <w:t>mennes</w:t>
      </w:r>
      <w:r>
        <w:rPr>
          <w:spacing w:val="-8"/>
        </w:rPr>
        <w:t>k</w:t>
      </w:r>
      <w:r>
        <w:t>er</w:t>
      </w:r>
      <w:r>
        <w:rPr>
          <w:spacing w:val="-22"/>
        </w:rPr>
        <w:t xml:space="preserve"> </w:t>
      </w:r>
      <w:r>
        <w:t>(Mercer</w:t>
      </w:r>
      <w:r>
        <w:rPr>
          <w:spacing w:val="-22"/>
        </w:rPr>
        <w:t xml:space="preserve"> </w:t>
      </w:r>
      <w:r>
        <w:t>&amp;</w:t>
      </w:r>
      <w:r>
        <w:rPr>
          <w:spacing w:val="-22"/>
        </w:rPr>
        <w:t xml:space="preserve"> </w:t>
      </w:r>
      <w:r>
        <w:t>Littleto</w:t>
      </w:r>
      <w:r>
        <w:rPr>
          <w:spacing w:val="-2"/>
        </w:rPr>
        <w:t>n</w:t>
      </w:r>
      <w:r>
        <w:t>,</w:t>
      </w:r>
      <w:r>
        <w:rPr>
          <w:spacing w:val="-22"/>
        </w:rPr>
        <w:t xml:space="preserve"> </w:t>
      </w:r>
      <w:r>
        <w:t>2007,</w:t>
      </w:r>
      <w:r>
        <w:rPr>
          <w:spacing w:val="-22"/>
        </w:rPr>
        <w:t xml:space="preserve"> </w:t>
      </w:r>
      <w:r>
        <w:t>s.</w:t>
      </w:r>
      <w:r>
        <w:rPr>
          <w:spacing w:val="-22"/>
        </w:rPr>
        <w:t xml:space="preserve"> </w:t>
      </w:r>
      <w:r>
        <w:t>5).</w:t>
      </w:r>
      <w:r>
        <w:rPr>
          <w:spacing w:val="-22"/>
        </w:rPr>
        <w:t xml:space="preserve"> </w:t>
      </w:r>
      <w:r>
        <w:t>Dette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senere</w:t>
      </w:r>
      <w:r>
        <w:rPr>
          <w:spacing w:val="-22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att</w:t>
      </w:r>
      <w:r>
        <w:rPr>
          <w:spacing w:val="-22"/>
        </w:rPr>
        <w:t xml:space="preserve"> </w:t>
      </w:r>
      <w:r>
        <w:t>empirisk</w:t>
      </w:r>
      <w:r>
        <w:rPr>
          <w:spacing w:val="-21"/>
        </w:rPr>
        <w:t xml:space="preserve"> </w:t>
      </w:r>
      <w:r>
        <w:t>støtte,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derfor</w:t>
      </w:r>
      <w:r>
        <w:rPr>
          <w:w w:val="91"/>
        </w:rPr>
        <w:t xml:space="preserve"> </w:t>
      </w:r>
      <w:r>
        <w:rPr>
          <w:spacing w:val="-2"/>
        </w:rPr>
        <w:t>implikasjoner</w:t>
      </w:r>
      <w:r>
        <w:rPr>
          <w:spacing w:val="-32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utdanningsteori</w:t>
      </w:r>
      <w:r>
        <w:rPr>
          <w:spacing w:val="-32"/>
        </w:rPr>
        <w:t xml:space="preserve"> </w:t>
      </w:r>
      <w:r>
        <w:t>og</w:t>
      </w:r>
      <w:r>
        <w:rPr>
          <w:spacing w:val="-32"/>
        </w:rPr>
        <w:t xml:space="preserve"> </w:t>
      </w:r>
      <w:r>
        <w:rPr>
          <w:spacing w:val="-2"/>
        </w:rPr>
        <w:t>-praksis</w:t>
      </w:r>
      <w:r>
        <w:rPr>
          <w:spacing w:val="-32"/>
        </w:rPr>
        <w:t xml:space="preserve"> </w:t>
      </w:r>
      <w:r>
        <w:t>(Mercer</w:t>
      </w:r>
      <w:r>
        <w:rPr>
          <w:spacing w:val="-32"/>
        </w:rPr>
        <w:t xml:space="preserve"> </w:t>
      </w:r>
      <w:r>
        <w:t>&amp;</w:t>
      </w:r>
      <w:r>
        <w:rPr>
          <w:spacing w:val="-31"/>
        </w:rPr>
        <w:t xml:space="preserve"> </w:t>
      </w:r>
      <w:r>
        <w:t>Littleton,</w:t>
      </w:r>
      <w:r>
        <w:rPr>
          <w:spacing w:val="-32"/>
        </w:rPr>
        <w:t xml:space="preserve"> </w:t>
      </w:r>
      <w:r>
        <w:t>2007,</w:t>
      </w:r>
      <w:r>
        <w:rPr>
          <w:spacing w:val="-32"/>
        </w:rPr>
        <w:t xml:space="preserve"> </w:t>
      </w:r>
      <w:r>
        <w:t>s.</w:t>
      </w:r>
      <w:r>
        <w:rPr>
          <w:spacing w:val="-32"/>
        </w:rPr>
        <w:t xml:space="preserve"> </w:t>
      </w:r>
      <w:r>
        <w:t>83).</w:t>
      </w:r>
    </w:p>
    <w:p w14:paraId="3B11C4AB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33B2AA97" w14:textId="77777777" w:rsidR="006C5653" w:rsidRDefault="000B271B">
      <w:pPr>
        <w:pStyle w:val="BodyText"/>
        <w:spacing w:line="254" w:lineRule="auto"/>
        <w:ind w:left="115" w:right="113"/>
        <w:jc w:val="both"/>
      </w:pPr>
      <w:r>
        <w:t>I</w:t>
      </w:r>
      <w:r>
        <w:rPr>
          <w:spacing w:val="24"/>
        </w:rPr>
        <w:t xml:space="preserve"> </w:t>
      </w:r>
      <w:r>
        <w:t>helklassesa</w:t>
      </w:r>
      <w:r>
        <w:rPr>
          <w:spacing w:val="-7"/>
        </w:rPr>
        <w:t>m</w:t>
      </w:r>
      <w:r>
        <w:t>talen</w:t>
      </w:r>
      <w:r>
        <w:rPr>
          <w:spacing w:val="25"/>
        </w:rPr>
        <w:t xml:space="preserve"> </w:t>
      </w:r>
      <w:r>
        <w:rPr>
          <w:spacing w:val="-7"/>
        </w:rPr>
        <w:t>v</w:t>
      </w:r>
      <w:r>
        <w:rPr>
          <w:spacing w:val="-2"/>
        </w:rPr>
        <w:t>e</w:t>
      </w:r>
      <w:r>
        <w:t>d</w:t>
      </w:r>
      <w:r>
        <w:rPr>
          <w:spacing w:val="25"/>
        </w:rPr>
        <w:t xml:space="preserve"> </w:t>
      </w:r>
      <w:r>
        <w:t>starten</w:t>
      </w:r>
      <w:r>
        <w:rPr>
          <w:spacing w:val="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24"/>
        </w:rPr>
        <w:t xml:space="preserve"> </w:t>
      </w:r>
      <w:r>
        <w:t>timen</w:t>
      </w:r>
      <w:r>
        <w:rPr>
          <w:spacing w:val="2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5"/>
        </w:rPr>
        <w:t xml:space="preserve"> </w:t>
      </w:r>
      <w:r>
        <w:t>det</w:t>
      </w:r>
      <w:r>
        <w:rPr>
          <w:spacing w:val="24"/>
        </w:rPr>
        <w:t xml:space="preserve"> </w:t>
      </w:r>
      <w:r>
        <w:t>bare</w:t>
      </w:r>
      <w:r>
        <w:rPr>
          <w:spacing w:val="25"/>
        </w:rPr>
        <w:t xml:space="preserve"> </w:t>
      </w:r>
      <w:r>
        <w:t>et</w:t>
      </w:r>
      <w:r>
        <w:rPr>
          <w:spacing w:val="25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rPr>
          <w:spacing w:val="-2"/>
        </w:rPr>
        <w:t>a</w:t>
      </w:r>
      <w:r>
        <w:t>tall</w:t>
      </w:r>
      <w:r>
        <w:rPr>
          <w:spacing w:val="25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25"/>
        </w:rPr>
        <w:t xml:space="preserve"> </w:t>
      </w:r>
      <w:r>
        <w:t>som</w:t>
      </w:r>
      <w:r>
        <w:rPr>
          <w:spacing w:val="25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25"/>
        </w:rPr>
        <w:t xml:space="preserve"> </w:t>
      </w:r>
      <w:r>
        <w:t>akti</w:t>
      </w:r>
      <w:r>
        <w:rPr>
          <w:spacing w:val="-8"/>
        </w:rPr>
        <w:t>v</w:t>
      </w:r>
      <w:r>
        <w:t>e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læ-</w:t>
      </w:r>
      <w:r>
        <w:rPr>
          <w:w w:val="92"/>
        </w:rPr>
        <w:t xml:space="preserve"> </w:t>
      </w:r>
      <w:r>
        <w:t>rerinitiert</w:t>
      </w:r>
      <w:r>
        <w:rPr>
          <w:spacing w:val="4"/>
        </w:rPr>
        <w:t xml:space="preserve"> </w:t>
      </w:r>
      <w:r>
        <w:t>dialog.</w:t>
      </w:r>
      <w:r>
        <w:rPr>
          <w:spacing w:val="4"/>
        </w:rPr>
        <w:t xml:space="preserve"> </w:t>
      </w:r>
      <w:r>
        <w:rPr>
          <w:spacing w:val="-1"/>
        </w:rPr>
        <w:t>Dette</w:t>
      </w:r>
      <w:r>
        <w:rPr>
          <w:spacing w:val="5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4"/>
        </w:rPr>
        <w:t xml:space="preserve"> </w:t>
      </w:r>
      <w:r>
        <w:t>uheldig</w:t>
      </w:r>
      <w:r>
        <w:rPr>
          <w:spacing w:val="4"/>
        </w:rPr>
        <w:t xml:space="preserve"> </w:t>
      </w:r>
      <w:r>
        <w:t>siden</w:t>
      </w:r>
      <w:r>
        <w:rPr>
          <w:spacing w:val="5"/>
        </w:rPr>
        <w:t xml:space="preserve"> </w:t>
      </w:r>
      <w:r>
        <w:rPr>
          <w:spacing w:val="-2"/>
        </w:rPr>
        <w:t>elevenes</w:t>
      </w:r>
      <w:r>
        <w:rPr>
          <w:spacing w:val="4"/>
        </w:rPr>
        <w:t xml:space="preserve"> </w:t>
      </w:r>
      <w:r>
        <w:rPr>
          <w:spacing w:val="-3"/>
        </w:rPr>
        <w:t>styrker</w:t>
      </w:r>
      <w:r>
        <w:rPr>
          <w:spacing w:val="4"/>
        </w:rPr>
        <w:t xml:space="preserve"> </w:t>
      </w:r>
      <w:r>
        <w:t>og</w:t>
      </w:r>
      <w:r>
        <w:rPr>
          <w:spacing w:val="5"/>
        </w:rPr>
        <w:t xml:space="preserve"> </w:t>
      </w:r>
      <w:r>
        <w:rPr>
          <w:spacing w:val="-3"/>
        </w:rPr>
        <w:t>svakheter</w:t>
      </w:r>
      <w:r>
        <w:rPr>
          <w:spacing w:val="4"/>
        </w:rPr>
        <w:t xml:space="preserve"> </w:t>
      </w:r>
      <w:r>
        <w:rPr>
          <w:spacing w:val="-3"/>
        </w:rPr>
        <w:t>ikke</w:t>
      </w:r>
      <w:r>
        <w:rPr>
          <w:spacing w:val="4"/>
        </w:rPr>
        <w:t xml:space="preserve"> </w:t>
      </w:r>
      <w:r>
        <w:t>ble</w:t>
      </w:r>
      <w:r>
        <w:rPr>
          <w:spacing w:val="5"/>
        </w:rPr>
        <w:t xml:space="preserve"> </w:t>
      </w:r>
      <w:r>
        <w:rPr>
          <w:spacing w:val="-2"/>
        </w:rPr>
        <w:t>tilstrekkelig</w:t>
      </w:r>
      <w:r>
        <w:rPr>
          <w:spacing w:val="39"/>
          <w:w w:val="92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et.</w:t>
      </w:r>
      <w:r>
        <w:rPr>
          <w:spacing w:val="-12"/>
        </w:rPr>
        <w:t xml:space="preserve"> </w:t>
      </w:r>
      <w:r>
        <w:t>Grup</w:t>
      </w:r>
      <w:r>
        <w:rPr>
          <w:spacing w:val="7"/>
        </w:rPr>
        <w:t>p</w:t>
      </w:r>
      <w:r>
        <w:t>esa</w:t>
      </w:r>
      <w:r>
        <w:rPr>
          <w:spacing w:val="-8"/>
        </w:rPr>
        <w:t>m</w:t>
      </w:r>
      <w:r>
        <w:t>talene</w:t>
      </w:r>
      <w:r>
        <w:rPr>
          <w:spacing w:val="-12"/>
        </w:rPr>
        <w:t xml:space="preserve"> </w:t>
      </w:r>
      <w:r>
        <w:t>viste</w:t>
      </w:r>
      <w:r>
        <w:rPr>
          <w:spacing w:val="-11"/>
        </w:rPr>
        <w:t xml:space="preserve"> </w:t>
      </w:r>
      <w:r>
        <w:t>seg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t>være</w:t>
      </w:r>
      <w:r>
        <w:rPr>
          <w:spacing w:val="-12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g</w:t>
      </w:r>
      <w:r>
        <w:rPr>
          <w:spacing w:val="6"/>
        </w:rPr>
        <w:t>o</w:t>
      </w:r>
      <w:r>
        <w:t>d</w:t>
      </w:r>
      <w:r>
        <w:rPr>
          <w:spacing w:val="-11"/>
        </w:rPr>
        <w:t xml:space="preserve"> </w:t>
      </w:r>
      <w:r>
        <w:t>plattform</w:t>
      </w:r>
      <w:r>
        <w:rPr>
          <w:spacing w:val="-12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rPr>
          <w:spacing w:val="-8"/>
        </w:rPr>
        <w:t>a</w:t>
      </w:r>
      <w:r>
        <w:t>vdek</w:t>
      </w:r>
      <w:r>
        <w:rPr>
          <w:spacing w:val="-8"/>
        </w:rPr>
        <w:t>k</w:t>
      </w:r>
      <w:r>
        <w:t>e</w:t>
      </w:r>
      <w:r>
        <w:rPr>
          <w:spacing w:val="-12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2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s</w:t>
      </w:r>
      <w:r>
        <w:rPr>
          <w:spacing w:val="-14"/>
        </w:rPr>
        <w:t>v</w:t>
      </w:r>
      <w:r>
        <w:t>akheter</w:t>
      </w:r>
      <w:r>
        <w:rPr>
          <w:w w:val="94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2"/>
        </w:rPr>
        <w:t>elevenes</w:t>
      </w:r>
      <w:r>
        <w:rPr>
          <w:spacing w:val="-18"/>
        </w:rPr>
        <w:t xml:space="preserve"> </w:t>
      </w:r>
      <w:r>
        <w:t>begrepsbruk.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den</w:t>
      </w:r>
      <w:r>
        <w:rPr>
          <w:spacing w:val="-18"/>
        </w:rPr>
        <w:t xml:space="preserve"> </w:t>
      </w:r>
      <w:r>
        <w:t>forbindelse</w:t>
      </w:r>
      <w:r>
        <w:rPr>
          <w:spacing w:val="-18"/>
        </w:rPr>
        <w:t xml:space="preserve"> </w:t>
      </w:r>
      <w:r>
        <w:t>ble</w:t>
      </w:r>
      <w:r>
        <w:rPr>
          <w:spacing w:val="-18"/>
        </w:rPr>
        <w:t xml:space="preserve"> </w:t>
      </w:r>
      <w:r>
        <w:rPr>
          <w:spacing w:val="-2"/>
        </w:rPr>
        <w:t>tokolonnenotatet</w:t>
      </w:r>
      <w:r>
        <w:rPr>
          <w:spacing w:val="-18"/>
        </w:rPr>
        <w:t xml:space="preserve"> </w:t>
      </w:r>
      <w:r>
        <w:t>tatt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rPr>
          <w:spacing w:val="-2"/>
        </w:rPr>
        <w:t>bruk</w:t>
      </w:r>
      <w:r>
        <w:rPr>
          <w:spacing w:val="-18"/>
        </w:rPr>
        <w:t xml:space="preserve"> </w:t>
      </w:r>
      <w:r>
        <w:t>(se</w:t>
      </w:r>
      <w:r>
        <w:rPr>
          <w:spacing w:val="-18"/>
        </w:rPr>
        <w:t xml:space="preserve"> </w:t>
      </w:r>
      <w:r>
        <w:rPr>
          <w:spacing w:val="-1"/>
        </w:rPr>
        <w:t>v</w:t>
      </w:r>
      <w:r>
        <w:rPr>
          <w:spacing w:val="-2"/>
        </w:rPr>
        <w:t>edlegg:</w:t>
      </w:r>
      <w:r>
        <w:rPr>
          <w:spacing w:val="-18"/>
        </w:rPr>
        <w:t xml:space="preserve"> </w:t>
      </w:r>
      <w:r>
        <w:t>C).</w:t>
      </w:r>
    </w:p>
    <w:p w14:paraId="68472DDB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0DB723F2" w14:textId="3AE8F542" w:rsidR="006C5653" w:rsidRDefault="000B271B">
      <w:pPr>
        <w:pStyle w:val="BodyText"/>
        <w:tabs>
          <w:tab w:val="left" w:pos="6965"/>
        </w:tabs>
        <w:spacing w:line="253" w:lineRule="auto"/>
        <w:ind w:left="115" w:right="113"/>
        <w:jc w:val="both"/>
      </w:pPr>
      <w:r>
        <w:t>I</w:t>
      </w:r>
      <w:r>
        <w:rPr>
          <w:spacing w:val="-7"/>
        </w:rPr>
        <w:t xml:space="preserve"> </w:t>
      </w:r>
      <w:r>
        <w:rPr>
          <w:spacing w:val="-2"/>
        </w:rPr>
        <w:t>tokolonnenotatøvelsen</w:t>
      </w:r>
      <w:r>
        <w:rPr>
          <w:spacing w:val="-6"/>
        </w:rPr>
        <w:t xml:space="preserve"> </w:t>
      </w:r>
      <w:r>
        <w:t>viste</w:t>
      </w:r>
      <w:r>
        <w:rPr>
          <w:spacing w:val="-7"/>
        </w:rPr>
        <w:t xml:space="preserve"> </w:t>
      </w:r>
      <w:r>
        <w:rPr>
          <w:spacing w:val="1"/>
        </w:rPr>
        <w:t>noen</w:t>
      </w:r>
      <w:r>
        <w:rPr>
          <w:spacing w:val="-6"/>
        </w:rPr>
        <w:t xml:space="preserve"> </w:t>
      </w:r>
      <w:r>
        <w:t>grupper</w:t>
      </w:r>
      <w:r>
        <w:rPr>
          <w:spacing w:val="-6"/>
        </w:rPr>
        <w:t xml:space="preserve"> </w:t>
      </w:r>
      <w:r>
        <w:rPr>
          <w:spacing w:val="-3"/>
        </w:rPr>
        <w:t>akkumulative</w:t>
      </w:r>
      <w:r>
        <w:rPr>
          <w:spacing w:val="-7"/>
        </w:rPr>
        <w:t xml:space="preserve"> </w:t>
      </w:r>
      <w:r>
        <w:rPr>
          <w:spacing w:val="-2"/>
        </w:rPr>
        <w:t>tendenser.</w:t>
      </w:r>
      <w:r>
        <w:rPr>
          <w:spacing w:val="-6"/>
        </w:rPr>
        <w:t xml:space="preserve"> </w:t>
      </w:r>
      <w:r>
        <w:t>Det</w:t>
      </w:r>
      <w:r>
        <w:rPr>
          <w:spacing w:val="-6"/>
        </w:rPr>
        <w:t xml:space="preserve"> </w:t>
      </w:r>
      <w:r>
        <w:t>vil</w:t>
      </w:r>
      <w:r>
        <w:rPr>
          <w:spacing w:val="-7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rPr>
          <w:spacing w:val="-2"/>
        </w:rPr>
        <w:t>elevene</w:t>
      </w:r>
      <w:r>
        <w:rPr>
          <w:spacing w:val="-6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73"/>
          <w:w w:val="94"/>
        </w:rPr>
        <w:t xml:space="preserve"> </w:t>
      </w:r>
      <w:r>
        <w:t>villige</w:t>
      </w:r>
      <w:r>
        <w:rPr>
          <w:spacing w:val="-20"/>
        </w:rPr>
        <w:t xml:space="preserve"> </w:t>
      </w:r>
      <w:r>
        <w:t>til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akseptere</w:t>
      </w:r>
      <w:r>
        <w:rPr>
          <w:spacing w:val="-20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erandres</w:t>
      </w:r>
      <w:r>
        <w:rPr>
          <w:spacing w:val="-19"/>
        </w:rPr>
        <w:t xml:space="preserve"> </w:t>
      </w:r>
      <w:r>
        <w:t>bidrag</w:t>
      </w:r>
      <w:r>
        <w:rPr>
          <w:spacing w:val="-20"/>
        </w:rPr>
        <w:t xml:space="preserve"> </w:t>
      </w:r>
      <w:r>
        <w:t>uten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stille</w:t>
      </w:r>
      <w:r>
        <w:rPr>
          <w:spacing w:val="-19"/>
        </w:rPr>
        <w:t xml:space="preserve"> </w:t>
      </w:r>
      <w:r>
        <w:t>kritis</w:t>
      </w:r>
      <w:r>
        <w:rPr>
          <w:spacing w:val="-8"/>
        </w:rPr>
        <w:t>k</w:t>
      </w:r>
      <w:r>
        <w:t>e</w:t>
      </w:r>
      <w:r>
        <w:rPr>
          <w:spacing w:val="-20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>al</w:t>
      </w:r>
      <w:r>
        <w:rPr>
          <w:spacing w:val="-19"/>
        </w:rPr>
        <w:t xml:space="preserve"> </w:t>
      </w:r>
      <w:r>
        <w:t>og</w:t>
      </w:r>
      <w:r>
        <w:rPr>
          <w:spacing w:val="-20"/>
        </w:rPr>
        <w:t xml:space="preserve"> </w:t>
      </w:r>
      <w:r>
        <w:t>fremsette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t>lternati</w:t>
      </w:r>
      <w:r>
        <w:rPr>
          <w:spacing w:val="-8"/>
        </w:rPr>
        <w:t>v</w:t>
      </w:r>
      <w:r>
        <w:t>e</w:t>
      </w:r>
      <w:r>
        <w:rPr>
          <w:w w:val="89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utfyllende</w:t>
      </w:r>
      <w:r>
        <w:rPr>
          <w:spacing w:val="-17"/>
        </w:rPr>
        <w:t xml:space="preserve"> </w:t>
      </w:r>
      <w:r>
        <w:t>forklaringer.</w:t>
      </w:r>
      <w:r>
        <w:rPr>
          <w:spacing w:val="-16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7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17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grup</w:t>
      </w:r>
      <w:r>
        <w:rPr>
          <w:spacing w:val="6"/>
        </w:rPr>
        <w:t>p</w:t>
      </w:r>
      <w:r>
        <w:t>e,</w:t>
      </w:r>
      <w:r>
        <w:rPr>
          <w:spacing w:val="-16"/>
        </w:rPr>
        <w:t xml:space="preserve"> </w:t>
      </w:r>
      <w:r>
        <w:t>ar</w:t>
      </w:r>
      <w:r>
        <w:rPr>
          <w:spacing w:val="6"/>
        </w:rPr>
        <w:t>b</w:t>
      </w:r>
      <w:r>
        <w:t>eidet</w:t>
      </w:r>
      <w:r>
        <w:rPr>
          <w:spacing w:val="-16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selvstendig</w:t>
      </w:r>
      <w:r>
        <w:rPr>
          <w:w w:val="94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føre rett</w:t>
      </w:r>
      <w:r>
        <w:rPr>
          <w:spacing w:val="-1"/>
        </w:rPr>
        <w:t xml:space="preserve"> </w:t>
      </w:r>
      <w:r>
        <w:t>inn</w:t>
      </w:r>
      <w:r>
        <w:rPr>
          <w:spacing w:val="-1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sine egne</w:t>
      </w:r>
      <w:r>
        <w:rPr>
          <w:spacing w:val="-1"/>
        </w:rPr>
        <w:t xml:space="preserve"> </w:t>
      </w:r>
      <w:r>
        <w:t>utdelte</w:t>
      </w:r>
      <w:r>
        <w:rPr>
          <w:spacing w:val="-1"/>
        </w:rPr>
        <w:t xml:space="preserve"> </w:t>
      </w:r>
      <w:r>
        <w:rPr>
          <w:spacing w:val="-8"/>
        </w:rPr>
        <w:t>k</w:t>
      </w:r>
      <w:r>
        <w:t>opier</w:t>
      </w:r>
      <w:r>
        <w:rPr>
          <w:spacing w:val="-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"/>
        </w:rPr>
        <w:t xml:space="preserve"> </w:t>
      </w:r>
      <w:r>
        <w:t>to</w:t>
      </w:r>
      <w:r>
        <w:rPr>
          <w:spacing w:val="-8"/>
        </w:rPr>
        <w:t>k</w:t>
      </w:r>
      <w:r>
        <w:t>olonnenotatet.</w:t>
      </w:r>
      <w:r>
        <w:rPr>
          <w:spacing w:val="-1"/>
        </w:rPr>
        <w:t xml:space="preserve"> </w:t>
      </w:r>
      <w:commentRangeStart w:id="38"/>
      <w:r>
        <w:t>Et</w:t>
      </w:r>
      <w:r>
        <w:rPr>
          <w:spacing w:val="-1"/>
        </w:rPr>
        <w:t xml:space="preserve"> </w:t>
      </w:r>
      <w:r>
        <w:t>sluttresult som</w:t>
      </w:r>
      <w:r>
        <w:rPr>
          <w:spacing w:val="-1"/>
        </w:rPr>
        <w:t xml:space="preserve"> </w:t>
      </w:r>
      <w:r>
        <w:t>ik</w:t>
      </w:r>
      <w:r>
        <w:rPr>
          <w:spacing w:val="-8"/>
        </w:rPr>
        <w:t>k</w:t>
      </w:r>
      <w:r>
        <w:t xml:space="preserve">e </w:t>
      </w:r>
      <w:r>
        <w:rPr>
          <w:spacing w:val="-13"/>
        </w:rPr>
        <w:t>v</w:t>
      </w:r>
      <w:r>
        <w:t>ar</w:t>
      </w:r>
      <w:r>
        <w:rPr>
          <w:w w:val="94"/>
        </w:rPr>
        <w:t xml:space="preserve"> </w:t>
      </w:r>
      <w:commentRangeEnd w:id="38"/>
      <w:r w:rsidR="003752AF">
        <w:rPr>
          <w:rStyle w:val="CommentReference"/>
          <w:rFonts w:asciiTheme="minorHAnsi" w:eastAsiaTheme="minorHAnsi" w:hAnsiTheme="minorHAnsi"/>
        </w:rPr>
        <w:commentReference w:id="38"/>
      </w:r>
      <w:r>
        <w:t>basert</w:t>
      </w:r>
      <w:r>
        <w:rPr>
          <w:spacing w:val="-10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felles</w:t>
      </w:r>
      <w:r>
        <w:rPr>
          <w:spacing w:val="-8"/>
        </w:rPr>
        <w:t xml:space="preserve"> </w:t>
      </w:r>
      <w:r>
        <w:rPr>
          <w:spacing w:val="-2"/>
        </w:rPr>
        <w:t>g</w:t>
      </w:r>
      <w:r>
        <w:t>runnlag.</w:t>
      </w:r>
      <w:r>
        <w:rPr>
          <w:spacing w:val="-9"/>
        </w:rPr>
        <w:t xml:space="preserve"> </w:t>
      </w:r>
      <w:r>
        <w:t>Dermed</w:t>
      </w:r>
      <w:r>
        <w:rPr>
          <w:spacing w:val="-9"/>
        </w:rPr>
        <w:t xml:space="preserve"> </w:t>
      </w:r>
      <w:r>
        <w:t>fi</w:t>
      </w:r>
      <w:r>
        <w:rPr>
          <w:spacing w:val="35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annen</w:t>
      </w:r>
      <w:r>
        <w:rPr>
          <w:spacing w:val="-9"/>
        </w:rPr>
        <w:t xml:space="preserve"> </w:t>
      </w:r>
      <w:r>
        <w:rPr>
          <w:spacing w:val="-7"/>
        </w:rPr>
        <w:t>t</w:t>
      </w:r>
      <w:r>
        <w:t>y</w:t>
      </w:r>
      <w:r>
        <w:rPr>
          <w:spacing w:val="6"/>
        </w:rPr>
        <w:t>p</w:t>
      </w:r>
      <w:r>
        <w:t>e</w:t>
      </w:r>
      <w:r>
        <w:rPr>
          <w:spacing w:val="-8"/>
        </w:rPr>
        <w:t xml:space="preserve"> </w:t>
      </w:r>
      <w:r>
        <w:t>ut</w:t>
      </w:r>
      <w:r>
        <w:rPr>
          <w:spacing w:val="-8"/>
        </w:rPr>
        <w:t>b</w:t>
      </w:r>
      <w:r>
        <w:t>ytte</w:t>
      </w:r>
      <w:r>
        <w:rPr>
          <w:spacing w:val="-9"/>
        </w:rPr>
        <w:t xml:space="preserve"> </w:t>
      </w:r>
      <w:r>
        <w:t>fra</w:t>
      </w:r>
      <w:r>
        <w:rPr>
          <w:spacing w:val="-8"/>
        </w:rPr>
        <w:t xml:space="preserve"> </w:t>
      </w:r>
      <w:r>
        <w:t>grup</w:t>
      </w:r>
      <w:r>
        <w:rPr>
          <w:spacing w:val="6"/>
        </w:rPr>
        <w:t>p</w:t>
      </w:r>
      <w:r>
        <w:t>ear</w:t>
      </w:r>
      <w:r>
        <w:rPr>
          <w:spacing w:val="6"/>
        </w:rPr>
        <w:t>b</w:t>
      </w:r>
      <w:r>
        <w:t>eidet</w:t>
      </w:r>
      <w:r>
        <w:rPr>
          <w:spacing w:val="-9"/>
        </w:rPr>
        <w:t xml:space="preserve"> </w:t>
      </w:r>
      <w:r>
        <w:t>enn</w:t>
      </w:r>
      <w:r>
        <w:rPr>
          <w:spacing w:val="-9"/>
        </w:rPr>
        <w:t xml:space="preserve"> </w:t>
      </w:r>
      <w:r>
        <w:t>det</w:t>
      </w:r>
      <w:r>
        <w:rPr>
          <w:w w:val="96"/>
        </w:rPr>
        <w:t xml:space="preserve"> </w:t>
      </w:r>
      <w:r>
        <w:t>som</w:t>
      </w:r>
      <w:r>
        <w:rPr>
          <w:spacing w:val="9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8"/>
        </w:rPr>
        <w:t xml:space="preserve"> </w:t>
      </w:r>
      <w:r>
        <w:t>tiltenkt,</w:t>
      </w:r>
      <w:r>
        <w:rPr>
          <w:spacing w:val="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8"/>
        </w:rPr>
        <w:t>a</w:t>
      </w:r>
      <w:r>
        <w:rPr>
          <w:spacing w:val="8"/>
        </w:rPr>
        <w:t xml:space="preserve"> </w:t>
      </w:r>
      <w:r>
        <w:t>Mercer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Littleton</w:t>
      </w:r>
      <w:r>
        <w:rPr>
          <w:spacing w:val="8"/>
        </w:rPr>
        <w:t xml:space="preserve"> </w:t>
      </w:r>
      <w:r>
        <w:t>(2007,</w:t>
      </w:r>
      <w:r>
        <w:rPr>
          <w:spacing w:val="9"/>
        </w:rPr>
        <w:t xml:space="preserve"> </w:t>
      </w:r>
      <w:r>
        <w:t>s.</w:t>
      </w:r>
      <w:r>
        <w:rPr>
          <w:spacing w:val="8"/>
        </w:rPr>
        <w:t xml:space="preserve"> </w:t>
      </w:r>
      <w:r>
        <w:t>25)</w:t>
      </w:r>
      <w:r>
        <w:rPr>
          <w:spacing w:val="9"/>
        </w:rPr>
        <w:t xml:space="preserve"> </w:t>
      </w:r>
      <w:r>
        <w:t>defi</w:t>
      </w:r>
      <w:r>
        <w:tab/>
        <w:t>som</w:t>
      </w:r>
      <w:r>
        <w:rPr>
          <w:spacing w:val="-23"/>
        </w:rPr>
        <w:t xml:space="preserve"> </w:t>
      </w:r>
      <w:r>
        <w:t>“groupsense</w:t>
      </w:r>
      <w:r>
        <w:rPr>
          <w:spacing w:val="-24"/>
        </w:rPr>
        <w:t xml:space="preserve"> </w:t>
      </w:r>
      <w:r>
        <w:t>or</w:t>
      </w:r>
      <w:r>
        <w:rPr>
          <w:spacing w:val="-24"/>
        </w:rPr>
        <w:t xml:space="preserve"> </w:t>
      </w:r>
      <w:r>
        <w:t>feeling</w:t>
      </w:r>
      <w:r>
        <w:rPr>
          <w:spacing w:val="24"/>
          <w:w w:val="9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shared</w:t>
      </w:r>
      <w:r>
        <w:rPr>
          <w:spacing w:val="10"/>
        </w:rPr>
        <w:t xml:space="preserve"> </w:t>
      </w:r>
      <w:r>
        <w:rPr>
          <w:spacing w:val="-3"/>
        </w:rPr>
        <w:t>endea</w:t>
      </w:r>
      <w:r>
        <w:rPr>
          <w:spacing w:val="-2"/>
        </w:rPr>
        <w:t>v</w:t>
      </w:r>
      <w:r>
        <w:rPr>
          <w:spacing w:val="-3"/>
        </w:rPr>
        <w:t>our”.</w:t>
      </w:r>
      <w:r>
        <w:rPr>
          <w:spacing w:val="9"/>
        </w:rPr>
        <w:t xml:space="preserve"> </w:t>
      </w:r>
      <w:r>
        <w:t>Med</w:t>
      </w:r>
      <w:r>
        <w:rPr>
          <w:spacing w:val="9"/>
        </w:rPr>
        <w:t xml:space="preserve"> </w:t>
      </w:r>
      <w:r>
        <w:t>andre</w:t>
      </w:r>
      <w:r>
        <w:rPr>
          <w:spacing w:val="9"/>
        </w:rPr>
        <w:t xml:space="preserve"> </w:t>
      </w:r>
      <w:r>
        <w:t>ord</w:t>
      </w:r>
      <w:r>
        <w:rPr>
          <w:spacing w:val="9"/>
        </w:rPr>
        <w:t xml:space="preserve"> </w:t>
      </w:r>
      <w:r>
        <w:t>ble</w:t>
      </w:r>
      <w:r>
        <w:rPr>
          <w:spacing w:val="9"/>
        </w:rPr>
        <w:t xml:space="preserve"> </w:t>
      </w:r>
      <w:r>
        <w:t>det</w:t>
      </w:r>
      <w:r>
        <w:rPr>
          <w:spacing w:val="9"/>
        </w:rPr>
        <w:t xml:space="preserve"> </w:t>
      </w:r>
      <w:r>
        <w:t>et</w:t>
      </w:r>
      <w:r>
        <w:rPr>
          <w:spacing w:val="9"/>
        </w:rPr>
        <w:t xml:space="preserve"> </w:t>
      </w:r>
      <w:r>
        <w:t>samarbeid</w:t>
      </w:r>
      <w:r>
        <w:rPr>
          <w:spacing w:val="9"/>
        </w:rPr>
        <w:t xml:space="preserve"> </w:t>
      </w:r>
      <w:r>
        <w:t>og</w:t>
      </w:r>
      <w:r>
        <w:rPr>
          <w:spacing w:val="8"/>
        </w:rPr>
        <w:t xml:space="preserve"> </w:t>
      </w:r>
      <w:r>
        <w:rPr>
          <w:spacing w:val="-3"/>
        </w:rPr>
        <w:t>ikke</w:t>
      </w:r>
      <w:r>
        <w:rPr>
          <w:spacing w:val="9"/>
        </w:rPr>
        <w:t xml:space="preserve"> </w:t>
      </w:r>
      <w:r>
        <w:t>en</w:t>
      </w:r>
      <w:r>
        <w:rPr>
          <w:spacing w:val="9"/>
        </w:rPr>
        <w:t xml:space="preserve"> </w:t>
      </w:r>
      <w:r>
        <w:rPr>
          <w:spacing w:val="-2"/>
        </w:rPr>
        <w:t>kollaborasjon,</w:t>
      </w:r>
      <w:r>
        <w:rPr>
          <w:spacing w:val="9"/>
        </w:rPr>
        <w:t xml:space="preserve"> </w:t>
      </w:r>
      <w:r>
        <w:t>som</w:t>
      </w:r>
      <w:r>
        <w:rPr>
          <w:spacing w:val="61"/>
          <w:w w:val="90"/>
        </w:rPr>
        <w:t xml:space="preserve"> </w:t>
      </w:r>
      <w:r>
        <w:t>Mercer</w:t>
      </w:r>
      <w:r>
        <w:rPr>
          <w:spacing w:val="-3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Littleton</w:t>
      </w:r>
      <w:r>
        <w:rPr>
          <w:spacing w:val="-2"/>
        </w:rPr>
        <w:t xml:space="preserve"> </w:t>
      </w:r>
      <w:r>
        <w:t>(2007)</w:t>
      </w:r>
      <w:r>
        <w:rPr>
          <w:spacing w:val="-3"/>
        </w:rPr>
        <w:t xml:space="preserve"> </w:t>
      </w:r>
      <w:r>
        <w:t>respektivt</w:t>
      </w:r>
      <w:r>
        <w:rPr>
          <w:spacing w:val="-1"/>
        </w:rPr>
        <w:t xml:space="preserve"> </w:t>
      </w:r>
      <w:r>
        <w:rPr>
          <w:spacing w:val="-4"/>
        </w:rPr>
        <w:t>kaller</w:t>
      </w:r>
      <w:r>
        <w:rPr>
          <w:spacing w:val="-3"/>
        </w:rPr>
        <w:t xml:space="preserve"> </w:t>
      </w:r>
      <w:r>
        <w:rPr>
          <w:rFonts w:ascii="Arial" w:eastAsia="Arial" w:hAnsi="Arial" w:cs="Arial"/>
          <w:i/>
          <w:spacing w:val="-2"/>
        </w:rPr>
        <w:t>inter</w:t>
      </w:r>
      <w:r>
        <w:rPr>
          <w:rFonts w:ascii="Arial" w:eastAsia="Arial" w:hAnsi="Arial" w:cs="Arial"/>
          <w:i/>
          <w:spacing w:val="-3"/>
        </w:rPr>
        <w:t>acting</w:t>
      </w:r>
      <w:r>
        <w:rPr>
          <w:rFonts w:ascii="Arial" w:eastAsia="Arial" w:hAnsi="Arial" w:cs="Arial"/>
          <w:i/>
          <w:spacing w:val="-9"/>
        </w:rPr>
        <w:t xml:space="preserve"> </w:t>
      </w:r>
      <w:r>
        <w:rPr>
          <w:rFonts w:ascii="Arial" w:eastAsia="Arial" w:hAnsi="Arial" w:cs="Arial"/>
          <w:i/>
        </w:rPr>
        <w:t>vs.</w:t>
      </w:r>
      <w:r>
        <w:rPr>
          <w:rFonts w:ascii="Arial" w:eastAsia="Arial" w:hAnsi="Arial" w:cs="Arial"/>
          <w:i/>
          <w:spacing w:val="-8"/>
        </w:rPr>
        <w:t xml:space="preserve"> </w:t>
      </w:r>
      <w:r>
        <w:rPr>
          <w:rFonts w:ascii="Arial" w:eastAsia="Arial" w:hAnsi="Arial" w:cs="Arial"/>
          <w:i/>
        </w:rPr>
        <w:t>interthinking</w:t>
      </w:r>
      <w:r>
        <w:t>.</w:t>
      </w:r>
      <w:r>
        <w:rPr>
          <w:spacing w:val="-3"/>
        </w:rPr>
        <w:t xml:space="preserve"> </w:t>
      </w:r>
      <w:r>
        <w:rPr>
          <w:spacing w:val="1"/>
        </w:rPr>
        <w:t>Gruppen</w:t>
      </w:r>
      <w:r>
        <w:rPr>
          <w:spacing w:val="-2"/>
        </w:rPr>
        <w:t xml:space="preserve"> </w:t>
      </w:r>
      <w:r>
        <w:t>endte</w:t>
      </w:r>
      <w:r>
        <w:rPr>
          <w:spacing w:val="-2"/>
        </w:rPr>
        <w:t xml:space="preserve"> </w:t>
      </w:r>
      <w:r>
        <w:t>opp</w:t>
      </w:r>
      <w:r>
        <w:rPr>
          <w:spacing w:val="42"/>
          <w:w w:val="93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et</w:t>
      </w:r>
      <w:r>
        <w:rPr>
          <w:spacing w:val="-18"/>
        </w:rPr>
        <w:t xml:space="preserve"> </w:t>
      </w:r>
      <w:r>
        <w:t>felles</w:t>
      </w:r>
      <w:r>
        <w:rPr>
          <w:spacing w:val="-18"/>
        </w:rPr>
        <w:t xml:space="preserve"> </w:t>
      </w:r>
      <w:r>
        <w:t>p</w:t>
      </w:r>
      <w:r>
        <w:rPr>
          <w:spacing w:val="-2"/>
        </w:rPr>
        <w:t>r</w:t>
      </w:r>
      <w:r>
        <w:rPr>
          <w:spacing w:val="6"/>
        </w:rPr>
        <w:t>o</w:t>
      </w:r>
      <w:r>
        <w:t>dukt,</w:t>
      </w:r>
      <w:r>
        <w:rPr>
          <w:spacing w:val="-19"/>
        </w:rPr>
        <w:t xml:space="preserve"> </w:t>
      </w:r>
      <w:r>
        <w:t>men</w:t>
      </w:r>
      <w:r>
        <w:rPr>
          <w:spacing w:val="-18"/>
        </w:rPr>
        <w:t xml:space="preserve"> </w:t>
      </w:r>
      <w:r>
        <w:t>det</w:t>
      </w:r>
      <w:r>
        <w:rPr>
          <w:spacing w:val="-19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-18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basert</w:t>
      </w:r>
      <w:r>
        <w:rPr>
          <w:spacing w:val="-1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en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18"/>
        </w:rPr>
        <w:t xml:space="preserve"> </w:t>
      </w:r>
      <w:r>
        <w:t>mellom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1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alet</w:t>
      </w:r>
      <w:r>
        <w:rPr>
          <w:spacing w:val="-18"/>
        </w:rPr>
        <w:t xml:space="preserve"> </w:t>
      </w:r>
      <w:r>
        <w:t>med</w:t>
      </w:r>
      <w:r>
        <w:rPr>
          <w:w w:val="92"/>
        </w:rPr>
        <w:t xml:space="preserve"> </w:t>
      </w:r>
      <w:r>
        <w:t>et</w:t>
      </w:r>
      <w:r>
        <w:rPr>
          <w:spacing w:val="-28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27"/>
        </w:rPr>
        <w:t xml:space="preserve"> </w:t>
      </w:r>
      <w:r>
        <w:t>er</w:t>
      </w:r>
      <w:r>
        <w:rPr>
          <w:spacing w:val="-4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ende</w:t>
      </w:r>
      <w:r>
        <w:rPr>
          <w:spacing w:val="-28"/>
        </w:rPr>
        <w:t xml:space="preserve"> </w:t>
      </w:r>
      <w:r>
        <w:t>opp</w:t>
      </w:r>
      <w:r>
        <w:rPr>
          <w:spacing w:val="-27"/>
        </w:rPr>
        <w:t xml:space="preserve"> </w:t>
      </w:r>
      <w:r>
        <w:t>med</w:t>
      </w:r>
      <w:r>
        <w:rPr>
          <w:spacing w:val="-28"/>
        </w:rPr>
        <w:t xml:space="preserve"> </w:t>
      </w:r>
      <w:r>
        <w:t>et</w:t>
      </w:r>
      <w:r>
        <w:rPr>
          <w:spacing w:val="-27"/>
        </w:rPr>
        <w:t xml:space="preserve"> </w:t>
      </w:r>
      <w:r>
        <w:t>sluttpr</w:t>
      </w:r>
      <w:r>
        <w:rPr>
          <w:spacing w:val="7"/>
        </w:rPr>
        <w:t>o</w:t>
      </w:r>
      <w:r>
        <w:t>dukt.</w:t>
      </w:r>
      <w:r>
        <w:rPr>
          <w:spacing w:val="-28"/>
        </w:rPr>
        <w:t xml:space="preserve"> </w:t>
      </w:r>
      <w:del w:id="39" w:author="Mira" w:date="2016-12-09T14:19:00Z">
        <w:r w:rsidDel="003752AF">
          <w:delText>I</w:delText>
        </w:r>
        <w:r w:rsidDel="003752AF">
          <w:rPr>
            <w:spacing w:val="-27"/>
          </w:rPr>
          <w:delText xml:space="preserve"> </w:delText>
        </w:r>
        <w:r w:rsidDel="003752AF">
          <w:delText>motsetn</w:delText>
        </w:r>
        <w:r w:rsidDel="003752AF">
          <w:rPr>
            <w:spacing w:val="-2"/>
          </w:rPr>
          <w:delText>i</w:delText>
        </w:r>
        <w:r w:rsidDel="003752AF">
          <w:delText>ng</w:delText>
        </w:r>
        <w:r w:rsidDel="003752AF">
          <w:rPr>
            <w:spacing w:val="-28"/>
          </w:rPr>
          <w:delText xml:space="preserve"> </w:delText>
        </w:r>
        <w:r w:rsidDel="003752AF">
          <w:delText>er</w:delText>
        </w:r>
        <w:r w:rsidDel="003752AF">
          <w:rPr>
            <w:spacing w:val="-27"/>
          </w:rPr>
          <w:delText xml:space="preserve"> </w:delText>
        </w:r>
      </w:del>
      <w:ins w:id="40" w:author="Mira" w:date="2016-12-09T14:19:00Z">
        <w:r w:rsidR="003752AF">
          <w:rPr>
            <w:spacing w:val="-27"/>
          </w:rPr>
          <w:t xml:space="preserve">I </w:t>
        </w:r>
      </w:ins>
      <w:r>
        <w:t>en</w:t>
      </w:r>
      <w:r>
        <w:rPr>
          <w:spacing w:val="-28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27"/>
        </w:rPr>
        <w:t xml:space="preserve"> </w:t>
      </w:r>
      <w:del w:id="41" w:author="Mira" w:date="2016-12-09T14:19:00Z">
        <w:r w:rsidDel="003752AF">
          <w:delText>der</w:delText>
        </w:r>
        <w:r w:rsidDel="003752AF">
          <w:rPr>
            <w:spacing w:val="-28"/>
          </w:rPr>
          <w:delText xml:space="preserve"> </w:delText>
        </w:r>
        <w:r w:rsidDel="003752AF">
          <w:delText>individer</w:delText>
        </w:r>
        <w:r w:rsidDel="003752AF">
          <w:rPr>
            <w:w w:val="93"/>
          </w:rPr>
          <w:delText xml:space="preserve"> </w:delText>
        </w:r>
      </w:del>
      <w:r>
        <w:rPr>
          <w:spacing w:val="-2"/>
        </w:rPr>
        <w:t>frembringer</w:t>
      </w:r>
      <w:r>
        <w:rPr>
          <w:spacing w:val="1"/>
        </w:rPr>
        <w:t xml:space="preserve"> </w:t>
      </w:r>
      <w:ins w:id="42" w:author="Mira" w:date="2016-12-09T14:19:00Z">
        <w:r w:rsidR="003752AF">
          <w:rPr>
            <w:spacing w:val="1"/>
          </w:rPr>
          <w:t xml:space="preserve">individer derimot </w:t>
        </w:r>
      </w:ins>
      <w:r>
        <w:rPr>
          <w:spacing w:val="-2"/>
        </w:rPr>
        <w:t>egne</w:t>
      </w:r>
      <w:r>
        <w:rPr>
          <w:spacing w:val="1"/>
        </w:rPr>
        <w:t xml:space="preserve"> </w:t>
      </w:r>
      <w:r>
        <w:t>ideer</w:t>
      </w:r>
      <w:r>
        <w:rPr>
          <w:spacing w:val="1"/>
        </w:rPr>
        <w:t xml:space="preserve"> </w:t>
      </w:r>
      <w:r>
        <w:t>til</w:t>
      </w:r>
      <w:r>
        <w:rPr>
          <w:spacing w:val="1"/>
        </w:rPr>
        <w:t xml:space="preserve"> </w:t>
      </w:r>
      <w:r>
        <w:t>gruppen,</w:t>
      </w:r>
      <w:r>
        <w:rPr>
          <w:spacing w:val="1"/>
        </w:rPr>
        <w:t xml:space="preserve"> </w:t>
      </w:r>
      <w:r>
        <w:t>og</w:t>
      </w:r>
      <w:r>
        <w:rPr>
          <w:spacing w:val="2"/>
        </w:rPr>
        <w:t xml:space="preserve"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1"/>
        </w:rPr>
        <w:t xml:space="preserve"> </w:t>
      </w:r>
      <w:r>
        <w:t>ide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vurdert</w:t>
      </w:r>
      <w:r>
        <w:rPr>
          <w:spacing w:val="1"/>
        </w:rPr>
        <w:t xml:space="preserve"> </w:t>
      </w:r>
      <w:r>
        <w:t>og</w:t>
      </w:r>
      <w:r>
        <w:rPr>
          <w:spacing w:val="2"/>
        </w:rPr>
        <w:t xml:space="preserve"> </w:t>
      </w:r>
      <w:r>
        <w:t>diskutert felles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gruppen:</w:t>
      </w:r>
      <w:r>
        <w:rPr>
          <w:spacing w:val="43"/>
          <w:w w:val="89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14"/>
        </w:rPr>
        <w:t xml:space="preserve"> </w:t>
      </w:r>
      <w:r>
        <w:t>blir</w:t>
      </w:r>
      <w:r>
        <w:rPr>
          <w:spacing w:val="15"/>
        </w:rPr>
        <w:t xml:space="preserve"> </w:t>
      </w:r>
      <w:r>
        <w:t>den</w:t>
      </w:r>
      <w:r>
        <w:rPr>
          <w:spacing w:val="15"/>
        </w:rPr>
        <w:t xml:space="preserve"> </w:t>
      </w:r>
      <w:r>
        <w:t>akseptert</w:t>
      </w:r>
      <w:r>
        <w:rPr>
          <w:spacing w:val="15"/>
        </w:rPr>
        <w:t xml:space="preserve"> </w:t>
      </w:r>
      <w:r>
        <w:t>eller</w:t>
      </w:r>
      <w:r>
        <w:rPr>
          <w:spacing w:val="15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t>for</w:t>
      </w:r>
      <w:r>
        <w:rPr>
          <w:spacing w:val="-15"/>
        </w:rPr>
        <w:t>k</w:t>
      </w:r>
      <w:r>
        <w:t>astes</w:t>
      </w:r>
      <w:r>
        <w:rPr>
          <w:spacing w:val="14"/>
        </w:rPr>
        <w:t xml:space="preserve"> </w:t>
      </w:r>
      <w:r>
        <w:t>den.</w:t>
      </w:r>
      <w:r>
        <w:rPr>
          <w:spacing w:val="15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viktig</w:t>
      </w:r>
      <w:r>
        <w:rPr>
          <w:spacing w:val="15"/>
        </w:rPr>
        <w:t xml:space="preserve"> </w:t>
      </w:r>
      <w:r>
        <w:t>del</w:t>
      </w:r>
      <w:r>
        <w:rPr>
          <w:spacing w:val="1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15"/>
        </w:rPr>
        <w:t xml:space="preserve"> </w:t>
      </w:r>
      <w:r>
        <w:t>den</w:t>
      </w:r>
      <w:r>
        <w:rPr>
          <w:spacing w:val="15"/>
        </w:rPr>
        <w:t xml:space="preserve"> </w:t>
      </w:r>
      <w:r>
        <w:t>sosiale</w:t>
      </w:r>
      <w:r>
        <w:rPr>
          <w:spacing w:val="15"/>
        </w:rPr>
        <w:t xml:space="preserve"> </w:t>
      </w:r>
      <w:r>
        <w:t>utprøvingen</w:t>
      </w:r>
      <w:r>
        <w:rPr>
          <w:spacing w:val="15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w w:val="95"/>
        </w:rPr>
        <w:t>ideer</w:t>
      </w:r>
      <w:r>
        <w:rPr>
          <w:spacing w:val="-12"/>
          <w:w w:val="95"/>
        </w:rPr>
        <w:t xml:space="preserve"> </w:t>
      </w:r>
      <w:r>
        <w:rPr>
          <w:w w:val="95"/>
        </w:rPr>
        <w:t>og</w:t>
      </w:r>
      <w:r>
        <w:rPr>
          <w:spacing w:val="-1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-11"/>
          <w:w w:val="95"/>
        </w:rPr>
        <w:t xml:space="preserve"> </w:t>
      </w:r>
      <w:r>
        <w:rPr>
          <w:w w:val="95"/>
        </w:rPr>
        <w:t>innebærer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sammenlikne</w:t>
      </w:r>
      <w:r>
        <w:rPr>
          <w:spacing w:val="-9"/>
          <w:w w:val="95"/>
        </w:rPr>
        <w:t xml:space="preserve"> </w:t>
      </w:r>
      <w:r>
        <w:rPr>
          <w:w w:val="95"/>
        </w:rPr>
        <w:t>egne</w:t>
      </w:r>
      <w:r>
        <w:rPr>
          <w:spacing w:val="-11"/>
          <w:w w:val="95"/>
        </w:rPr>
        <w:t xml:space="preserve"> </w:t>
      </w:r>
      <w:r>
        <w:rPr>
          <w:w w:val="95"/>
        </w:rPr>
        <w:t>forestillinger</w:t>
      </w:r>
      <w:r>
        <w:rPr>
          <w:spacing w:val="-10"/>
          <w:w w:val="95"/>
        </w:rPr>
        <w:t xml:space="preserve"> </w:t>
      </w:r>
      <w:r>
        <w:rPr>
          <w:w w:val="95"/>
        </w:rPr>
        <w:t>med</w:t>
      </w:r>
      <w:r>
        <w:rPr>
          <w:spacing w:val="-10"/>
          <w:w w:val="95"/>
        </w:rPr>
        <w:t xml:space="preserve"> </w:t>
      </w:r>
      <w:r>
        <w:rPr>
          <w:w w:val="95"/>
        </w:rPr>
        <w:t>andres</w:t>
      </w:r>
      <w:r>
        <w:rPr>
          <w:spacing w:val="-11"/>
          <w:w w:val="95"/>
        </w:rPr>
        <w:t xml:space="preserve"> </w:t>
      </w:r>
      <w:r>
        <w:rPr>
          <w:w w:val="95"/>
        </w:rPr>
        <w:t>forestillinger</w:t>
      </w:r>
      <w:r>
        <w:rPr>
          <w:spacing w:val="-10"/>
          <w:w w:val="95"/>
        </w:rPr>
        <w:t xml:space="preserve"> </w:t>
      </w:r>
      <w:r>
        <w:rPr>
          <w:w w:val="95"/>
        </w:rPr>
        <w:t>i</w:t>
      </w:r>
      <w:r>
        <w:rPr>
          <w:spacing w:val="-10"/>
          <w:w w:val="95"/>
        </w:rPr>
        <w:t xml:space="preserve"> </w:t>
      </w:r>
      <w:r>
        <w:rPr>
          <w:w w:val="95"/>
        </w:rPr>
        <w:t>tillegg</w:t>
      </w:r>
    </w:p>
    <w:p w14:paraId="45EAB848" w14:textId="77777777" w:rsidR="006C5653" w:rsidRDefault="006C5653">
      <w:pPr>
        <w:spacing w:line="253" w:lineRule="auto"/>
        <w:jc w:val="both"/>
        <w:sectPr w:rsidR="006C5653">
          <w:footerReference w:type="default" r:id="rId12"/>
          <w:pgSz w:w="12240" w:h="15840"/>
          <w:pgMar w:top="1220" w:right="1180" w:bottom="860" w:left="1180" w:header="0" w:footer="677" w:gutter="0"/>
          <w:pgNumType w:start="5"/>
          <w:cols w:space="708"/>
        </w:sectPr>
      </w:pPr>
    </w:p>
    <w:p w14:paraId="58AC72EE" w14:textId="77777777" w:rsidR="006C5653" w:rsidRDefault="000B271B">
      <w:pPr>
        <w:pStyle w:val="BodyText"/>
        <w:spacing w:before="35" w:line="254" w:lineRule="auto"/>
        <w:ind w:right="114"/>
        <w:jc w:val="both"/>
      </w:pPr>
      <w:r>
        <w:lastRenderedPageBreak/>
        <w:t>til</w:t>
      </w:r>
      <w:r>
        <w:rPr>
          <w:spacing w:val="-11"/>
        </w:rPr>
        <w:t xml:space="preserve"> </w:t>
      </w:r>
      <w:r>
        <w:rPr>
          <w:spacing w:val="-2"/>
        </w:rPr>
        <w:t>naturvitenskapens</w:t>
      </w:r>
      <w:r>
        <w:rPr>
          <w:spacing w:val="-11"/>
        </w:rPr>
        <w:t xml:space="preserve"> </w:t>
      </w:r>
      <w:r>
        <w:t>forklaringer</w:t>
      </w:r>
      <w:r>
        <w:rPr>
          <w:spacing w:val="-10"/>
        </w:rPr>
        <w:t xml:space="preserve"> </w:t>
      </w:r>
      <w:r>
        <w:t>(Ødegaard</w:t>
      </w:r>
      <w:r>
        <w:rPr>
          <w:spacing w:val="-11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Arnesen,</w:t>
      </w:r>
      <w:r>
        <w:rPr>
          <w:spacing w:val="-10"/>
        </w:rPr>
        <w:t xml:space="preserve"> </w:t>
      </w:r>
      <w:r>
        <w:t>2010;</w:t>
      </w:r>
      <w:r>
        <w:rPr>
          <w:spacing w:val="-11"/>
        </w:rPr>
        <w:t xml:space="preserve"> </w:t>
      </w:r>
      <w:r>
        <w:rPr>
          <w:spacing w:val="-2"/>
        </w:rPr>
        <w:t>Driver,</w:t>
      </w:r>
      <w:r>
        <w:rPr>
          <w:spacing w:val="-10"/>
        </w:rPr>
        <w:t xml:space="preserve"> </w:t>
      </w:r>
      <w:r>
        <w:rPr>
          <w:spacing w:val="-3"/>
        </w:rPr>
        <w:t>Asoko,</w:t>
      </w:r>
      <w:r>
        <w:rPr>
          <w:spacing w:val="-11"/>
        </w:rPr>
        <w:t xml:space="preserve"> </w:t>
      </w:r>
      <w:r>
        <w:rPr>
          <w:spacing w:val="-3"/>
        </w:rPr>
        <w:t>Leach,</w:t>
      </w:r>
      <w:r>
        <w:rPr>
          <w:spacing w:val="-11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</w:t>
      </w:r>
      <w:r>
        <w:rPr>
          <w:spacing w:val="-10"/>
        </w:rPr>
        <w:t xml:space="preserve"> </w:t>
      </w:r>
      <w:r>
        <w:t>&amp;</w:t>
      </w:r>
      <w:r>
        <w:rPr>
          <w:spacing w:val="45"/>
          <w:w w:val="106"/>
        </w:rPr>
        <w:t xml:space="preserve"> </w:t>
      </w:r>
      <w:r>
        <w:rPr>
          <w:w w:val="95"/>
        </w:rPr>
        <w:t>Mortimer,</w:t>
      </w:r>
      <w:r>
        <w:rPr>
          <w:spacing w:val="-1"/>
          <w:w w:val="95"/>
        </w:rPr>
        <w:t xml:space="preserve"> </w:t>
      </w:r>
      <w:r>
        <w:rPr>
          <w:w w:val="95"/>
        </w:rPr>
        <w:t>1994).</w:t>
      </w:r>
    </w:p>
    <w:p w14:paraId="6AC1E6F4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2BC61E52" w14:textId="6A65107E" w:rsidR="006C5653" w:rsidRDefault="000B271B">
      <w:pPr>
        <w:pStyle w:val="BodyText"/>
        <w:spacing w:line="254" w:lineRule="auto"/>
        <w:ind w:right="114"/>
        <w:jc w:val="both"/>
      </w:pPr>
      <w:r>
        <w:rPr>
          <w:spacing w:val="-30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6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6"/>
          <w:w w:val="95"/>
        </w:rPr>
        <w:t xml:space="preserve"> </w:t>
      </w:r>
      <w:del w:id="43" w:author="Mira" w:date="2016-12-09T14:20:00Z">
        <w:r w:rsidDel="003752AF">
          <w:rPr>
            <w:w w:val="95"/>
          </w:rPr>
          <w:delText>ble</w:delText>
        </w:r>
        <w:r w:rsidDel="003752AF">
          <w:rPr>
            <w:spacing w:val="-6"/>
            <w:w w:val="95"/>
          </w:rPr>
          <w:delText xml:space="preserve"> </w:delText>
        </w:r>
      </w:del>
      <w:r>
        <w:rPr>
          <w:w w:val="95"/>
        </w:rPr>
        <w:t>deretter</w:t>
      </w:r>
      <w:r>
        <w:rPr>
          <w:spacing w:val="-5"/>
          <w:w w:val="95"/>
        </w:rPr>
        <w:t xml:space="preserve"> </w:t>
      </w:r>
      <w:ins w:id="44" w:author="Mira" w:date="2016-12-09T14:20:00Z">
        <w:r w:rsidR="003752AF">
          <w:rPr>
            <w:w w:val="95"/>
          </w:rPr>
          <w:t>ble</w:t>
        </w:r>
        <w:r w:rsidR="003752AF">
          <w:rPr>
            <w:spacing w:val="-6"/>
            <w:w w:val="95"/>
          </w:rPr>
          <w:t xml:space="preserve"> </w:t>
        </w:r>
      </w:ins>
      <w:r>
        <w:rPr>
          <w:w w:val="95"/>
        </w:rPr>
        <w:t>fordelt</w:t>
      </w:r>
      <w:r>
        <w:rPr>
          <w:spacing w:val="-5"/>
          <w:w w:val="95"/>
        </w:rPr>
        <w:t xml:space="preserve"> </w:t>
      </w:r>
      <w:r>
        <w:rPr>
          <w:w w:val="95"/>
        </w:rPr>
        <w:t>i</w:t>
      </w:r>
      <w:r>
        <w:rPr>
          <w:spacing w:val="-6"/>
          <w:w w:val="95"/>
        </w:rPr>
        <w:t xml:space="preserve"> </w:t>
      </w:r>
      <w:r>
        <w:rPr>
          <w:w w:val="95"/>
        </w:rPr>
        <w:t>andre</w:t>
      </w:r>
      <w:r>
        <w:rPr>
          <w:spacing w:val="-6"/>
          <w:w w:val="95"/>
        </w:rPr>
        <w:t xml:space="preserve"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er</w:t>
      </w:r>
      <w:r>
        <w:rPr>
          <w:spacing w:val="-6"/>
          <w:w w:val="95"/>
        </w:rPr>
        <w:t xml:space="preserve"> </w:t>
      </w:r>
      <w:r>
        <w:rPr>
          <w:w w:val="95"/>
        </w:rPr>
        <w:t>og</w:t>
      </w:r>
      <w:r>
        <w:rPr>
          <w:spacing w:val="-5"/>
          <w:w w:val="95"/>
        </w:rPr>
        <w:t xml:space="preserve"> </w:t>
      </w:r>
      <w:r>
        <w:rPr>
          <w:w w:val="95"/>
        </w:rPr>
        <w:t>prøvde</w:t>
      </w:r>
      <w:r>
        <w:rPr>
          <w:spacing w:val="-29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prese</w:t>
      </w:r>
      <w:r>
        <w:rPr>
          <w:spacing w:val="-9"/>
          <w:w w:val="95"/>
        </w:rPr>
        <w:t>n</w:t>
      </w:r>
      <w:r>
        <w:rPr>
          <w:w w:val="95"/>
        </w:rPr>
        <w:t>tere</w:t>
      </w:r>
      <w:r>
        <w:rPr>
          <w:spacing w:val="-5"/>
          <w:w w:val="95"/>
        </w:rPr>
        <w:t xml:space="preserve"> </w:t>
      </w:r>
      <w:ins w:id="45" w:author="Mira" w:date="2016-12-09T14:20:00Z">
        <w:r w:rsidR="003752AF">
          <w:rPr>
            <w:spacing w:val="5"/>
            <w:w w:val="95"/>
          </w:rPr>
          <w:t>b</w:t>
        </w:r>
        <w:r w:rsidR="003752AF">
          <w:rPr>
            <w:w w:val="95"/>
          </w:rPr>
          <w:t>egre</w:t>
        </w:r>
        <w:r w:rsidR="003752AF">
          <w:rPr>
            <w:spacing w:val="6"/>
            <w:w w:val="95"/>
          </w:rPr>
          <w:t>p</w:t>
        </w:r>
        <w:r w:rsidR="003752AF">
          <w:rPr>
            <w:w w:val="95"/>
          </w:rPr>
          <w:t xml:space="preserve">ene </w:t>
        </w:r>
      </w:ins>
      <w:r>
        <w:rPr>
          <w:w w:val="95"/>
        </w:rPr>
        <w:t>for</w:t>
      </w:r>
      <w:r>
        <w:rPr>
          <w:spacing w:val="-5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</w:t>
      </w:r>
      <w:del w:id="46" w:author="Mira" w:date="2016-12-09T14:20:00Z">
        <w:r w:rsidDel="003752AF">
          <w:rPr>
            <w:spacing w:val="-5"/>
            <w:w w:val="95"/>
          </w:rPr>
          <w:delText xml:space="preserve"> </w:delText>
        </w:r>
        <w:r w:rsidDel="003752AF">
          <w:rPr>
            <w:spacing w:val="5"/>
            <w:w w:val="95"/>
          </w:rPr>
          <w:delText>b</w:delText>
        </w:r>
        <w:r w:rsidDel="003752AF">
          <w:rPr>
            <w:w w:val="95"/>
          </w:rPr>
          <w:delText>egre</w:delText>
        </w:r>
        <w:r w:rsidDel="003752AF">
          <w:rPr>
            <w:spacing w:val="6"/>
            <w:w w:val="95"/>
          </w:rPr>
          <w:delText>p</w:delText>
        </w:r>
        <w:r w:rsidDel="003752AF">
          <w:rPr>
            <w:w w:val="95"/>
          </w:rPr>
          <w:delText>ene</w:delText>
        </w:r>
      </w:del>
      <w:r>
        <w:rPr>
          <w:w w:val="95"/>
        </w:rPr>
        <w:t>,</w:t>
      </w:r>
      <w:r>
        <w:rPr>
          <w:w w:val="91"/>
        </w:rPr>
        <w:t xml:space="preserve"> </w:t>
      </w:r>
      <w:r>
        <w:t>viste</w:t>
      </w:r>
      <w:r>
        <w:rPr>
          <w:spacing w:val="-2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2"/>
        </w:rPr>
        <w:t xml:space="preserve"> </w:t>
      </w:r>
      <w:r>
        <w:t>s</w:t>
      </w:r>
      <w:r>
        <w:rPr>
          <w:spacing w:val="-14"/>
        </w:rPr>
        <w:t>v</w:t>
      </w:r>
      <w:r>
        <w:t>ak</w:t>
      </w:r>
      <w:r>
        <w:rPr>
          <w:spacing w:val="-2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21"/>
        </w:rPr>
        <w:t xml:space="preserve"> </w:t>
      </w:r>
      <w:r>
        <w:t>ble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21"/>
        </w:rPr>
        <w:t xml:space="preserve"> </w:t>
      </w:r>
      <w:r>
        <w:t>fremstilt</w:t>
      </w:r>
      <w:r>
        <w:rPr>
          <w:spacing w:val="-2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erfladisk,</w:t>
      </w:r>
      <w:r>
        <w:rPr>
          <w:spacing w:val="-21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ble</w:t>
      </w:r>
      <w:r>
        <w:rPr>
          <w:spacing w:val="-10"/>
        </w:rPr>
        <w:t xml:space="preserve"> </w:t>
      </w:r>
      <w:r>
        <w:t>deres</w:t>
      </w:r>
      <w:r>
        <w:rPr>
          <w:spacing w:val="-11"/>
        </w:rPr>
        <w:t xml:space="preserve"> </w:t>
      </w:r>
      <w:r>
        <w:rPr>
          <w:spacing w:val="-3"/>
        </w:rPr>
        <w:t>svakheter</w:t>
      </w:r>
      <w:r>
        <w:rPr>
          <w:spacing w:val="-9"/>
        </w:rPr>
        <w:t xml:space="preserve"> </w:t>
      </w:r>
      <w:r>
        <w:t>om</w:t>
      </w:r>
      <w:r>
        <w:rPr>
          <w:spacing w:val="-10"/>
        </w:rPr>
        <w:t xml:space="preserve"> </w:t>
      </w:r>
      <w:r>
        <w:t>temaene</w:t>
      </w:r>
      <w:r>
        <w:rPr>
          <w:spacing w:val="-11"/>
        </w:rPr>
        <w:t xml:space="preserve"> </w:t>
      </w:r>
      <w:r>
        <w:rPr>
          <w:spacing w:val="-3"/>
        </w:rPr>
        <w:t>avdekket.</w:t>
      </w:r>
      <w:r>
        <w:rPr>
          <w:spacing w:val="-10"/>
        </w:rPr>
        <w:t xml:space="preserve"> </w:t>
      </w:r>
      <w:r>
        <w:rPr>
          <w:spacing w:val="1"/>
        </w:rPr>
        <w:t>Noen</w:t>
      </w:r>
      <w:r>
        <w:rPr>
          <w:spacing w:val="-9"/>
        </w:rPr>
        <w:t xml:space="preserve"> </w:t>
      </w:r>
      <w:r>
        <w:rPr>
          <w:spacing w:val="-3"/>
        </w:rPr>
        <w:t>elever</w:t>
      </w:r>
      <w:r>
        <w:rPr>
          <w:spacing w:val="-10"/>
        </w:rPr>
        <w:t xml:space="preserve"> </w:t>
      </w:r>
      <w:r>
        <w:rPr>
          <w:spacing w:val="-2"/>
        </w:rPr>
        <w:t>misbrukte</w:t>
      </w:r>
      <w:r>
        <w:rPr>
          <w:spacing w:val="-10"/>
        </w:rPr>
        <w:t xml:space="preserve"> </w:t>
      </w:r>
      <w:r>
        <w:rPr>
          <w:spacing w:val="-2"/>
        </w:rPr>
        <w:t>øvelsen</w:t>
      </w:r>
      <w:r>
        <w:rPr>
          <w:spacing w:val="-10"/>
        </w:rPr>
        <w:t xml:space="preserve"> </w:t>
      </w:r>
      <w:r>
        <w:t>til</w:t>
      </w:r>
      <w:r>
        <w:rPr>
          <w:spacing w:val="-10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viss</w:t>
      </w:r>
      <w:r>
        <w:rPr>
          <w:spacing w:val="-10"/>
        </w:rPr>
        <w:t xml:space="preserve"> </w:t>
      </w:r>
      <w:r>
        <w:t>grad</w:t>
      </w:r>
      <w:r>
        <w:rPr>
          <w:spacing w:val="-10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</w:p>
    <w:p w14:paraId="6A85F70B" w14:textId="77777777" w:rsidR="006C5653" w:rsidRDefault="000B271B">
      <w:pPr>
        <w:pStyle w:val="BodyText"/>
        <w:spacing w:line="254" w:lineRule="auto"/>
        <w:ind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rPr>
          <w:spacing w:val="-8"/>
        </w:rPr>
        <w:t>a</w:t>
      </w:r>
      <w:r>
        <w:t>vskri</w:t>
      </w:r>
      <w:r>
        <w:rPr>
          <w:spacing w:val="-8"/>
        </w:rPr>
        <w:t>v</w:t>
      </w:r>
      <w:r>
        <w:t>e</w:t>
      </w:r>
      <w:r>
        <w:rPr>
          <w:spacing w:val="8"/>
        </w:rPr>
        <w:t xml:space="preserve"> </w:t>
      </w:r>
      <w:r>
        <w:t>notatene</w:t>
      </w:r>
      <w:r>
        <w:rPr>
          <w:spacing w:val="7"/>
        </w:rPr>
        <w:t xml:space="preserve"> </w:t>
      </w:r>
      <w:r>
        <w:t>til</w:t>
      </w:r>
      <w:r>
        <w:rPr>
          <w:spacing w:val="7"/>
        </w:rPr>
        <w:t xml:space="preserve"> </w:t>
      </w:r>
      <w:r>
        <w:t>sine</w:t>
      </w:r>
      <w:r>
        <w:rPr>
          <w:spacing w:val="8"/>
        </w:rPr>
        <w:t xml:space="preserve"> </w:t>
      </w:r>
      <w:r>
        <w:t>medele</w:t>
      </w:r>
      <w:r>
        <w:rPr>
          <w:spacing w:val="-8"/>
        </w:rPr>
        <w:t>v</w:t>
      </w:r>
      <w:r>
        <w:t>er.</w:t>
      </w:r>
      <w:r>
        <w:rPr>
          <w:spacing w:val="8"/>
        </w:rPr>
        <w:t xml:space="preserve"> </w:t>
      </w:r>
      <w:r>
        <w:t>Til</w:t>
      </w:r>
      <w:r>
        <w:rPr>
          <w:spacing w:val="7"/>
        </w:rPr>
        <w:t xml:space="preserve"> </w:t>
      </w:r>
      <w:r>
        <w:t>de</w:t>
      </w:r>
      <w:r>
        <w:rPr>
          <w:spacing w:val="-2"/>
        </w:rPr>
        <w:t>r</w:t>
      </w:r>
      <w:r>
        <w:t>es</w:t>
      </w:r>
      <w:r>
        <w:rPr>
          <w:spacing w:val="8"/>
        </w:rPr>
        <w:t xml:space="preserve"> </w:t>
      </w:r>
      <w:r>
        <w:t>fors</w:t>
      </w:r>
      <w:r>
        <w:rPr>
          <w:spacing w:val="-14"/>
        </w:rPr>
        <w:t>v</w:t>
      </w:r>
      <w:r>
        <w:t>ar</w:t>
      </w:r>
      <w:r>
        <w:rPr>
          <w:spacing w:val="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7"/>
        </w:rPr>
        <w:t xml:space="preserve"> </w:t>
      </w:r>
      <w:r>
        <w:t>det</w:t>
      </w:r>
      <w:r>
        <w:rPr>
          <w:spacing w:val="8"/>
        </w:rPr>
        <w:t xml:space="preserve"> </w:t>
      </w:r>
      <w:r>
        <w:t>sies</w:t>
      </w:r>
      <w:r>
        <w:rPr>
          <w:spacing w:val="8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instruksene</w:t>
      </w:r>
      <w:r>
        <w:rPr>
          <w:spacing w:val="7"/>
        </w:rPr>
        <w:t xml:space="preserve"> </w:t>
      </w:r>
      <w:r>
        <w:t>som</w:t>
      </w:r>
      <w:r>
        <w:rPr>
          <w:spacing w:val="8"/>
        </w:rPr>
        <w:t xml:space="preserve"> </w:t>
      </w:r>
      <w:r>
        <w:t>ble</w:t>
      </w:r>
      <w:r>
        <w:rPr>
          <w:w w:val="93"/>
        </w:rPr>
        <w:t xml:space="preserve"> </w:t>
      </w:r>
      <w:r>
        <w:t>formidlet</w:t>
      </w:r>
      <w:r>
        <w:rPr>
          <w:spacing w:val="-17"/>
        </w:rPr>
        <w:t xml:space="preserve"> </w:t>
      </w:r>
      <w:r>
        <w:rPr>
          <w:spacing w:val="-3"/>
        </w:rPr>
        <w:t>ikke</w:t>
      </w:r>
      <w:r>
        <w:rPr>
          <w:spacing w:val="-16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7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16"/>
        </w:rPr>
        <w:t xml:space="preserve"> </w:t>
      </w:r>
      <w:r>
        <w:t>nok.</w:t>
      </w:r>
      <w:r>
        <w:rPr>
          <w:spacing w:val="-17"/>
        </w:rPr>
        <w:t xml:space="preserve"> </w:t>
      </w:r>
      <w:r>
        <w:t>Uansett</w:t>
      </w:r>
      <w:r>
        <w:rPr>
          <w:spacing w:val="-16"/>
        </w:rPr>
        <w:t xml:space="preserve"> </w:t>
      </w:r>
      <w:r>
        <w:t>ble</w:t>
      </w:r>
      <w:r>
        <w:rPr>
          <w:spacing w:val="-17"/>
        </w:rPr>
        <w:t xml:space="preserve"> </w:t>
      </w:r>
      <w:r>
        <w:t>denne</w:t>
      </w:r>
      <w:r>
        <w:rPr>
          <w:spacing w:val="-16"/>
        </w:rPr>
        <w:t xml:space="preserve"> </w:t>
      </w:r>
      <w:r>
        <w:t>oppførselen</w:t>
      </w:r>
      <w:r>
        <w:rPr>
          <w:spacing w:val="-17"/>
        </w:rPr>
        <w:t xml:space="preserve"> </w:t>
      </w:r>
      <w:r>
        <w:t>irettesatt</w:t>
      </w:r>
      <w:r>
        <w:rPr>
          <w:spacing w:val="-17"/>
        </w:rPr>
        <w:t xml:space="preserve"> </w:t>
      </w:r>
      <w:r>
        <w:t>og</w:t>
      </w:r>
      <w:r>
        <w:rPr>
          <w:spacing w:val="-16"/>
        </w:rPr>
        <w:t xml:space="preserve"> </w:t>
      </w:r>
      <w:r>
        <w:t>klarere</w:t>
      </w:r>
      <w:r>
        <w:rPr>
          <w:spacing w:val="-17"/>
        </w:rPr>
        <w:t xml:space="preserve"> </w:t>
      </w:r>
      <w:r>
        <w:t>instrukser</w:t>
      </w:r>
      <w:r>
        <w:rPr>
          <w:spacing w:val="25"/>
          <w:w w:val="93"/>
        </w:rPr>
        <w:t xml:space="preserve"> </w:t>
      </w:r>
      <w:r>
        <w:rPr>
          <w:w w:val="95"/>
        </w:rPr>
        <w:t>ble</w:t>
      </w:r>
      <w:r>
        <w:rPr>
          <w:spacing w:val="-5"/>
          <w:w w:val="95"/>
        </w:rPr>
        <w:t xml:space="preserve"> </w:t>
      </w:r>
      <w:r>
        <w:rPr>
          <w:w w:val="95"/>
        </w:rPr>
        <w:t>formidlet.</w:t>
      </w:r>
    </w:p>
    <w:p w14:paraId="3063573C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6E166466" w14:textId="53EC5F49" w:rsidR="006C5653" w:rsidRDefault="000B271B">
      <w:pPr>
        <w:pStyle w:val="BodyText"/>
        <w:spacing w:line="253" w:lineRule="auto"/>
        <w:ind w:right="113"/>
        <w:jc w:val="both"/>
      </w:pPr>
      <w:r>
        <w:t>Min</w:t>
      </w:r>
      <w:r>
        <w:rPr>
          <w:spacing w:val="-30"/>
        </w:rPr>
        <w:t xml:space="preserve"> </w:t>
      </w:r>
      <w:r>
        <w:t>rolle</w:t>
      </w:r>
      <w:r>
        <w:rPr>
          <w:spacing w:val="-30"/>
        </w:rPr>
        <w:t xml:space="preserve"> </w:t>
      </w:r>
      <w:r>
        <w:t>som</w:t>
      </w:r>
      <w:r>
        <w:rPr>
          <w:spacing w:val="-29"/>
        </w:rPr>
        <w:t xml:space="preserve"> </w:t>
      </w:r>
      <w:r>
        <w:t>lærer</w:t>
      </w:r>
      <w:r>
        <w:rPr>
          <w:spacing w:val="-30"/>
        </w:rPr>
        <w:t xml:space="preserve"> </w:t>
      </w:r>
      <w:del w:id="47" w:author="Mira" w:date="2016-12-09T14:20:00Z">
        <w:r w:rsidDel="003752AF">
          <w:delText>t</w:delText>
        </w:r>
      </w:del>
      <w:r>
        <w:t>i</w:t>
      </w:r>
      <w:del w:id="48" w:author="Mira" w:date="2016-12-09T14:20:00Z">
        <w:r w:rsidDel="003752AF">
          <w:delText>l</w:delText>
        </w:r>
      </w:del>
      <w:r>
        <w:rPr>
          <w:spacing w:val="-30"/>
        </w:rPr>
        <w:t xml:space="preserve"> </w:t>
      </w:r>
      <w:r>
        <w:t>denne</w:t>
      </w:r>
      <w:r>
        <w:rPr>
          <w:spacing w:val="-29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30"/>
        </w:rPr>
        <w:t xml:space="preserve"> </w:t>
      </w:r>
      <w:r>
        <w:rPr>
          <w:spacing w:val="-31"/>
        </w:rPr>
        <w:t>l</w:t>
      </w:r>
      <w:r>
        <w:rPr>
          <w:spacing w:val="-101"/>
        </w:rPr>
        <w:t>˚</w:t>
      </w:r>
      <w:r>
        <w:t>a</w:t>
      </w:r>
      <w:r>
        <w:rPr>
          <w:spacing w:val="-30"/>
        </w:rPr>
        <w:t xml:space="preserve"> </w:t>
      </w:r>
      <w:r>
        <w:t>i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rPr>
          <w:spacing w:val="-7"/>
        </w:rPr>
        <w:t>v</w:t>
      </w:r>
      <w:r>
        <w:t>eilede</w:t>
      </w:r>
      <w:r>
        <w:rPr>
          <w:spacing w:val="-30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9"/>
        </w:rPr>
        <w:t xml:space="preserve"> </w:t>
      </w:r>
      <w:r>
        <w:t>i</w:t>
      </w:r>
      <w:r>
        <w:rPr>
          <w:spacing w:val="-30"/>
        </w:rPr>
        <w:t xml:space="preserve"> </w:t>
      </w:r>
      <w:r w:rsidRPr="003752AF">
        <w:rPr>
          <w:i/>
          <w:rPrChange w:id="49" w:author="Mira" w:date="2016-12-09T14:20:00Z">
            <w:rPr/>
          </w:rPrChange>
        </w:rPr>
        <w:t>den</w:t>
      </w:r>
      <w:r w:rsidRPr="003752AF">
        <w:rPr>
          <w:i/>
          <w:spacing w:val="-30"/>
          <w:rPrChange w:id="50" w:author="Mira" w:date="2016-12-09T14:20:00Z">
            <w:rPr>
              <w:spacing w:val="-30"/>
            </w:rPr>
          </w:rPrChange>
        </w:rPr>
        <w:t xml:space="preserve"> </w:t>
      </w:r>
      <w:r w:rsidRPr="003752AF">
        <w:rPr>
          <w:i/>
          <w:rPrChange w:id="51" w:author="Mira" w:date="2016-12-09T14:20:00Z">
            <w:rPr/>
          </w:rPrChange>
        </w:rPr>
        <w:t>nærmeste</w:t>
      </w:r>
      <w:r w:rsidRPr="003752AF">
        <w:rPr>
          <w:i/>
          <w:spacing w:val="-30"/>
          <w:rPrChange w:id="52" w:author="Mira" w:date="2016-12-09T14:20:00Z">
            <w:rPr>
              <w:spacing w:val="-30"/>
            </w:rPr>
          </w:rPrChange>
        </w:rPr>
        <w:t xml:space="preserve"> </w:t>
      </w:r>
      <w:r w:rsidRPr="003752AF">
        <w:rPr>
          <w:i/>
          <w:rPrChange w:id="53" w:author="Mira" w:date="2016-12-09T14:20:00Z">
            <w:rPr/>
          </w:rPrChange>
        </w:rPr>
        <w:t>utvikl</w:t>
      </w:r>
      <w:r w:rsidRPr="003752AF">
        <w:rPr>
          <w:i/>
          <w:spacing w:val="-2"/>
          <w:rPrChange w:id="54" w:author="Mira" w:date="2016-12-09T14:20:00Z">
            <w:rPr>
              <w:spacing w:val="-2"/>
            </w:rPr>
          </w:rPrChange>
        </w:rPr>
        <w:t>i</w:t>
      </w:r>
      <w:r w:rsidRPr="003752AF">
        <w:rPr>
          <w:i/>
          <w:rPrChange w:id="55" w:author="Mira" w:date="2016-12-09T14:20:00Z">
            <w:rPr/>
          </w:rPrChange>
        </w:rPr>
        <w:t>ngssonen</w:t>
      </w:r>
      <w:r>
        <w:t>.</w:t>
      </w:r>
      <w:r>
        <w:rPr>
          <w:spacing w:val="-30"/>
        </w:rPr>
        <w:t xml:space="preserve"> </w:t>
      </w:r>
      <w:r>
        <w:t>Den</w:t>
      </w:r>
      <w:r>
        <w:rPr>
          <w:w w:val="94"/>
        </w:rPr>
        <w:t xml:space="preserve"> </w:t>
      </w:r>
      <w:r w:rsidRPr="00BE0DE6">
        <w:rPr>
          <w:rFonts w:eastAsia="Arial" w:cs="Arial"/>
          <w:w w:val="95"/>
          <w:rPrChange w:id="56" w:author="Mira" w:date="2016-12-09T14:21:00Z">
            <w:rPr>
              <w:rFonts w:ascii="Arial" w:eastAsia="Arial" w:hAnsi="Arial" w:cs="Arial"/>
              <w:i/>
              <w:w w:val="95"/>
            </w:rPr>
          </w:rPrChange>
        </w:rPr>
        <w:t>nærmeste</w:t>
      </w:r>
      <w:r w:rsidRPr="00BE0DE6">
        <w:rPr>
          <w:rFonts w:eastAsia="Arial" w:cs="Arial"/>
          <w:spacing w:val="-2"/>
          <w:w w:val="95"/>
          <w:rPrChange w:id="57" w:author="Mira" w:date="2016-12-09T14:21:00Z">
            <w:rPr>
              <w:rFonts w:ascii="Arial" w:eastAsia="Arial" w:hAnsi="Arial" w:cs="Arial"/>
              <w:i/>
              <w:spacing w:val="-2"/>
              <w:w w:val="95"/>
            </w:rPr>
          </w:rPrChange>
        </w:rPr>
        <w:t xml:space="preserve"> </w:t>
      </w:r>
      <w:r w:rsidRPr="00BE0DE6">
        <w:rPr>
          <w:rFonts w:eastAsia="Arial" w:cs="Arial"/>
          <w:w w:val="95"/>
          <w:rPrChange w:id="58" w:author="Mira" w:date="2016-12-09T14:21:00Z">
            <w:rPr>
              <w:rFonts w:ascii="Arial" w:eastAsia="Arial" w:hAnsi="Arial" w:cs="Arial"/>
              <w:i/>
              <w:w w:val="95"/>
            </w:rPr>
          </w:rPrChange>
        </w:rPr>
        <w:t>utviklingssonen</w:t>
      </w:r>
      <w:r w:rsidRPr="00BE0DE6">
        <w:rPr>
          <w:rFonts w:eastAsia="Arial" w:cs="Arial"/>
          <w:i/>
          <w:spacing w:val="9"/>
          <w:w w:val="95"/>
          <w:rPrChange w:id="59" w:author="Mira" w:date="2016-12-09T14:21:00Z">
            <w:rPr>
              <w:rFonts w:ascii="Arial" w:eastAsia="Arial" w:hAnsi="Arial" w:cs="Arial"/>
              <w:i/>
              <w:spacing w:val="9"/>
              <w:w w:val="95"/>
            </w:rPr>
          </w:rPrChange>
        </w:rPr>
        <w:t xml:space="preserve"> </w:t>
      </w:r>
      <w:r w:rsidRPr="00BE0DE6">
        <w:rPr>
          <w:w w:val="95"/>
        </w:rPr>
        <w:t>beskriver</w:t>
      </w:r>
      <w:r w:rsidRPr="006F23B1">
        <w:rPr>
          <w:spacing w:val="4"/>
          <w:w w:val="95"/>
        </w:rPr>
        <w:t xml:space="preserve"> </w:t>
      </w:r>
      <w:r w:rsidRPr="006F23B1">
        <w:rPr>
          <w:w w:val="95"/>
        </w:rPr>
        <w:t>en</w:t>
      </w:r>
      <w:r w:rsidRPr="006F23B1">
        <w:rPr>
          <w:spacing w:val="3"/>
          <w:w w:val="95"/>
        </w:rPr>
        <w:t xml:space="preserve"> </w:t>
      </w:r>
      <w:r w:rsidRPr="006F23B1">
        <w:rPr>
          <w:w w:val="95"/>
        </w:rPr>
        <w:t>sone</w:t>
      </w:r>
      <w:r w:rsidRPr="006F23B1">
        <w:rPr>
          <w:spacing w:val="4"/>
          <w:w w:val="95"/>
        </w:rPr>
        <w:t xml:space="preserve"> </w:t>
      </w:r>
      <w:r w:rsidRPr="006F23B1">
        <w:rPr>
          <w:w w:val="95"/>
        </w:rPr>
        <w:t>som</w:t>
      </w:r>
      <w:r w:rsidRPr="006F23B1">
        <w:rPr>
          <w:spacing w:val="3"/>
          <w:w w:val="95"/>
        </w:rPr>
        <w:t xml:space="preserve"> </w:t>
      </w:r>
      <w:r w:rsidRPr="006F23B1">
        <w:rPr>
          <w:w w:val="95"/>
        </w:rPr>
        <w:t>ligger</w:t>
      </w:r>
      <w:r w:rsidRPr="006F23B1">
        <w:rPr>
          <w:spacing w:val="3"/>
          <w:w w:val="95"/>
        </w:rPr>
        <w:t xml:space="preserve"> </w:t>
      </w:r>
      <w:r w:rsidRPr="006F23B1">
        <w:rPr>
          <w:w w:val="95"/>
        </w:rPr>
        <w:t>i</w:t>
      </w:r>
      <w:r w:rsidRPr="006F23B1">
        <w:rPr>
          <w:spacing w:val="4"/>
          <w:w w:val="95"/>
        </w:rPr>
        <w:t xml:space="preserve"> </w:t>
      </w:r>
      <w:r w:rsidRPr="006F23B1">
        <w:rPr>
          <w:w w:val="95"/>
        </w:rPr>
        <w:t>mellom</w:t>
      </w:r>
      <w:r w:rsidRPr="006F23B1">
        <w:rPr>
          <w:spacing w:val="3"/>
          <w:w w:val="95"/>
        </w:rPr>
        <w:t xml:space="preserve"> </w:t>
      </w:r>
      <w:r w:rsidRPr="006F23B1">
        <w:rPr>
          <w:w w:val="95"/>
        </w:rPr>
        <w:t>en</w:t>
      </w:r>
      <w:r w:rsidRPr="006F23B1">
        <w:rPr>
          <w:spacing w:val="3"/>
          <w:w w:val="95"/>
        </w:rPr>
        <w:t xml:space="preserve"> </w:t>
      </w:r>
      <w:r w:rsidRPr="006F23B1">
        <w:rPr>
          <w:w w:val="95"/>
        </w:rPr>
        <w:t>elevs</w:t>
      </w:r>
      <w:r w:rsidRPr="006F23B1">
        <w:rPr>
          <w:spacing w:val="4"/>
          <w:w w:val="95"/>
        </w:rPr>
        <w:t xml:space="preserve"> </w:t>
      </w:r>
      <w:r w:rsidRPr="00107DB2">
        <w:rPr>
          <w:spacing w:val="-2"/>
          <w:w w:val="95"/>
        </w:rPr>
        <w:t>kognitiv</w:t>
      </w:r>
      <w:r w:rsidRPr="00107DB2">
        <w:rPr>
          <w:spacing w:val="-3"/>
          <w:w w:val="95"/>
        </w:rPr>
        <w:t>e</w:t>
      </w:r>
      <w:r w:rsidRPr="00107DB2">
        <w:rPr>
          <w:spacing w:val="3"/>
          <w:w w:val="95"/>
        </w:rPr>
        <w:t xml:space="preserve"> </w:t>
      </w:r>
      <w:r w:rsidRPr="00107DB2">
        <w:rPr>
          <w:w w:val="95"/>
        </w:rPr>
        <w:t>ferdigheter,</w:t>
      </w:r>
      <w:r w:rsidRPr="00107DB2">
        <w:rPr>
          <w:spacing w:val="25"/>
          <w:w w:val="93"/>
        </w:rPr>
        <w:t xml:space="preserve"> </w:t>
      </w:r>
      <w:r w:rsidRPr="00107DB2">
        <w:t>dvs.</w:t>
      </w:r>
      <w:r w:rsidRPr="00107DB2">
        <w:rPr>
          <w:spacing w:val="6"/>
        </w:rPr>
        <w:t xml:space="preserve"> </w:t>
      </w:r>
      <w:r w:rsidRPr="00107DB2">
        <w:rPr>
          <w:spacing w:val="-8"/>
        </w:rPr>
        <w:t>h</w:t>
      </w:r>
      <w:r w:rsidRPr="00107DB2">
        <w:rPr>
          <w:spacing w:val="-13"/>
        </w:rPr>
        <w:t>v</w:t>
      </w:r>
      <w:r w:rsidRPr="00107DB2">
        <w:t>a</w:t>
      </w:r>
      <w:r w:rsidRPr="00107DB2">
        <w:rPr>
          <w:spacing w:val="6"/>
        </w:rPr>
        <w:t xml:space="preserve"> </w:t>
      </w:r>
      <w:r w:rsidRPr="00107DB2">
        <w:t>de</w:t>
      </w:r>
      <w:r w:rsidRPr="00107DB2">
        <w:rPr>
          <w:spacing w:val="6"/>
        </w:rPr>
        <w:t xml:space="preserve"> </w:t>
      </w:r>
      <w:r w:rsidRPr="00107DB2">
        <w:rPr>
          <w:spacing w:val="-14"/>
        </w:rPr>
        <w:t>k</w:t>
      </w:r>
      <w:r w:rsidRPr="00107DB2">
        <w:t>an</w:t>
      </w:r>
      <w:r w:rsidRPr="00107DB2">
        <w:rPr>
          <w:spacing w:val="6"/>
        </w:rPr>
        <w:t xml:space="preserve"> </w:t>
      </w:r>
      <w:r w:rsidRPr="00107DB2">
        <w:t>opp</w:t>
      </w:r>
      <w:r w:rsidRPr="00107DB2"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selvstendig</w:t>
      </w:r>
      <w:r>
        <w:rPr>
          <w:spacing w:val="6"/>
        </w:rPr>
        <w:t xml:space="preserve"> </w:t>
      </w:r>
      <w:r>
        <w:t>uten</w:t>
      </w:r>
      <w:r>
        <w:rPr>
          <w:spacing w:val="6"/>
        </w:rPr>
        <w:t xml:space="preserve"> </w:t>
      </w:r>
      <w:r>
        <w:t>hjelp,</w:t>
      </w:r>
      <w:r>
        <w:rPr>
          <w:spacing w:val="7"/>
        </w:rPr>
        <w:t xml:space="preserve"> </w:t>
      </w:r>
      <w:r>
        <w:t>og</w:t>
      </w:r>
      <w:r>
        <w:rPr>
          <w:spacing w:val="6"/>
        </w:rPr>
        <w:t xml:space="preserve"> </w:t>
      </w:r>
      <w:ins w:id="60" w:author="Mira" w:date="2016-12-09T14:21:00Z">
        <w:r w:rsidR="006F23B1">
          <w:t>elevens</w:t>
        </w:r>
      </w:ins>
      <w:del w:id="61" w:author="Mira" w:date="2016-12-09T14:21:00Z">
        <w:r w:rsidDel="006F23B1">
          <w:delText>dets</w:delText>
        </w:r>
      </w:del>
      <w:r>
        <w:rPr>
          <w:spacing w:val="6"/>
        </w:rPr>
        <w:t xml:space="preserve"> p</w:t>
      </w:r>
      <w:r>
        <w:t>otensielle</w:t>
      </w:r>
      <w:r>
        <w:rPr>
          <w:spacing w:val="6"/>
        </w:rPr>
        <w:t xml:space="preserve"> </w:t>
      </w:r>
      <w:r>
        <w:t>utvikling,</w:t>
      </w:r>
      <w:r>
        <w:rPr>
          <w:spacing w:val="6"/>
        </w:rPr>
        <w:t xml:space="preserve"> </w:t>
      </w:r>
      <w:r>
        <w:t>dvs.</w:t>
      </w:r>
      <w:r>
        <w:rPr>
          <w:spacing w:val="6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6"/>
        </w:rPr>
        <w:t xml:space="preserve"> </w:t>
      </w:r>
      <w:r>
        <w:rPr>
          <w:spacing w:val="-2"/>
        </w:rPr>
        <w:t>e</w:t>
      </w:r>
      <w:r>
        <w:t>n</w:t>
      </w:r>
      <w:r>
        <w:rPr>
          <w:spacing w:val="7"/>
        </w:rPr>
        <w:t xml:space="preserve"> </w:t>
      </w:r>
      <w:r>
        <w:t>elev</w:t>
      </w:r>
      <w:r>
        <w:rPr>
          <w:w w:val="9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7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7"/>
        </w:rPr>
        <w:t xml:space="preserve"> </w:t>
      </w:r>
      <w:r>
        <w:t>til</w:t>
      </w:r>
      <w:r>
        <w:rPr>
          <w:spacing w:val="-26"/>
        </w:rPr>
        <w:t xml:space="preserve"> </w:t>
      </w:r>
      <w:r>
        <w:t>eller</w:t>
      </w:r>
      <w:r>
        <w:rPr>
          <w:spacing w:val="-27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26"/>
        </w:rPr>
        <w:t xml:space="preserve"> </w:t>
      </w:r>
      <w:r>
        <w:rPr>
          <w:spacing w:val="6"/>
        </w:rPr>
        <w:t>g</w:t>
      </w:r>
      <w:r>
        <w:t>jennom</w:t>
      </w:r>
      <w:r>
        <w:rPr>
          <w:spacing w:val="-26"/>
        </w:rPr>
        <w:t xml:space="preserve"> </w:t>
      </w:r>
      <w:r>
        <w:t>e</w:t>
      </w:r>
      <w:r>
        <w:rPr>
          <w:spacing w:val="-8"/>
        </w:rPr>
        <w:t>n</w:t>
      </w:r>
      <w:r>
        <w:t>ten</w:t>
      </w:r>
      <w:r>
        <w:rPr>
          <w:spacing w:val="-27"/>
        </w:rPr>
        <w:t xml:space="preserve"> </w:t>
      </w:r>
      <w:r>
        <w:rPr>
          <w:spacing w:val="-7"/>
        </w:rPr>
        <w:t>v</w:t>
      </w:r>
      <w:r>
        <w:t>eiledning</w:t>
      </w:r>
      <w:r>
        <w:rPr>
          <w:spacing w:val="-26"/>
        </w:rPr>
        <w:t xml:space="preserve"> </w:t>
      </w:r>
      <w:r>
        <w:t>eller</w:t>
      </w:r>
      <w:r>
        <w:rPr>
          <w:spacing w:val="-27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</w:t>
      </w:r>
      <w:r>
        <w:rPr>
          <w:spacing w:val="-26"/>
        </w:rPr>
        <w:t xml:space="preserve"> </w:t>
      </w:r>
      <w:r>
        <w:t>(Mercer</w:t>
      </w:r>
      <w:r>
        <w:rPr>
          <w:spacing w:val="-27"/>
        </w:rPr>
        <w:t xml:space="preserve"> </w:t>
      </w:r>
      <w:r>
        <w:t>&amp;</w:t>
      </w:r>
      <w:r>
        <w:rPr>
          <w:spacing w:val="-26"/>
        </w:rPr>
        <w:t xml:space="preserve"> </w:t>
      </w:r>
      <w:r>
        <w:t>Littleton,</w:t>
      </w:r>
      <w:r>
        <w:rPr>
          <w:spacing w:val="-27"/>
        </w:rPr>
        <w:t xml:space="preserve"> </w:t>
      </w:r>
      <w:r>
        <w:t>2007,</w:t>
      </w:r>
      <w:r>
        <w:rPr>
          <w:spacing w:val="-27"/>
        </w:rPr>
        <w:t xml:space="preserve"> </w:t>
      </w:r>
      <w:r>
        <w:t>s.</w:t>
      </w:r>
      <w:r>
        <w:rPr>
          <w:w w:val="93"/>
        </w:rPr>
        <w:t xml:space="preserve"> </w:t>
      </w:r>
      <w:r>
        <w:t>14;</w:t>
      </w:r>
      <w:r>
        <w:rPr>
          <w:spacing w:val="-3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3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al.,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>9</w:t>
      </w:r>
      <w:r>
        <w:t>98,</w:t>
      </w:r>
      <w:r>
        <w:rPr>
          <w:spacing w:val="-3"/>
        </w:rPr>
        <w:t xml:space="preserve"> </w:t>
      </w:r>
      <w:r>
        <w:t>s.</w:t>
      </w:r>
      <w:r>
        <w:rPr>
          <w:spacing w:val="-3"/>
        </w:rPr>
        <w:t xml:space="preserve"> </w:t>
      </w:r>
      <w:r>
        <w:t>125;</w:t>
      </w:r>
      <w:r>
        <w:rPr>
          <w:spacing w:val="-2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1"/>
        </w:rPr>
        <w:t>j</w:t>
      </w:r>
      <w:r>
        <w:rPr>
          <w:spacing w:val="-117"/>
        </w:rPr>
        <w:t>o</w:t>
      </w:r>
      <w:r>
        <w:rPr>
          <w:spacing w:val="-2"/>
        </w:rPr>
        <w:t>¨</w:t>
      </w:r>
      <w:r>
        <w:t>,</w:t>
      </w:r>
      <w:r>
        <w:rPr>
          <w:spacing w:val="-3"/>
        </w:rPr>
        <w:t xml:space="preserve"> </w:t>
      </w:r>
      <w:r>
        <w:t>2013,</w:t>
      </w:r>
      <w:r>
        <w:rPr>
          <w:spacing w:val="-3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75).</w:t>
      </w:r>
      <w:r>
        <w:rPr>
          <w:spacing w:val="-3"/>
        </w:rPr>
        <w:t xml:space="preserve"> </w:t>
      </w:r>
      <w:r>
        <w:t>Jeg</w:t>
      </w:r>
      <w:r>
        <w:rPr>
          <w:spacing w:val="-3"/>
        </w:rPr>
        <w:t xml:space="preserve"> </w:t>
      </w:r>
      <w:r>
        <w:t>brukte</w:t>
      </w:r>
      <w:r>
        <w:rPr>
          <w:spacing w:val="-2"/>
        </w:rPr>
        <w:t xml:space="preserve"> </w:t>
      </w:r>
      <w:r>
        <w:t>“scaffolding”</w:t>
      </w:r>
      <w:r>
        <w:rPr>
          <w:spacing w:val="-3"/>
        </w:rPr>
        <w:t xml:space="preserve"> </w:t>
      </w:r>
      <w:r>
        <w:t>eller</w:t>
      </w:r>
      <w:r>
        <w:rPr>
          <w:spacing w:val="-3"/>
        </w:rPr>
        <w:t xml:space="preserve"> </w:t>
      </w:r>
      <w:r>
        <w:t>stillas</w:t>
      </w:r>
      <w:r>
        <w:rPr>
          <w:spacing w:val="-7"/>
        </w:rPr>
        <w:t>b</w:t>
      </w:r>
      <w:r>
        <w:t>ygging</w:t>
      </w:r>
      <w:r>
        <w:rPr>
          <w:w w:val="95"/>
        </w:rPr>
        <w:t xml:space="preserve"> </w:t>
      </w:r>
      <w:r>
        <w:t>(B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al.,</w:t>
      </w:r>
      <w:r>
        <w:rPr>
          <w:spacing w:val="-6"/>
        </w:rPr>
        <w:t xml:space="preserve"> </w:t>
      </w:r>
      <w:r>
        <w:t>1998;</w:t>
      </w:r>
      <w:r>
        <w:rPr>
          <w:spacing w:val="-5"/>
        </w:rPr>
        <w:t xml:space="preserve"> </w:t>
      </w:r>
      <w:r>
        <w:t>Mat</w:t>
      </w:r>
      <w:r>
        <w:rPr>
          <w:spacing w:val="-8"/>
        </w:rPr>
        <w:t>h</w:t>
      </w:r>
      <w:r>
        <w:rPr>
          <w:spacing w:val="-115"/>
        </w:rPr>
        <w:t>´</w:t>
      </w:r>
      <w:r>
        <w:t>e,</w:t>
      </w:r>
      <w:r>
        <w:rPr>
          <w:spacing w:val="-6"/>
        </w:rPr>
        <w:t xml:space="preserve"> </w:t>
      </w:r>
      <w:r>
        <w:t>2015,</w:t>
      </w:r>
      <w:r>
        <w:rPr>
          <w:spacing w:val="-6"/>
        </w:rPr>
        <w:t xml:space="preserve"> </w:t>
      </w:r>
      <w:r>
        <w:t>s.</w:t>
      </w:r>
      <w:r>
        <w:rPr>
          <w:spacing w:val="-5"/>
        </w:rPr>
        <w:t xml:space="preserve"> </w:t>
      </w:r>
      <w:r>
        <w:t>71)</w:t>
      </w:r>
      <w:r>
        <w:rPr>
          <w:spacing w:val="-6"/>
        </w:rPr>
        <w:t xml:space="preserve"> </w:t>
      </w:r>
      <w:r>
        <w:t>for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k</w:t>
      </w:r>
      <w:r>
        <w:rPr>
          <w:spacing w:val="-8"/>
        </w:rPr>
        <w:t>n</w:t>
      </w:r>
      <w:r>
        <w:t>ytte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</w:t>
      </w:r>
      <w:r>
        <w:rPr>
          <w:spacing w:val="-5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5"/>
        </w:rPr>
        <w:t xml:space="preserve"> </w:t>
      </w:r>
      <w:r>
        <w:t>forkunns</w:t>
      </w:r>
      <w:r>
        <w:rPr>
          <w:spacing w:val="-14"/>
        </w:rPr>
        <w:t>k</w:t>
      </w:r>
      <w:r>
        <w:t>a</w:t>
      </w:r>
      <w:r>
        <w:rPr>
          <w:spacing w:val="6"/>
        </w:rPr>
        <w:t>p</w:t>
      </w:r>
      <w:r>
        <w:t>er</w:t>
      </w:r>
      <w:r>
        <w:rPr>
          <w:spacing w:val="-6"/>
        </w:rPr>
        <w:t xml:space="preserve"> </w:t>
      </w:r>
      <w:r>
        <w:t>og</w:t>
      </w:r>
      <w:r>
        <w:rPr>
          <w:w w:val="92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e</w:t>
      </w:r>
      <w:r>
        <w:t>rdagsoppfatninger.</w:t>
      </w:r>
      <w:r>
        <w:rPr>
          <w:spacing w:val="-6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6"/>
        </w:rPr>
        <w:t xml:space="preserve"> </w:t>
      </w:r>
      <w:r>
        <w:rPr>
          <w:spacing w:val="6"/>
        </w:rPr>
        <w:t>b</w:t>
      </w:r>
      <w:r>
        <w:t>eskrev</w:t>
      </w:r>
      <w:r>
        <w:rPr>
          <w:spacing w:val="-6"/>
        </w:rPr>
        <w:t xml:space="preserve"> </w:t>
      </w:r>
      <w:r>
        <w:t>jeg</w:t>
      </w:r>
      <w:r>
        <w:rPr>
          <w:spacing w:val="-5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7"/>
        </w:rPr>
        <w:t>p</w:t>
      </w:r>
      <w:r>
        <w:t>et</w:t>
      </w:r>
      <w:r>
        <w:rPr>
          <w:spacing w:val="-6"/>
        </w:rPr>
        <w:t xml:space="preserve"> </w:t>
      </w:r>
      <w:r>
        <w:t>“aktiv</w:t>
      </w:r>
      <w:r>
        <w:rPr>
          <w:spacing w:val="-6"/>
        </w:rPr>
        <w:t xml:space="preserve"> </w:t>
      </w:r>
      <w:r>
        <w:t>tra</w:t>
      </w:r>
      <w:r>
        <w:rPr>
          <w:spacing w:val="-2"/>
        </w:rPr>
        <w:t>n</w:t>
      </w:r>
      <w:r>
        <w:t>s</w:t>
      </w:r>
      <w:r>
        <w:rPr>
          <w:spacing w:val="6"/>
        </w:rPr>
        <w:t>p</w:t>
      </w:r>
      <w:r>
        <w:t>ort”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elev</w:t>
      </w:r>
      <w:r>
        <w:rPr>
          <w:spacing w:val="-6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2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samm</w:t>
      </w:r>
      <w:del w:id="62" w:author="Mira" w:date="2016-12-09T14:21:00Z">
        <w:r w:rsidDel="006F23B1">
          <w:delText>n</w:delText>
        </w:r>
      </w:del>
      <w:r>
        <w:t>e</w:t>
      </w:r>
      <w:ins w:id="63" w:author="Mira" w:date="2016-12-09T14:21:00Z">
        <w:r w:rsidR="006F23B1">
          <w:t>n</w:t>
        </w:r>
      </w:ins>
      <w:r>
        <w:t>ligne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t>e</w:t>
      </w:r>
      <w:ins w:id="64" w:author="Mira" w:date="2016-12-09T14:21:00Z">
        <w:r w:rsidR="006F23B1">
          <w:t>t</w:t>
        </w:r>
      </w:ins>
      <w:del w:id="65" w:author="Mira" w:date="2016-12-09T14:21:00Z">
        <w:r w:rsidDel="006F23B1">
          <w:delText>n</w:delText>
        </w:r>
      </w:del>
      <w:r>
        <w:rPr>
          <w:spacing w:val="-21"/>
        </w:rPr>
        <w:t xml:space="preserve"> </w:t>
      </w:r>
      <w:r>
        <w:rPr>
          <w:spacing w:val="-3"/>
        </w:rPr>
        <w:t>kaffefilter.</w:t>
      </w:r>
      <w:r>
        <w:rPr>
          <w:spacing w:val="-21"/>
        </w:rPr>
        <w:t xml:space="preserve"> </w:t>
      </w:r>
      <w:r>
        <w:t>Jeg</w:t>
      </w:r>
      <w:r>
        <w:rPr>
          <w:spacing w:val="-22"/>
        </w:rPr>
        <w:t xml:space="preserve"> </w:t>
      </w:r>
      <w:r>
        <w:t>fortalte</w:t>
      </w:r>
      <w:r>
        <w:rPr>
          <w:spacing w:val="-21"/>
        </w:rPr>
        <w:t xml:space="preserve"> </w:t>
      </w:r>
      <w:r>
        <w:rPr>
          <w:spacing w:val="-3"/>
        </w:rPr>
        <w:t>eleven</w:t>
      </w:r>
      <w:r>
        <w:rPr>
          <w:spacing w:val="-22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oksne</w:t>
      </w:r>
      <w:r>
        <w:rPr>
          <w:spacing w:val="-21"/>
        </w:rPr>
        <w:t xml:space="preserve"> </w:t>
      </w:r>
      <w:r>
        <w:rPr>
          <w:spacing w:val="-2"/>
        </w:rPr>
        <w:t>mennesker</w:t>
      </w:r>
      <w:r>
        <w:rPr>
          <w:spacing w:val="-21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rPr>
          <w:spacing w:val="-3"/>
        </w:rPr>
        <w:t>drikker</w:t>
      </w:r>
      <w:r>
        <w:rPr>
          <w:spacing w:val="-21"/>
        </w:rPr>
        <w:t xml:space="preserve"> </w:t>
      </w:r>
      <w:r>
        <w:rPr>
          <w:spacing w:val="-4"/>
        </w:rPr>
        <w:t>kaffe</w:t>
      </w:r>
      <w:ins w:id="66" w:author="Mira" w:date="2016-12-09T14:21:00Z">
        <w:r w:rsidR="00107DB2">
          <w:rPr>
            <w:spacing w:val="61"/>
            <w:w w:val="90"/>
          </w:rPr>
          <w:t xml:space="preserve"> </w:t>
        </w:r>
      </w:ins>
      <w:del w:id="67" w:author="Mira" w:date="2016-12-09T14:21:00Z">
        <w:r w:rsidDel="00107DB2">
          <w:rPr>
            <w:spacing w:val="61"/>
            <w:w w:val="90"/>
          </w:rPr>
          <w:delText xml:space="preserve"> </w:delText>
        </w:r>
        <w:r w:rsidDel="00107DB2">
          <w:delText>øns</w:delText>
        </w:r>
        <w:r w:rsidDel="00107DB2">
          <w:rPr>
            <w:spacing w:val="-8"/>
          </w:rPr>
          <w:delText>k</w:delText>
        </w:r>
        <w:r w:rsidDel="00107DB2">
          <w:delText>er</w:delText>
        </w:r>
        <w:r w:rsidDel="00107DB2">
          <w:rPr>
            <w:spacing w:val="-22"/>
          </w:rPr>
          <w:delText xml:space="preserve"> </w:delText>
        </w:r>
      </w:del>
      <w:r>
        <w:t>ik</w:t>
      </w:r>
      <w:r>
        <w:rPr>
          <w:spacing w:val="-8"/>
        </w:rPr>
        <w:t>k</w:t>
      </w:r>
      <w:r>
        <w:t>e</w:t>
      </w:r>
      <w:r>
        <w:rPr>
          <w:spacing w:val="-23"/>
        </w:rPr>
        <w:t xml:space="preserve"> </w:t>
      </w:r>
      <w:ins w:id="68" w:author="Mira" w:date="2016-12-09T14:21:00Z">
        <w:r w:rsidR="00107DB2">
          <w:t>øns</w:t>
        </w:r>
        <w:r w:rsidR="00107DB2">
          <w:rPr>
            <w:spacing w:val="-8"/>
          </w:rPr>
          <w:t>k</w:t>
        </w:r>
        <w:r w:rsidR="00107DB2">
          <w:t>er</w:t>
        </w:r>
        <w:r w:rsidR="00107DB2">
          <w:rPr>
            <w:spacing w:val="-33"/>
          </w:rPr>
          <w:t xml:space="preserve"> </w:t>
        </w:r>
      </w:ins>
      <w:ins w:id="69" w:author="Mira" w:date="2016-12-09T14:22:00Z">
        <w:r w:rsidR="00107DB2">
          <w:rPr>
            <w:spacing w:val="-33"/>
          </w:rPr>
          <w:t xml:space="preserve">å </w:t>
        </w:r>
      </w:ins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affe</w:t>
      </w:r>
      <w:r>
        <w:rPr>
          <w:spacing w:val="-8"/>
        </w:rPr>
        <w:t>k</w:t>
      </w:r>
      <w:r>
        <w:t>orn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deres</w:t>
      </w:r>
      <w:r>
        <w:rPr>
          <w:spacing w:val="-23"/>
        </w:rPr>
        <w:t xml:space="preserve"> </w:t>
      </w:r>
      <w:r>
        <w:rPr>
          <w:spacing w:val="-14"/>
        </w:rPr>
        <w:t>k</w:t>
      </w:r>
      <w:r>
        <w:t>af</w:t>
      </w:r>
      <w:r>
        <w:rPr>
          <w:spacing w:val="-2"/>
        </w:rPr>
        <w:t>f</w:t>
      </w:r>
      <w:r>
        <w:t>edri</w:t>
      </w:r>
      <w:ins w:id="70" w:author="Mira" w:date="2016-12-09T14:22:00Z">
        <w:r w:rsidR="00107DB2">
          <w:t>k</w:t>
        </w:r>
      </w:ins>
      <w:del w:id="71" w:author="Mira" w:date="2016-12-09T14:22:00Z">
        <w:r w:rsidDel="00107DB2">
          <w:delText>n</w:delText>
        </w:r>
      </w:del>
      <w:r>
        <w:t>k,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t>at</w:t>
      </w:r>
      <w:r>
        <w:rPr>
          <w:spacing w:val="-22"/>
        </w:rPr>
        <w:t xml:space="preserve"> </w:t>
      </w:r>
      <w:r>
        <w:t>de</w:t>
      </w:r>
      <w:r>
        <w:rPr>
          <w:spacing w:val="-2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23"/>
        </w:rPr>
        <w:t xml:space="preserve"> </w:t>
      </w:r>
      <w:r>
        <w:t>e</w:t>
      </w:r>
      <w:ins w:id="72" w:author="Mira" w:date="2016-12-09T14:22:00Z">
        <w:r w:rsidR="00107DB2">
          <w:t>t</w:t>
        </w:r>
      </w:ins>
      <w:del w:id="73" w:author="Mira" w:date="2016-12-09T14:22:00Z">
        <w:r w:rsidDel="00107DB2">
          <w:delText>n</w:delText>
        </w:r>
      </w:del>
      <w:r>
        <w:rPr>
          <w:spacing w:val="-22"/>
        </w:rPr>
        <w:t xml:space="preserve"> </w:t>
      </w:r>
      <w:r>
        <w:rPr>
          <w:spacing w:val="-14"/>
        </w:rPr>
        <w:t>k</w:t>
      </w:r>
      <w:r>
        <w:t>affefilter</w:t>
      </w:r>
      <w:r>
        <w:rPr>
          <w:spacing w:val="-22"/>
        </w:rPr>
        <w:t xml:space="preserve"> </w:t>
      </w:r>
      <w:r>
        <w:t>til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skille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affe</w:t>
      </w:r>
      <w:r>
        <w:rPr>
          <w:spacing w:val="-8"/>
        </w:rPr>
        <w:t>k</w:t>
      </w:r>
      <w:r>
        <w:rPr>
          <w:spacing w:val="-2"/>
        </w:rPr>
        <w:t>o</w:t>
      </w:r>
      <w:r>
        <w:t>rn</w:t>
      </w:r>
      <w:r>
        <w:rPr>
          <w:spacing w:val="-23"/>
        </w:rPr>
        <w:t xml:space="preserve"> </w:t>
      </w:r>
      <w:r>
        <w:t>fra</w:t>
      </w:r>
      <w:r>
        <w:rPr>
          <w:w w:val="93"/>
        </w:rPr>
        <w:t xml:space="preserve"> </w:t>
      </w:r>
      <w:r>
        <w:rPr>
          <w:spacing w:val="-1"/>
          <w:w w:val="95"/>
        </w:rPr>
        <w:t>dri</w:t>
      </w:r>
      <w:ins w:id="74" w:author="Mira" w:date="2016-12-09T14:22:00Z">
        <w:r w:rsidR="00107DB2">
          <w:rPr>
            <w:spacing w:val="-1"/>
            <w:w w:val="95"/>
          </w:rPr>
          <w:t>k</w:t>
        </w:r>
      </w:ins>
      <w:del w:id="75" w:author="Mira" w:date="2016-12-09T14:22:00Z">
        <w:r w:rsidDel="00107DB2">
          <w:rPr>
            <w:spacing w:val="-1"/>
            <w:w w:val="95"/>
          </w:rPr>
          <w:delText>n</w:delText>
        </w:r>
      </w:del>
      <w:r>
        <w:rPr>
          <w:spacing w:val="-1"/>
          <w:w w:val="95"/>
        </w:rPr>
        <w:t>k</w:t>
      </w:r>
      <w:r>
        <w:rPr>
          <w:spacing w:val="-2"/>
          <w:w w:val="95"/>
        </w:rPr>
        <w:t xml:space="preserve">en. </w:t>
      </w:r>
      <w:r>
        <w:rPr>
          <w:w w:val="95"/>
        </w:rPr>
        <w:t>Go</w:t>
      </w:r>
      <w:r>
        <w:rPr>
          <w:spacing w:val="1"/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fagsen</w:t>
      </w:r>
      <w:r>
        <w:rPr>
          <w:spacing w:val="-1"/>
          <w:w w:val="95"/>
        </w:rPr>
        <w:t>trerte</w:t>
      </w:r>
      <w:r>
        <w:rPr>
          <w:spacing w:val="-2"/>
          <w:w w:val="95"/>
        </w:rPr>
        <w:t xml:space="preserve"> sam</w:t>
      </w:r>
      <w:r>
        <w:rPr>
          <w:spacing w:val="-1"/>
          <w:w w:val="95"/>
        </w:rPr>
        <w:t>taler</w:t>
      </w:r>
      <w:r>
        <w:rPr>
          <w:spacing w:val="-2"/>
          <w:w w:val="95"/>
        </w:rPr>
        <w:t xml:space="preserve"> </w:t>
      </w:r>
      <w:r>
        <w:rPr>
          <w:w w:val="95"/>
        </w:rPr>
        <w:t>mellom</w:t>
      </w:r>
      <w:r>
        <w:rPr>
          <w:spacing w:val="-2"/>
          <w:w w:val="95"/>
        </w:rPr>
        <w:t xml:space="preserve"> elev</w:t>
      </w:r>
      <w:r>
        <w:rPr>
          <w:spacing w:val="-3"/>
          <w:w w:val="95"/>
        </w:rPr>
        <w:t xml:space="preserve">er </w:t>
      </w:r>
      <w:r>
        <w:rPr>
          <w:w w:val="95"/>
        </w:rPr>
        <w:t>(eller</w:t>
      </w:r>
      <w:r>
        <w:rPr>
          <w:spacing w:val="-1"/>
          <w:w w:val="95"/>
        </w:rPr>
        <w:t xml:space="preserve"> </w:t>
      </w:r>
      <w:r>
        <w:rPr>
          <w:w w:val="95"/>
        </w:rPr>
        <w:t>faglige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sam</w:t>
      </w:r>
      <w:r>
        <w:rPr>
          <w:spacing w:val="-1"/>
          <w:w w:val="95"/>
        </w:rPr>
        <w:t xml:space="preserve">taler </w:t>
      </w:r>
      <w:r>
        <w:rPr>
          <w:w w:val="95"/>
        </w:rPr>
        <w:t>med</w:t>
      </w:r>
      <w:r>
        <w:rPr>
          <w:spacing w:val="-2"/>
          <w:w w:val="95"/>
        </w:rPr>
        <w:t xml:space="preserve"> </w:t>
      </w:r>
      <w:r>
        <w:rPr>
          <w:w w:val="95"/>
        </w:rPr>
        <w:t>lærer)</w:t>
      </w:r>
      <w:r>
        <w:rPr>
          <w:spacing w:val="-2"/>
          <w:w w:val="95"/>
        </w:rPr>
        <w:t xml:space="preserve"> </w:t>
      </w:r>
      <w:r>
        <w:rPr>
          <w:spacing w:val="-5"/>
          <w:w w:val="95"/>
        </w:rPr>
        <w:t>h</w:t>
      </w:r>
      <w:r>
        <w:rPr>
          <w:spacing w:val="-4"/>
          <w:w w:val="95"/>
        </w:rPr>
        <w:t>v</w:t>
      </w:r>
      <w:r>
        <w:rPr>
          <w:spacing w:val="-5"/>
          <w:w w:val="95"/>
        </w:rPr>
        <w:t>or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45"/>
          <w:w w:val="90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6"/>
        </w:rPr>
        <w:t xml:space="preserve"> </w:t>
      </w:r>
      <w:r>
        <w:t>egne</w:t>
      </w:r>
      <w:r>
        <w:rPr>
          <w:spacing w:val="-5"/>
        </w:rPr>
        <w:t xml:space="preserve"> </w:t>
      </w:r>
      <w:r>
        <w:t>erfaringer</w:t>
      </w:r>
      <w:r>
        <w:rPr>
          <w:spacing w:val="-4"/>
        </w:rPr>
        <w:t xml:space="preserve"> </w:t>
      </w:r>
      <w:r>
        <w:t>og</w:t>
      </w:r>
      <w:r>
        <w:rPr>
          <w:spacing w:val="-6"/>
        </w:rPr>
        <w:t xml:space="preserve"> </w:t>
      </w:r>
      <w:r>
        <w:t>sp</w:t>
      </w:r>
      <w:r>
        <w:rPr>
          <w:spacing w:val="-33"/>
        </w:rPr>
        <w:t>r</w:t>
      </w:r>
      <w:r>
        <w:rPr>
          <w:spacing w:val="-101"/>
        </w:rPr>
        <w:t>˚</w:t>
      </w:r>
      <w:r>
        <w:t>a</w:t>
      </w:r>
      <w:r>
        <w:rPr>
          <w:spacing w:val="-8"/>
        </w:rPr>
        <w:t>k</w:t>
      </w:r>
      <w:del w:id="76" w:author="Mira" w:date="2016-12-09T14:22:00Z">
        <w:r w:rsidDel="00107DB2">
          <w:delText>et</w:delText>
        </w:r>
      </w:del>
      <w:r>
        <w:rPr>
          <w:spacing w:val="-5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faglig</w:t>
      </w:r>
      <w:r>
        <w:rPr>
          <w:spacing w:val="-5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5"/>
        </w:rPr>
        <w:t xml:space="preserve"> </w:t>
      </w:r>
      <w:r>
        <w:t>hjel</w:t>
      </w:r>
      <w:r>
        <w:rPr>
          <w:spacing w:val="6"/>
        </w:rPr>
        <w:t>p</w:t>
      </w:r>
      <w:r>
        <w:t>er</w:t>
      </w:r>
      <w:r>
        <w:rPr>
          <w:spacing w:val="-6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s</w:t>
      </w:r>
      <w:r>
        <w:rPr>
          <w:spacing w:val="-14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5"/>
        </w:rPr>
        <w:t xml:space="preserve"> </w:t>
      </w:r>
      <w:r>
        <w:t>bro</w:t>
      </w:r>
      <w:r>
        <w:rPr>
          <w:spacing w:val="-6"/>
        </w:rPr>
        <w:t xml:space="preserve"> </w:t>
      </w:r>
      <w:r>
        <w:t>mellom</w:t>
      </w:r>
      <w:r>
        <w:rPr>
          <w:w w:val="91"/>
        </w:rPr>
        <w:t xml:space="preserve"> </w:t>
      </w:r>
      <w:r>
        <w:t>praksis</w:t>
      </w:r>
      <w:r>
        <w:rPr>
          <w:spacing w:val="-25"/>
        </w:rPr>
        <w:t xml:space="preserve"> </w:t>
      </w:r>
      <w:r>
        <w:t>og</w:t>
      </w:r>
      <w:r>
        <w:rPr>
          <w:spacing w:val="-24"/>
        </w:rPr>
        <w:t xml:space="preserve"> </w:t>
      </w:r>
      <w:r>
        <w:t>teori</w:t>
      </w:r>
      <w:r>
        <w:rPr>
          <w:spacing w:val="-24"/>
        </w:rPr>
        <w:t xml:space="preserve"> </w:t>
      </w:r>
      <w:r>
        <w:t>(Ødegaard</w:t>
      </w:r>
      <w:r>
        <w:rPr>
          <w:spacing w:val="-23"/>
        </w:rPr>
        <w:t xml:space="preserve"> </w:t>
      </w:r>
      <w:r>
        <w:t>&amp;</w:t>
      </w:r>
      <w:r>
        <w:rPr>
          <w:spacing w:val="-24"/>
        </w:rPr>
        <w:t xml:space="preserve"> </w:t>
      </w:r>
      <w:r>
        <w:t>Arnesen,</w:t>
      </w:r>
      <w:r>
        <w:rPr>
          <w:spacing w:val="-24"/>
        </w:rPr>
        <w:t xml:space="preserve"> </w:t>
      </w:r>
      <w:r>
        <w:t>2010).</w:t>
      </w:r>
    </w:p>
    <w:p w14:paraId="6C168175" w14:textId="77777777" w:rsidR="006C5653" w:rsidRDefault="006C5653">
      <w:pPr>
        <w:rPr>
          <w:rFonts w:ascii="Georgia" w:eastAsia="Georgia" w:hAnsi="Georgia" w:cs="Georgia"/>
          <w:sz w:val="24"/>
          <w:szCs w:val="24"/>
        </w:rPr>
      </w:pPr>
    </w:p>
    <w:p w14:paraId="36714EA1" w14:textId="77777777" w:rsidR="006C5653" w:rsidRDefault="000B271B">
      <w:pPr>
        <w:pStyle w:val="Heading1"/>
        <w:spacing w:before="141"/>
        <w:ind w:left="136"/>
        <w:jc w:val="both"/>
        <w:rPr>
          <w:b w:val="0"/>
          <w:bCs w:val="0"/>
        </w:rPr>
      </w:pPr>
      <w:r>
        <w:t>Refleksjon</w:t>
      </w:r>
    </w:p>
    <w:p w14:paraId="33E24A56" w14:textId="77777777" w:rsidR="006C5653" w:rsidRDefault="000B271B">
      <w:pPr>
        <w:pStyle w:val="BodyText"/>
        <w:spacing w:before="231" w:line="254" w:lineRule="auto"/>
        <w:ind w:left="136" w:right="113"/>
        <w:jc w:val="both"/>
      </w:pPr>
      <w:r>
        <w:t>Ifølge</w:t>
      </w:r>
      <w:r>
        <w:rPr>
          <w:spacing w:val="-28"/>
        </w:rPr>
        <w:t xml:space="preserve"> </w:t>
      </w:r>
      <w:r>
        <w:t>NOU</w:t>
      </w:r>
      <w:r>
        <w:rPr>
          <w:spacing w:val="-27"/>
        </w:rPr>
        <w:t xml:space="preserve"> </w:t>
      </w:r>
      <w:r>
        <w:t>2015:8</w:t>
      </w:r>
      <w:r>
        <w:rPr>
          <w:spacing w:val="-27"/>
        </w:rPr>
        <w:t xml:space="preserve"> </w:t>
      </w:r>
      <w:r>
        <w:rPr>
          <w:rFonts w:ascii="Arial" w:hAnsi="Arial"/>
          <w:i/>
          <w:position w:val="2"/>
          <w:sz w:val="12"/>
        </w:rPr>
        <w:t>&lt;</w:t>
      </w:r>
      <w:r>
        <w:rPr>
          <w:spacing w:val="-19"/>
        </w:rPr>
        <w:t>F</w:t>
      </w:r>
      <w:r>
        <w:t>re</w:t>
      </w:r>
      <w:r>
        <w:rPr>
          <w:spacing w:val="-8"/>
        </w:rPr>
        <w:t>m</w:t>
      </w:r>
      <w:r>
        <w:t>tidens</w:t>
      </w:r>
      <w:r>
        <w:rPr>
          <w:spacing w:val="-27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rFonts w:ascii="Arial" w:hAnsi="Arial"/>
          <w:i/>
          <w:position w:val="2"/>
          <w:sz w:val="12"/>
        </w:rPr>
        <w:t>&gt;</w:t>
      </w:r>
      <w:r>
        <w:rPr>
          <w:rFonts w:ascii="Arial" w:hAnsi="Arial"/>
          <w:i/>
          <w:spacing w:val="-3"/>
          <w:position w:val="2"/>
          <w:sz w:val="12"/>
        </w:rPr>
        <w:t xml:space="preserve"> </w:t>
      </w:r>
      <w:r>
        <w:t>(2015)</w:t>
      </w:r>
      <w:r>
        <w:rPr>
          <w:spacing w:val="-28"/>
        </w:rPr>
        <w:t xml:space="preserve"> </w:t>
      </w:r>
      <w:r>
        <w:t>vil</w:t>
      </w:r>
      <w:r>
        <w:rPr>
          <w:spacing w:val="-27"/>
        </w:rPr>
        <w:t xml:space="preserve"> </w:t>
      </w:r>
      <w:r>
        <w:t>læringsprosesser</w:t>
      </w:r>
      <w:r>
        <w:rPr>
          <w:spacing w:val="-28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fører</w:t>
      </w:r>
      <w:r>
        <w:rPr>
          <w:spacing w:val="-27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f</w:t>
      </w:r>
      <w:r>
        <w:rPr>
          <w:spacing w:val="-2"/>
        </w:rPr>
        <w:t>o</w:t>
      </w:r>
      <w:r>
        <w:t>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7"/>
        </w:rPr>
        <w:t xml:space="preserve"> </w:t>
      </w:r>
      <w:r>
        <w:t>bidra</w:t>
      </w:r>
      <w:r>
        <w:rPr>
          <w:w w:val="94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s</w:t>
      </w:r>
      <w:r>
        <w:rPr>
          <w:spacing w:val="-8"/>
        </w:rPr>
        <w:t>t</w:t>
      </w:r>
      <w:r>
        <w:t>yr</w:t>
      </w:r>
      <w:r>
        <w:rPr>
          <w:spacing w:val="-8"/>
        </w:rPr>
        <w:t>k</w:t>
      </w:r>
      <w:r>
        <w:t>e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10"/>
        </w:rPr>
        <w:t xml:space="preserve"> </w:t>
      </w:r>
      <w:r>
        <w:t>moti</w:t>
      </w:r>
      <w:r>
        <w:rPr>
          <w:spacing w:val="-14"/>
        </w:rPr>
        <w:t>v</w:t>
      </w:r>
      <w:r>
        <w:t>asjon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opple</w:t>
      </w:r>
      <w:r>
        <w:rPr>
          <w:spacing w:val="-8"/>
        </w:rPr>
        <w:t>v</w:t>
      </w:r>
      <w:r>
        <w:t>else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2"/>
        </w:rPr>
        <w:t xml:space="preserve"> </w:t>
      </w:r>
      <w:r>
        <w:t>mestring</w:t>
      </w:r>
      <w:r>
        <w:rPr>
          <w:spacing w:val="-11"/>
        </w:rPr>
        <w:t xml:space="preserve"> </w:t>
      </w:r>
      <w:r>
        <w:t>og</w:t>
      </w:r>
      <w:r>
        <w:rPr>
          <w:spacing w:val="-10"/>
        </w:rPr>
        <w:t xml:space="preserve"> </w:t>
      </w:r>
      <w:r>
        <w:t>rele</w:t>
      </w:r>
      <w:r>
        <w:rPr>
          <w:spacing w:val="-16"/>
        </w:rPr>
        <w:t>v</w:t>
      </w:r>
      <w:r>
        <w:t>ans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s</w:t>
      </w:r>
      <w:r>
        <w:rPr>
          <w:spacing w:val="-8"/>
        </w:rPr>
        <w:t>k</w:t>
      </w:r>
      <w:r>
        <w:t>ole</w:t>
      </w:r>
      <w:r>
        <w:rPr>
          <w:spacing w:val="-8"/>
        </w:rPr>
        <w:t>h</w:t>
      </w:r>
      <w:r>
        <w:rPr>
          <w:spacing w:val="-7"/>
        </w:rPr>
        <w:t>v</w:t>
      </w:r>
      <w:r>
        <w:t>erdagen.</w:t>
      </w:r>
      <w:r>
        <w:rPr>
          <w:spacing w:val="-11"/>
        </w:rPr>
        <w:t xml:space="preserve"> </w:t>
      </w:r>
      <w:r>
        <w:t>Men,</w:t>
      </w:r>
      <w:r>
        <w:rPr>
          <w:w w:val="94"/>
        </w:rPr>
        <w:t xml:space="preserve"> </w:t>
      </w:r>
      <w:r>
        <w:rPr>
          <w:spacing w:val="-5"/>
          <w:w w:val="95"/>
        </w:rPr>
        <w:t>v</w:t>
      </w:r>
      <w:r>
        <w:rPr>
          <w:spacing w:val="-6"/>
          <w:w w:val="95"/>
        </w:rPr>
        <w:t>ar</w:t>
      </w:r>
      <w:r>
        <w:rPr>
          <w:spacing w:val="8"/>
          <w:w w:val="95"/>
        </w:rPr>
        <w:t xml:space="preserve"> </w:t>
      </w:r>
      <w:r>
        <w:rPr>
          <w:w w:val="95"/>
        </w:rPr>
        <w:t>dette</w:t>
      </w:r>
      <w:r>
        <w:rPr>
          <w:spacing w:val="8"/>
          <w:w w:val="95"/>
        </w:rPr>
        <w:t xml:space="preserve"> </w:t>
      </w:r>
      <w:r>
        <w:rPr>
          <w:w w:val="95"/>
        </w:rPr>
        <w:t>tilfellet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9"/>
          <w:w w:val="95"/>
        </w:rPr>
        <w:t xml:space="preserve"> </w:t>
      </w:r>
      <w:r>
        <w:rPr>
          <w:w w:val="95"/>
        </w:rPr>
        <w:t>8.</w:t>
      </w:r>
      <w:r>
        <w:rPr>
          <w:spacing w:val="9"/>
          <w:w w:val="95"/>
        </w:rPr>
        <w:t xml:space="preserve"> </w:t>
      </w:r>
      <w:r>
        <w:rPr>
          <w:w w:val="95"/>
        </w:rPr>
        <w:t>klassen</w:t>
      </w:r>
      <w:r>
        <w:rPr>
          <w:spacing w:val="8"/>
          <w:w w:val="95"/>
        </w:rPr>
        <w:t xml:space="preserve"> </w:t>
      </w:r>
      <w:r>
        <w:rPr>
          <w:w w:val="95"/>
        </w:rPr>
        <w:t>og</w:t>
      </w:r>
      <w:r>
        <w:rPr>
          <w:spacing w:val="9"/>
          <w:w w:val="95"/>
        </w:rPr>
        <w:t xml:space="preserve"> </w:t>
      </w:r>
      <w:r>
        <w:rPr>
          <w:spacing w:val="-3"/>
          <w:w w:val="95"/>
        </w:rPr>
        <w:t>h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ordan</w:t>
      </w:r>
      <w:r>
        <w:rPr>
          <w:spacing w:val="8"/>
          <w:w w:val="95"/>
        </w:rPr>
        <w:t xml:space="preserve"> </w:t>
      </w:r>
      <w:r>
        <w:rPr>
          <w:w w:val="95"/>
        </w:rPr>
        <w:t>kunne</w:t>
      </w:r>
      <w:r>
        <w:rPr>
          <w:spacing w:val="9"/>
          <w:w w:val="95"/>
        </w:rPr>
        <w:t xml:space="preserve"> </w:t>
      </w:r>
      <w:r>
        <w:rPr>
          <w:spacing w:val="-1"/>
          <w:w w:val="95"/>
        </w:rPr>
        <w:t>undervisningsopplegget</w:t>
      </w:r>
      <w:r>
        <w:rPr>
          <w:spacing w:val="9"/>
          <w:w w:val="95"/>
        </w:rPr>
        <w:t xml:space="preserve"> </w:t>
      </w:r>
      <w:r>
        <w:rPr>
          <w:w w:val="95"/>
        </w:rPr>
        <w:t>forbedres?</w:t>
      </w:r>
    </w:p>
    <w:p w14:paraId="0B4A8289" w14:textId="77777777" w:rsidR="006C5653" w:rsidRDefault="006C5653">
      <w:pPr>
        <w:spacing w:before="6"/>
        <w:rPr>
          <w:rFonts w:ascii="Georgia" w:eastAsia="Georgia" w:hAnsi="Georgia" w:cs="Georgia"/>
          <w:sz w:val="24"/>
          <w:szCs w:val="24"/>
        </w:rPr>
      </w:pPr>
    </w:p>
    <w:p w14:paraId="447E8B93" w14:textId="496E4CB8" w:rsidR="006C5653" w:rsidRDefault="000B271B">
      <w:pPr>
        <w:pStyle w:val="BodyText"/>
        <w:spacing w:line="288" w:lineRule="exact"/>
        <w:ind w:left="136" w:right="112"/>
        <w:jc w:val="both"/>
        <w:rPr>
          <w:rFonts w:ascii="PMingLiU" w:eastAsia="PMingLiU" w:hAnsi="PMingLiU" w:cs="PMingLiU"/>
          <w:sz w:val="16"/>
          <w:szCs w:val="16"/>
        </w:rPr>
      </w:pPr>
      <w:r>
        <w:rPr>
          <w:w w:val="95"/>
        </w:rPr>
        <w:t>Klette</w:t>
      </w:r>
      <w:r>
        <w:rPr>
          <w:spacing w:val="-10"/>
          <w:w w:val="95"/>
        </w:rPr>
        <w:t xml:space="preserve"> </w:t>
      </w:r>
      <w:r>
        <w:rPr>
          <w:w w:val="95"/>
        </w:rPr>
        <w:t>(2013,</w:t>
      </w:r>
      <w:r>
        <w:rPr>
          <w:spacing w:val="-10"/>
          <w:w w:val="95"/>
        </w:rPr>
        <w:t xml:space="preserve"> </w:t>
      </w:r>
      <w:r>
        <w:rPr>
          <w:w w:val="95"/>
        </w:rPr>
        <w:t>s.</w:t>
      </w:r>
      <w:r>
        <w:rPr>
          <w:spacing w:val="-9"/>
          <w:w w:val="95"/>
        </w:rPr>
        <w:t xml:space="preserve"> </w:t>
      </w:r>
      <w:r>
        <w:rPr>
          <w:w w:val="95"/>
        </w:rPr>
        <w:t>136)</w:t>
      </w:r>
      <w:r>
        <w:rPr>
          <w:spacing w:val="-10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eskri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en</w:t>
      </w:r>
      <w:r>
        <w:rPr>
          <w:spacing w:val="-10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w w:val="95"/>
        </w:rPr>
        <w:t>undervisningsseksens</w:t>
      </w:r>
      <w:r>
        <w:rPr>
          <w:spacing w:val="-11"/>
          <w:w w:val="95"/>
        </w:rPr>
        <w:t xml:space="preserve"> </w:t>
      </w:r>
      <w:r>
        <w:rPr>
          <w:w w:val="95"/>
        </w:rPr>
        <w:t>der</w:t>
      </w:r>
      <w:r>
        <w:rPr>
          <w:spacing w:val="-10"/>
          <w:w w:val="95"/>
        </w:rPr>
        <w:t xml:space="preserve"> </w:t>
      </w:r>
      <w:r>
        <w:rPr>
          <w:w w:val="95"/>
        </w:rPr>
        <w:t>lærere</w:t>
      </w:r>
      <w:r>
        <w:rPr>
          <w:spacing w:val="-10"/>
          <w:w w:val="95"/>
        </w:rPr>
        <w:t xml:space="preserve"> </w:t>
      </w:r>
      <w:r>
        <w:rPr>
          <w:w w:val="95"/>
        </w:rPr>
        <w:t>klarer</w:t>
      </w:r>
      <w:r>
        <w:rPr>
          <w:spacing w:val="-3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balansere</w:t>
      </w:r>
      <w:r>
        <w:rPr>
          <w:spacing w:val="-10"/>
          <w:w w:val="95"/>
        </w:rPr>
        <w:t xml:space="preserve"> </w:t>
      </w:r>
      <w:r>
        <w:rPr>
          <w:w w:val="95"/>
        </w:rPr>
        <w:t>mellom</w:t>
      </w:r>
      <w:r>
        <w:rPr>
          <w:w w:val="91"/>
        </w:rPr>
        <w:t xml:space="preserve"> </w:t>
      </w:r>
      <w:r>
        <w:rPr>
          <w:w w:val="95"/>
        </w:rPr>
        <w:t>tilegnelses-,</w:t>
      </w:r>
      <w:r>
        <w:rPr>
          <w:spacing w:val="-12"/>
          <w:w w:val="95"/>
        </w:rPr>
        <w:t xml:space="preserve"> </w:t>
      </w:r>
      <w:r>
        <w:rPr>
          <w:w w:val="95"/>
        </w:rPr>
        <w:t>utprøvings-,</w:t>
      </w:r>
      <w:r>
        <w:rPr>
          <w:spacing w:val="-11"/>
          <w:w w:val="95"/>
        </w:rPr>
        <w:t xml:space="preserve"> </w:t>
      </w:r>
      <w:r>
        <w:rPr>
          <w:w w:val="95"/>
        </w:rPr>
        <w:t>og</w:t>
      </w:r>
      <w:r>
        <w:rPr>
          <w:spacing w:val="-11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onsolideringssituasjoner.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Ifølge</w:t>
      </w:r>
      <w:r>
        <w:rPr>
          <w:spacing w:val="-11"/>
          <w:w w:val="95"/>
        </w:rPr>
        <w:t xml:space="preserve"> </w:t>
      </w:r>
      <w:r>
        <w:rPr>
          <w:w w:val="95"/>
        </w:rPr>
        <w:t>Klette</w:t>
      </w:r>
      <w:r>
        <w:rPr>
          <w:spacing w:val="-10"/>
          <w:w w:val="95"/>
        </w:rPr>
        <w:t xml:space="preserve"> </w:t>
      </w:r>
      <w:r>
        <w:rPr>
          <w:w w:val="95"/>
        </w:rPr>
        <w:t>har</w:t>
      </w:r>
      <w:r>
        <w:rPr>
          <w:spacing w:val="-11"/>
          <w:w w:val="95"/>
        </w:rPr>
        <w:t xml:space="preserve"> </w:t>
      </w:r>
      <w:r>
        <w:rPr>
          <w:spacing w:val="-3"/>
          <w:w w:val="95"/>
        </w:rPr>
        <w:t>norske</w:t>
      </w:r>
      <w:r>
        <w:rPr>
          <w:spacing w:val="-11"/>
          <w:w w:val="95"/>
        </w:rPr>
        <w:t xml:space="preserve"> </w:t>
      </w:r>
      <w:r>
        <w:rPr>
          <w:w w:val="95"/>
        </w:rPr>
        <w:t>klasserom</w:t>
      </w:r>
      <w:r>
        <w:rPr>
          <w:spacing w:val="-11"/>
          <w:w w:val="95"/>
        </w:rPr>
        <w:t xml:space="preserve"> </w:t>
      </w:r>
      <w:r>
        <w:rPr>
          <w:w w:val="95"/>
        </w:rPr>
        <w:t>ensidi-</w:t>
      </w:r>
      <w:r>
        <w:rPr>
          <w:spacing w:val="59"/>
          <w:w w:val="90"/>
        </w:rPr>
        <w:t xml:space="preserve"> </w:t>
      </w:r>
      <w:r>
        <w:t>ge</w:t>
      </w:r>
      <w:r>
        <w:rPr>
          <w:spacing w:val="-23"/>
        </w:rPr>
        <w:t xml:space="preserve"> </w:t>
      </w:r>
      <w:r>
        <w:t>tendenser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bru</w:t>
      </w:r>
      <w:r>
        <w:rPr>
          <w:spacing w:val="-8"/>
        </w:rPr>
        <w:t>k</w:t>
      </w:r>
      <w:r>
        <w:t>en</w:t>
      </w:r>
      <w:r>
        <w:rPr>
          <w:spacing w:val="-22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2"/>
        </w:rPr>
        <w:t xml:space="preserve"> </w:t>
      </w:r>
      <w:r>
        <w:rPr>
          <w:spacing w:val="-13"/>
        </w:rPr>
        <w:t>v</w:t>
      </w:r>
      <w:r>
        <w:t>ariert</w:t>
      </w:r>
      <w:ins w:id="77" w:author="Mira" w:date="2016-12-09T14:23:00Z">
        <w:r w:rsidR="00107DB2">
          <w:t>e</w:t>
        </w:r>
      </w:ins>
      <w:r>
        <w:rPr>
          <w:spacing w:val="-22"/>
        </w:rPr>
        <w:t xml:space="preserve"> </w:t>
      </w:r>
      <w:r>
        <w:t>ar</w:t>
      </w:r>
      <w:r>
        <w:rPr>
          <w:spacing w:val="6"/>
        </w:rPr>
        <w:t>b</w:t>
      </w:r>
      <w:r>
        <w:t>eids</w:t>
      </w:r>
      <w:r>
        <w:rPr>
          <w:spacing w:val="-33"/>
        </w:rPr>
        <w:t>m</w:t>
      </w:r>
      <w:r>
        <w:rPr>
          <w:spacing w:val="-101"/>
        </w:rPr>
        <w:t>˚</w:t>
      </w:r>
      <w:r>
        <w:t>ater.</w:t>
      </w:r>
      <w:r>
        <w:rPr>
          <w:spacing w:val="-22"/>
        </w:rPr>
        <w:t xml:space="preserve"> </w:t>
      </w:r>
      <w:r>
        <w:t>Slik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2"/>
        </w:rPr>
        <w:t xml:space="preserve"> </w:t>
      </w:r>
      <w:r>
        <w:t>ses</w:t>
      </w:r>
      <w:r>
        <w:rPr>
          <w:spacing w:val="-22"/>
        </w:rPr>
        <w:t xml:space="preserve"> </w:t>
      </w:r>
      <w:r>
        <w:t>fra</w:t>
      </w:r>
      <w:r>
        <w:rPr>
          <w:spacing w:val="-22"/>
        </w:rPr>
        <w:t xml:space="preserve"> </w:t>
      </w:r>
      <w:r>
        <w:t>fi</w:t>
      </w:r>
      <w:r>
        <w:rPr>
          <w:spacing w:val="13"/>
        </w:rPr>
        <w:t xml:space="preserve"> </w:t>
      </w:r>
      <w:r>
        <w:t>1,</w:t>
      </w:r>
      <w:r>
        <w:rPr>
          <w:spacing w:val="-22"/>
        </w:rPr>
        <w:t xml:space="preserve"> </w:t>
      </w:r>
      <w:r>
        <w:t>er</w:t>
      </w:r>
      <w:r>
        <w:rPr>
          <w:spacing w:val="-22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for</w:t>
      </w:r>
      <w:r>
        <w:rPr>
          <w:spacing w:val="-22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22"/>
        </w:rPr>
        <w:t xml:space="preserve"> </w:t>
      </w:r>
      <w:r>
        <w:t>lite</w:t>
      </w:r>
      <w:r>
        <w:rPr>
          <w:w w:val="96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onsolideringssituasjoner.</w:t>
      </w:r>
      <w:r>
        <w:rPr>
          <w:spacing w:val="9"/>
          <w:w w:val="95"/>
        </w:rPr>
        <w:t xml:space="preserve"> </w:t>
      </w:r>
      <w:r>
        <w:rPr>
          <w:w w:val="95"/>
        </w:rPr>
        <w:t>Lærer</w:t>
      </w:r>
      <w:r>
        <w:rPr>
          <w:spacing w:val="-1"/>
          <w:w w:val="95"/>
        </w:rPr>
        <w:t>n</w:t>
      </w:r>
      <w:r>
        <w:rPr>
          <w:w w:val="95"/>
        </w:rPr>
        <w:t>es</w:t>
      </w:r>
      <w:r>
        <w:rPr>
          <w:spacing w:val="10"/>
          <w:w w:val="95"/>
        </w:rPr>
        <w:t xml:space="preserve"> </w:t>
      </w:r>
      <w:r>
        <w:rPr>
          <w:w w:val="95"/>
        </w:rPr>
        <w:t>metalæringsaktiviteter</w:t>
      </w:r>
      <w:r>
        <w:rPr>
          <w:spacing w:val="11"/>
          <w:w w:val="95"/>
        </w:rPr>
        <w:t xml:space="preserve"> </w:t>
      </w:r>
      <w:r>
        <w:rPr>
          <w:w w:val="95"/>
        </w:rPr>
        <w:t>regnes</w:t>
      </w:r>
      <w:r>
        <w:rPr>
          <w:spacing w:val="9"/>
          <w:w w:val="95"/>
        </w:rPr>
        <w:t xml:space="preserve"> </w:t>
      </w:r>
      <w:r>
        <w:rPr>
          <w:w w:val="95"/>
        </w:rPr>
        <w:t>som</w:t>
      </w:r>
      <w:r>
        <w:rPr>
          <w:spacing w:val="9"/>
          <w:w w:val="95"/>
        </w:rPr>
        <w:t xml:space="preserve"> </w:t>
      </w:r>
      <w:r>
        <w:rPr>
          <w:w w:val="95"/>
        </w:rPr>
        <w:t>særlig</w:t>
      </w:r>
      <w:r>
        <w:rPr>
          <w:spacing w:val="10"/>
          <w:w w:val="95"/>
        </w:rPr>
        <w:t xml:space="preserve"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5"/>
          <w:w w:val="95"/>
        </w:rPr>
        <w:t>g</w:t>
      </w:r>
      <w:r>
        <w:rPr>
          <w:w w:val="95"/>
        </w:rPr>
        <w:t>jørende</w:t>
      </w:r>
      <w:r>
        <w:rPr>
          <w:spacing w:val="9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w w:val="96"/>
        </w:rPr>
        <w:t xml:space="preserve"> </w:t>
      </w:r>
      <w:r>
        <w:rPr>
          <w:w w:val="95"/>
        </w:rPr>
        <w:t>sikre</w:t>
      </w:r>
      <w:r>
        <w:rPr>
          <w:spacing w:val="-11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-10"/>
          <w:w w:val="95"/>
        </w:rPr>
        <w:t xml:space="preserve"> </w:t>
      </w:r>
      <w:r>
        <w:rPr>
          <w:w w:val="95"/>
        </w:rPr>
        <w:t>læring</w:t>
      </w:r>
      <w:r>
        <w:rPr>
          <w:spacing w:val="-10"/>
          <w:w w:val="95"/>
        </w:rPr>
        <w:t xml:space="preserve"> </w:t>
      </w:r>
      <w:r>
        <w:rPr>
          <w:w w:val="95"/>
        </w:rPr>
        <w:t>(Klette,</w:t>
      </w:r>
      <w:r>
        <w:rPr>
          <w:spacing w:val="-10"/>
          <w:w w:val="95"/>
        </w:rPr>
        <w:t xml:space="preserve"> </w:t>
      </w:r>
      <w:r>
        <w:rPr>
          <w:w w:val="95"/>
        </w:rPr>
        <w:t>2013,</w:t>
      </w:r>
      <w:r>
        <w:rPr>
          <w:spacing w:val="-10"/>
          <w:w w:val="95"/>
        </w:rPr>
        <w:t xml:space="preserve"> </w:t>
      </w:r>
      <w:r>
        <w:rPr>
          <w:w w:val="95"/>
        </w:rPr>
        <w:t>s.</w:t>
      </w:r>
      <w:r>
        <w:rPr>
          <w:spacing w:val="-11"/>
          <w:w w:val="95"/>
        </w:rPr>
        <w:t xml:space="preserve"> </w:t>
      </w:r>
      <w:r>
        <w:rPr>
          <w:w w:val="95"/>
        </w:rPr>
        <w:t>186).</w:t>
      </w:r>
      <w:r>
        <w:rPr>
          <w:spacing w:val="-10"/>
          <w:w w:val="95"/>
        </w:rPr>
        <w:t xml:space="preserve"> </w:t>
      </w:r>
      <w:ins w:id="78" w:author="Mira" w:date="2016-12-09T14:23:00Z">
        <w:r w:rsidR="00107DB2">
          <w:rPr>
            <w:w w:val="95"/>
          </w:rPr>
          <w:t>Å</w:t>
        </w:r>
      </w:ins>
      <w:del w:id="79" w:author="Mira" w:date="2016-12-09T14:23:00Z">
        <w:r w:rsidDel="00107DB2">
          <w:rPr>
            <w:w w:val="95"/>
          </w:rPr>
          <w:delText>Derimot</w:delText>
        </w:r>
        <w:r w:rsidDel="00107DB2">
          <w:rPr>
            <w:spacing w:val="-34"/>
            <w:w w:val="95"/>
          </w:rPr>
          <w:delText xml:space="preserve"> </w:delText>
        </w:r>
        <w:r w:rsidDel="00107DB2">
          <w:rPr>
            <w:spacing w:val="-96"/>
            <w:w w:val="95"/>
          </w:rPr>
          <w:delText>˚</w:delText>
        </w:r>
        <w:r w:rsidDel="00107DB2">
          <w:rPr>
            <w:w w:val="95"/>
          </w:rPr>
          <w:delText>a</w:delText>
        </w:r>
      </w:del>
      <w:r>
        <w:rPr>
          <w:spacing w:val="-10"/>
          <w:w w:val="95"/>
        </w:rPr>
        <w:t xml:space="preserve"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-10"/>
          <w:w w:val="95"/>
        </w:rPr>
        <w:t xml:space="preserve"> </w:t>
      </w:r>
      <w:r>
        <w:rPr>
          <w:w w:val="95"/>
        </w:rPr>
        <w:t>dette</w:t>
      </w:r>
      <w:r>
        <w:rPr>
          <w:spacing w:val="-11"/>
          <w:w w:val="95"/>
        </w:rPr>
        <w:t xml:space="preserve"> </w:t>
      </w:r>
      <w:r>
        <w:rPr>
          <w:w w:val="95"/>
        </w:rPr>
        <w:t>som</w:t>
      </w:r>
      <w:r>
        <w:rPr>
          <w:spacing w:val="-10"/>
          <w:w w:val="95"/>
        </w:rPr>
        <w:t xml:space="preserve"> </w:t>
      </w:r>
      <w:r>
        <w:rPr>
          <w:w w:val="95"/>
        </w:rPr>
        <w:t>et</w:t>
      </w:r>
      <w:r>
        <w:rPr>
          <w:spacing w:val="-10"/>
          <w:w w:val="95"/>
        </w:rPr>
        <w:t xml:space="preserve"> </w:t>
      </w:r>
      <w:r>
        <w:rPr>
          <w:w w:val="95"/>
        </w:rPr>
        <w:t>fast</w:t>
      </w:r>
      <w:r>
        <w:rPr>
          <w:spacing w:val="-10"/>
          <w:w w:val="95"/>
        </w:rPr>
        <w:t xml:space="preserve"> </w:t>
      </w:r>
      <w:r>
        <w:rPr>
          <w:w w:val="95"/>
        </w:rPr>
        <w:t>organiserende</w:t>
      </w:r>
      <w:r>
        <w:rPr>
          <w:spacing w:val="-10"/>
          <w:w w:val="95"/>
        </w:rPr>
        <w:t xml:space="preserve"> </w:t>
      </w:r>
      <w:r>
        <w:rPr>
          <w:w w:val="95"/>
        </w:rPr>
        <w:t>pri</w:t>
      </w:r>
      <w:r>
        <w:rPr>
          <w:spacing w:val="-2"/>
          <w:w w:val="95"/>
        </w:rPr>
        <w:t>n</w:t>
      </w:r>
      <w:del w:id="80" w:author="Mira" w:date="2016-12-09T14:23:00Z">
        <w:r w:rsidDel="00292B9C">
          <w:rPr>
            <w:w w:val="95"/>
          </w:rPr>
          <w:delText>-</w:delText>
        </w:r>
        <w:r w:rsidDel="00292B9C">
          <w:rPr>
            <w:w w:val="86"/>
          </w:rPr>
          <w:delText xml:space="preserve"> </w:delText>
        </w:r>
      </w:del>
      <w:r>
        <w:t>sipp,</w:t>
      </w:r>
      <w:r>
        <w:rPr>
          <w:spacing w:val="-33"/>
        </w:rPr>
        <w:t xml:space="preserve"> </w:t>
      </w:r>
      <w:r>
        <w:t>blir</w:t>
      </w:r>
      <w:r>
        <w:rPr>
          <w:spacing w:val="-33"/>
        </w:rPr>
        <w:t xml:space="preserve"> </w:t>
      </w:r>
      <w:ins w:id="81" w:author="Mira" w:date="2016-12-09T14:23:00Z">
        <w:r w:rsidR="00107DB2">
          <w:rPr>
            <w:spacing w:val="-33"/>
          </w:rPr>
          <w:t xml:space="preserve">derimot </w:t>
        </w:r>
      </w:ins>
      <w:r>
        <w:t>sjelden</w:t>
      </w:r>
      <w:r>
        <w:rPr>
          <w:spacing w:val="-33"/>
        </w:rPr>
        <w:t xml:space="preserve"> </w:t>
      </w:r>
      <w:r>
        <w:t>gjennomført</w:t>
      </w:r>
      <w:r>
        <w:rPr>
          <w:spacing w:val="-32"/>
        </w:rPr>
        <w:t xml:space="preserve"> </w:t>
      </w:r>
      <w:r>
        <w:rPr>
          <w:spacing w:val="-2"/>
        </w:rPr>
        <w:t>(Ødegaard</w:t>
      </w:r>
      <w:r>
        <w:rPr>
          <w:spacing w:val="-33"/>
        </w:rPr>
        <w:t xml:space="preserve"> </w:t>
      </w:r>
      <w:r>
        <w:t>&amp;</w:t>
      </w:r>
      <w:r>
        <w:rPr>
          <w:spacing w:val="-33"/>
        </w:rPr>
        <w:t xml:space="preserve"> </w:t>
      </w:r>
      <w:r>
        <w:t>Arnesen,</w:t>
      </w:r>
      <w:r>
        <w:rPr>
          <w:spacing w:val="-33"/>
        </w:rPr>
        <w:t xml:space="preserve"> </w:t>
      </w:r>
      <w:r>
        <w:t>2010,</w:t>
      </w:r>
      <w:r>
        <w:rPr>
          <w:spacing w:val="-32"/>
        </w:rPr>
        <w:t xml:space="preserve"> </w:t>
      </w:r>
      <w:r>
        <w:t>s.</w:t>
      </w:r>
      <w:r>
        <w:rPr>
          <w:spacing w:val="-33"/>
        </w:rPr>
        <w:t xml:space="preserve"> </w:t>
      </w:r>
      <w:r>
        <w:rPr>
          <w:spacing w:val="-2"/>
        </w:rPr>
        <w:t>26).</w:t>
      </w:r>
      <w:r>
        <w:rPr>
          <w:spacing w:val="-33"/>
        </w:rPr>
        <w:t xml:space="preserve"> </w:t>
      </w:r>
      <w:r>
        <w:t>Gjennom</w:t>
      </w:r>
      <w:r>
        <w:rPr>
          <w:spacing w:val="-33"/>
        </w:rPr>
        <w:t xml:space="preserve"> </w:t>
      </w:r>
      <w:r>
        <w:t>egen</w:t>
      </w:r>
      <w:r>
        <w:rPr>
          <w:spacing w:val="-33"/>
        </w:rPr>
        <w:t xml:space="preserve"> </w:t>
      </w:r>
      <w:r>
        <w:t>pra</w:t>
      </w:r>
      <w:ins w:id="82" w:author="Mira" w:date="2016-12-09T14:23:00Z">
        <w:r w:rsidR="00292B9C">
          <w:t>k</w:t>
        </w:r>
      </w:ins>
      <w:r>
        <w:t>siserfaring</w:t>
      </w:r>
      <w:r>
        <w:rPr>
          <w:spacing w:val="34"/>
          <w:w w:val="92"/>
        </w:rPr>
        <w:t xml:space="preserve"> </w:t>
      </w:r>
      <w:r>
        <w:rPr>
          <w:w w:val="95"/>
        </w:rPr>
        <w:t>har</w:t>
      </w:r>
      <w:r>
        <w:rPr>
          <w:spacing w:val="-3"/>
          <w:w w:val="95"/>
        </w:rPr>
        <w:t xml:space="preserve"> </w:t>
      </w:r>
      <w:r>
        <w:rPr>
          <w:w w:val="95"/>
        </w:rPr>
        <w:t>mine</w:t>
      </w:r>
      <w:r>
        <w:rPr>
          <w:spacing w:val="-2"/>
          <w:w w:val="95"/>
        </w:rPr>
        <w:t xml:space="preserve"> </w:t>
      </w:r>
      <w:r>
        <w:rPr>
          <w:w w:val="95"/>
        </w:rPr>
        <w:t>timer</w:t>
      </w:r>
      <w:r>
        <w:rPr>
          <w:spacing w:val="-2"/>
          <w:w w:val="95"/>
        </w:rPr>
        <w:t xml:space="preserve"> </w:t>
      </w:r>
      <w:r>
        <w:rPr>
          <w:w w:val="95"/>
        </w:rPr>
        <w:t>inkludert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aktiv</w:t>
      </w:r>
      <w:r>
        <w:rPr>
          <w:spacing w:val="-2"/>
          <w:w w:val="95"/>
        </w:rPr>
        <w:t xml:space="preserve">ering </w:t>
      </w:r>
      <w:r>
        <w:rPr>
          <w:spacing w:val="-4"/>
          <w:w w:val="95"/>
        </w:rPr>
        <w:t>av</w:t>
      </w:r>
      <w:r>
        <w:rPr>
          <w:spacing w:val="-2"/>
          <w:w w:val="95"/>
        </w:rPr>
        <w:t xml:space="preserve"> forkunnsk</w:t>
      </w:r>
      <w:r>
        <w:rPr>
          <w:spacing w:val="-1"/>
          <w:w w:val="95"/>
        </w:rPr>
        <w:t>aper,</w:t>
      </w:r>
      <w:r>
        <w:rPr>
          <w:spacing w:val="-2"/>
          <w:w w:val="95"/>
        </w:rPr>
        <w:t xml:space="preserve"> </w:t>
      </w:r>
      <w:r>
        <w:rPr>
          <w:w w:val="95"/>
        </w:rPr>
        <w:t>gjennom</w:t>
      </w:r>
      <w:r>
        <w:rPr>
          <w:spacing w:val="-2"/>
          <w:w w:val="95"/>
        </w:rPr>
        <w:t xml:space="preserve"> </w:t>
      </w:r>
      <w:r>
        <w:rPr>
          <w:w w:val="95"/>
        </w:rPr>
        <w:t>repitisjon</w:t>
      </w:r>
      <w:r>
        <w:rPr>
          <w:spacing w:val="-3"/>
          <w:w w:val="95"/>
        </w:rPr>
        <w:t xml:space="preserve"> </w:t>
      </w:r>
      <w:r>
        <w:rPr>
          <w:w w:val="95"/>
        </w:rPr>
        <w:t>og</w:t>
      </w:r>
      <w:r>
        <w:rPr>
          <w:spacing w:val="-2"/>
          <w:w w:val="95"/>
        </w:rPr>
        <w:t xml:space="preserve"> </w:t>
      </w:r>
      <w:r>
        <w:rPr>
          <w:spacing w:val="-1"/>
          <w:w w:val="95"/>
        </w:rPr>
        <w:t>gjenbruk</w:t>
      </w:r>
      <w:r>
        <w:rPr>
          <w:spacing w:val="-2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-2"/>
          <w:w w:val="95"/>
        </w:rPr>
        <w:t xml:space="preserve"> </w:t>
      </w:r>
      <w:r>
        <w:rPr>
          <w:spacing w:val="1"/>
          <w:w w:val="95"/>
        </w:rPr>
        <w:t>begre-</w:t>
      </w:r>
      <w:r>
        <w:rPr>
          <w:spacing w:val="53"/>
          <w:w w:val="91"/>
        </w:rPr>
        <w:t xml:space="preserve"> </w:t>
      </w:r>
      <w:r>
        <w:rPr>
          <w:spacing w:val="2"/>
          <w:w w:val="95"/>
        </w:rPr>
        <w:t>per</w:t>
      </w:r>
      <w:r>
        <w:rPr>
          <w:spacing w:val="6"/>
          <w:w w:val="95"/>
        </w:rPr>
        <w:t xml:space="preserve"> </w:t>
      </w:r>
      <w:r>
        <w:rPr>
          <w:w w:val="95"/>
        </w:rPr>
        <w:t>og</w:t>
      </w:r>
      <w:r>
        <w:rPr>
          <w:spacing w:val="6"/>
          <w:w w:val="95"/>
        </w:rPr>
        <w:t xml:space="preserve"> </w:t>
      </w:r>
      <w:r>
        <w:rPr>
          <w:w w:val="95"/>
        </w:rPr>
        <w:t>gjennomgang</w:t>
      </w:r>
      <w:r>
        <w:rPr>
          <w:spacing w:val="8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6"/>
          <w:w w:val="95"/>
        </w:rPr>
        <w:t xml:space="preserve"> </w:t>
      </w:r>
      <w:r>
        <w:rPr>
          <w:w w:val="95"/>
        </w:rPr>
        <w:t>lekser,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bæret</w:t>
      </w:r>
      <w:r>
        <w:rPr>
          <w:spacing w:val="6"/>
          <w:w w:val="95"/>
        </w:rPr>
        <w:t xml:space="preserve"> </w:t>
      </w:r>
      <w:r>
        <w:rPr>
          <w:w w:val="95"/>
        </w:rPr>
        <w:t>preg</w:t>
      </w:r>
      <w:r>
        <w:rPr>
          <w:spacing w:val="7"/>
          <w:w w:val="95"/>
        </w:rPr>
        <w:t xml:space="preserve"> </w:t>
      </w:r>
      <w:r>
        <w:rPr>
          <w:spacing w:val="-4"/>
          <w:w w:val="95"/>
        </w:rPr>
        <w:t>av</w:t>
      </w:r>
      <w:r>
        <w:rPr>
          <w:spacing w:val="6"/>
          <w:w w:val="95"/>
        </w:rPr>
        <w:t xml:space="preserve"> 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onsolideringssituasjoner/m</w:t>
      </w:r>
      <w:r>
        <w:rPr>
          <w:spacing w:val="-1"/>
          <w:w w:val="95"/>
        </w:rPr>
        <w:t>etalæringsaktiviteter.</w:t>
      </w:r>
      <w:r>
        <w:rPr>
          <w:spacing w:val="109"/>
          <w:w w:val="96"/>
        </w:rPr>
        <w:t xml:space="preserve"> </w:t>
      </w:r>
      <w:r>
        <w:t>Derimot</w:t>
      </w:r>
      <w:r>
        <w:rPr>
          <w:spacing w:val="-1"/>
        </w:rPr>
        <w:t xml:space="preserve"> </w:t>
      </w:r>
      <w:r>
        <w:t>har</w:t>
      </w:r>
      <w:r>
        <w:rPr>
          <w:spacing w:val="-1"/>
        </w:rPr>
        <w:t xml:space="preserve"> </w:t>
      </w:r>
      <w:r>
        <w:t>timen</w:t>
      </w:r>
      <w:r>
        <w:rPr>
          <w:spacing w:val="-1"/>
        </w:rPr>
        <w:t xml:space="preserve"> </w:t>
      </w:r>
      <w:r>
        <w:t>som</w:t>
      </w:r>
      <w:r>
        <w:rPr>
          <w:spacing w:val="-1"/>
        </w:rPr>
        <w:t xml:space="preserve"> </w:t>
      </w:r>
      <w:del w:id="83" w:author="Mira" w:date="2016-12-09T14:24:00Z">
        <w:r w:rsidDel="00292B9C">
          <w:delText>som</w:delText>
        </w:r>
        <w:r w:rsidDel="00292B9C">
          <w:rPr>
            <w:spacing w:val="-1"/>
          </w:rPr>
          <w:delText xml:space="preserve"> </w:delText>
        </w:r>
      </w:del>
      <w:r>
        <w:t>har blitt</w:t>
      </w:r>
      <w:r>
        <w:rPr>
          <w:spacing w:val="-1"/>
        </w:rPr>
        <w:t xml:space="preserve"> </w:t>
      </w:r>
      <w:r>
        <w:t>analysert</w:t>
      </w:r>
      <w:r>
        <w:rPr>
          <w:spacing w:val="-1"/>
        </w:rPr>
        <w:t xml:space="preserve"> </w:t>
      </w:r>
      <w:r>
        <w:rPr>
          <w:spacing w:val="-3"/>
        </w:rPr>
        <w:t>ikke</w:t>
      </w:r>
      <w:r>
        <w:rPr>
          <w:spacing w:val="-1"/>
        </w:rPr>
        <w:t xml:space="preserve"> </w:t>
      </w:r>
      <w:r>
        <w:t>hatt</w:t>
      </w:r>
      <w:r>
        <w:rPr>
          <w:spacing w:val="-1"/>
        </w:rPr>
        <w:t xml:space="preserve"> </w:t>
      </w:r>
      <w:r>
        <w:rPr>
          <w:spacing w:val="1"/>
        </w:rPr>
        <w:t>noen</w:t>
      </w:r>
      <w:r>
        <w:t xml:space="preserve"> </w:t>
      </w:r>
      <w:r>
        <w:rPr>
          <w:spacing w:val="-2"/>
        </w:rPr>
        <w:t>app</w:t>
      </w:r>
      <w:r>
        <w:rPr>
          <w:spacing w:val="-1"/>
        </w:rPr>
        <w:t>etittv</w:t>
      </w:r>
      <w:r>
        <w:rPr>
          <w:spacing w:val="-2"/>
        </w:rPr>
        <w:t>ekkere.</w:t>
      </w:r>
      <w:r>
        <w:rPr>
          <w:spacing w:val="-1"/>
        </w:rPr>
        <w:t xml:space="preserve"> </w:t>
      </w:r>
      <w:r>
        <w:t>Dette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rPr>
          <w:spacing w:val="2"/>
        </w:rPr>
        <w:t>noe</w:t>
      </w:r>
      <w:r>
        <w:rPr>
          <w:spacing w:val="24"/>
          <w:w w:val="89"/>
        </w:rPr>
        <w:t xml:space="preserve"> </w:t>
      </w:r>
      <w:r>
        <w:t>som</w:t>
      </w:r>
      <w:r>
        <w:rPr>
          <w:spacing w:val="-27"/>
        </w:rPr>
        <w:t xml:space="preserve"> </w:t>
      </w:r>
      <w:r>
        <w:t>kunne</w:t>
      </w:r>
      <w:r>
        <w:rPr>
          <w:spacing w:val="-27"/>
        </w:rPr>
        <w:t xml:space="preserve"> </w:t>
      </w:r>
      <w:r>
        <w:t>ha</w:t>
      </w:r>
      <w:r>
        <w:rPr>
          <w:spacing w:val="-27"/>
        </w:rPr>
        <w:t xml:space="preserve"> </w:t>
      </w:r>
      <w:r>
        <w:t>blitt</w:t>
      </w:r>
      <w:r>
        <w:rPr>
          <w:spacing w:val="-28"/>
        </w:rPr>
        <w:t xml:space="preserve"> </w:t>
      </w:r>
      <w:r>
        <w:t>inkludert.</w:t>
      </w:r>
      <w:r>
        <w:rPr>
          <w:spacing w:val="-27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27"/>
        </w:rPr>
        <w:t xml:space="preserve"> </w:t>
      </w:r>
      <w:r>
        <w:t>eksempel</w:t>
      </w:r>
      <w:r>
        <w:rPr>
          <w:spacing w:val="-26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7"/>
        </w:rPr>
        <w:t xml:space="preserve"> </w:t>
      </w:r>
      <w:r>
        <w:rPr>
          <w:spacing w:val="-2"/>
        </w:rPr>
        <w:t>introduksjon</w:t>
      </w:r>
      <w:ins w:id="84" w:author="Mira" w:date="2016-12-09T14:24:00Z">
        <w:r w:rsidR="00292B9C">
          <w:rPr>
            <w:spacing w:val="-2"/>
          </w:rPr>
          <w:t>en</w:t>
        </w:r>
      </w:ins>
      <w:r>
        <w:rPr>
          <w:spacing w:val="-27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7"/>
        </w:rPr>
        <w:t xml:space="preserve"> </w:t>
      </w:r>
      <w:r>
        <w:t>encellede</w:t>
      </w:r>
      <w:r>
        <w:rPr>
          <w:spacing w:val="-27"/>
        </w:rPr>
        <w:t xml:space="preserve"> </w:t>
      </w:r>
      <w:r>
        <w:t>organismer</w:t>
      </w:r>
      <w:r>
        <w:rPr>
          <w:spacing w:val="-27"/>
        </w:rPr>
        <w:t xml:space="preserve"> </w:t>
      </w:r>
      <w:r>
        <w:t>kunne</w:t>
      </w:r>
      <w:r>
        <w:rPr>
          <w:spacing w:val="-27"/>
        </w:rPr>
        <w:t xml:space="preserve"> </w:t>
      </w:r>
      <w:r>
        <w:t>e</w:t>
      </w:r>
      <w:ins w:id="85" w:author="Mira" w:date="2016-12-09T14:24:00Z">
        <w:r w:rsidR="00292B9C">
          <w:t>n</w:t>
        </w:r>
      </w:ins>
      <w:del w:id="86" w:author="Mira" w:date="2016-12-09T14:24:00Z">
        <w:r w:rsidDel="00292B9C">
          <w:delText>t</w:delText>
        </w:r>
      </w:del>
      <w:r>
        <w:rPr>
          <w:spacing w:val="45"/>
          <w:w w:val="98"/>
        </w:rPr>
        <w:t xml:space="preserve"> </w:t>
      </w:r>
      <w:r>
        <w:rPr>
          <w:spacing w:val="-3"/>
        </w:rPr>
        <w:t>kort</w:t>
      </w:r>
      <w:r>
        <w:rPr>
          <w:spacing w:val="-23"/>
        </w:rPr>
        <w:t xml:space="preserve"> </w:t>
      </w:r>
      <w:r>
        <w:rPr>
          <w:spacing w:val="-2"/>
        </w:rPr>
        <w:t>videosn</w:t>
      </w:r>
      <w:r>
        <w:rPr>
          <w:spacing w:val="-1"/>
        </w:rPr>
        <w:t>utt</w:t>
      </w:r>
      <w:r>
        <w:rPr>
          <w:spacing w:val="-23"/>
        </w:rPr>
        <w:t xml:space="preserve"> </w:t>
      </w:r>
      <w:r>
        <w:t>ha</w:t>
      </w:r>
      <w:r>
        <w:rPr>
          <w:spacing w:val="-23"/>
        </w:rPr>
        <w:t xml:space="preserve"> </w:t>
      </w:r>
      <w:r>
        <w:t>blitt</w:t>
      </w:r>
      <w:r>
        <w:rPr>
          <w:spacing w:val="-23"/>
        </w:rPr>
        <w:t xml:space="preserve"> </w:t>
      </w:r>
      <w:r>
        <w:t>inkludert</w:t>
      </w:r>
      <w:r>
        <w:rPr>
          <w:spacing w:val="-23"/>
        </w:rPr>
        <w:t xml:space="preserve"> </w:t>
      </w:r>
      <w:r>
        <w:t>slik</w:t>
      </w:r>
      <w:r>
        <w:rPr>
          <w:spacing w:val="-23"/>
        </w:rPr>
        <w:t xml:space="preserve"> </w:t>
      </w:r>
      <w:r>
        <w:t>at</w:t>
      </w:r>
      <w:r>
        <w:rPr>
          <w:spacing w:val="-23"/>
        </w:rPr>
        <w:t xml:space="preserve"> </w:t>
      </w:r>
      <w:r>
        <w:rPr>
          <w:spacing w:val="-2"/>
        </w:rPr>
        <w:t>elevene</w:t>
      </w:r>
      <w:r>
        <w:rPr>
          <w:spacing w:val="-23"/>
        </w:rPr>
        <w:t xml:space="preserve"> </w:t>
      </w:r>
      <w:r>
        <w:t>kunne</w:t>
      </w:r>
      <w:r>
        <w:rPr>
          <w:spacing w:val="-22"/>
        </w:rPr>
        <w:t xml:space="preserve"> </w:t>
      </w:r>
      <w:r>
        <w:t>se</w:t>
      </w:r>
      <w:r>
        <w:rPr>
          <w:spacing w:val="-23"/>
        </w:rPr>
        <w:t xml:space="preserve"> </w:t>
      </w:r>
      <w:r>
        <w:rPr>
          <w:spacing w:val="1"/>
        </w:rPr>
        <w:t>noen</w:t>
      </w:r>
      <w:r>
        <w:rPr>
          <w:spacing w:val="-23"/>
        </w:rPr>
        <w:t xml:space="preserve"> </w:t>
      </w:r>
      <w:r>
        <w:rPr>
          <w:spacing w:val="-1"/>
        </w:rPr>
        <w:t>“lev</w:t>
      </w:r>
      <w:r>
        <w:rPr>
          <w:spacing w:val="-2"/>
        </w:rPr>
        <w:t>en</w:t>
      </w:r>
      <w:r>
        <w:rPr>
          <w:spacing w:val="-1"/>
        </w:rPr>
        <w:t>de”</w:t>
      </w:r>
      <w:r>
        <w:rPr>
          <w:spacing w:val="-23"/>
        </w:rPr>
        <w:t xml:space="preserve"> </w:t>
      </w:r>
      <w:r>
        <w:t>mikroorganismer.</w:t>
      </w:r>
      <w:r>
        <w:rPr>
          <w:rFonts w:ascii="PMingLiU" w:eastAsia="PMingLiU" w:hAnsi="PMingLiU" w:cs="PMingLiU"/>
          <w:position w:val="9"/>
          <w:sz w:val="16"/>
          <w:szCs w:val="16"/>
        </w:rPr>
        <w:t>3</w:t>
      </w:r>
    </w:p>
    <w:p w14:paraId="45BD5D05" w14:textId="77777777" w:rsidR="006C5653" w:rsidRDefault="006C5653">
      <w:pPr>
        <w:spacing w:before="12"/>
        <w:rPr>
          <w:rFonts w:ascii="PMingLiU" w:eastAsia="PMingLiU" w:hAnsi="PMingLiU" w:cs="PMingLiU"/>
        </w:rPr>
      </w:pPr>
    </w:p>
    <w:p w14:paraId="0CA661C2" w14:textId="77777777" w:rsidR="006C5653" w:rsidRDefault="000B271B">
      <w:pPr>
        <w:pStyle w:val="BodyText"/>
        <w:spacing w:line="254" w:lineRule="auto"/>
        <w:ind w:left="136" w:right="113"/>
        <w:jc w:val="both"/>
      </w:pPr>
      <w:commentRangeStart w:id="87"/>
      <w:r>
        <w:t>I</w:t>
      </w:r>
      <w:r>
        <w:rPr>
          <w:spacing w:val="15"/>
        </w:rPr>
        <w:t xml:space="preserve"> </w:t>
      </w:r>
      <w:r>
        <w:rPr>
          <w:spacing w:val="-2"/>
        </w:rPr>
        <w:t>helklassesamtalene</w:t>
      </w:r>
      <w:r>
        <w:rPr>
          <w:spacing w:val="16"/>
        </w:rPr>
        <w:t xml:space="preserve"> </w:t>
      </w:r>
      <w:r>
        <w:t>ble</w:t>
      </w:r>
      <w:r>
        <w:rPr>
          <w:spacing w:val="16"/>
        </w:rPr>
        <w:t xml:space="preserve"> </w:t>
      </w:r>
      <w:r>
        <w:rPr>
          <w:spacing w:val="-2"/>
        </w:rPr>
        <w:t>elevene</w:t>
      </w:r>
      <w:r>
        <w:rPr>
          <w:spacing w:val="15"/>
        </w:rPr>
        <w:t xml:space="preserve"> </w:t>
      </w:r>
      <w:r>
        <w:t>spurt</w:t>
      </w:r>
      <w:r>
        <w:rPr>
          <w:spacing w:val="16"/>
        </w:rPr>
        <w:t xml:space="preserve"> </w:t>
      </w:r>
      <w:r>
        <w:t>om</w:t>
      </w:r>
      <w:r>
        <w:rPr>
          <w:spacing w:val="16"/>
        </w:rPr>
        <w:t xml:space="preserve"> </w:t>
      </w:r>
      <w:r>
        <w:t>det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har</w:t>
      </w:r>
      <w:r>
        <w:rPr>
          <w:spacing w:val="16"/>
        </w:rPr>
        <w:t xml:space="preserve"> </w:t>
      </w:r>
      <w:r>
        <w:t>hatt</w:t>
      </w:r>
      <w:r>
        <w:rPr>
          <w:spacing w:val="16"/>
        </w:rPr>
        <w:t xml:space="preserve"> </w:t>
      </w:r>
      <w:r>
        <w:t>til</w:t>
      </w:r>
      <w:r>
        <w:rPr>
          <w:spacing w:val="15"/>
        </w:rPr>
        <w:t xml:space="preserve"> </w:t>
      </w:r>
      <w:r>
        <w:t>lekse.</w:t>
      </w:r>
      <w:r>
        <w:rPr>
          <w:spacing w:val="16"/>
        </w:rPr>
        <w:t xml:space="preserve"> </w:t>
      </w:r>
      <w:commentRangeEnd w:id="87"/>
      <w:r w:rsidR="00292B9C">
        <w:rPr>
          <w:rStyle w:val="CommentReference"/>
          <w:rFonts w:asciiTheme="minorHAnsi" w:eastAsiaTheme="minorHAnsi" w:hAnsiTheme="minorHAnsi"/>
        </w:rPr>
        <w:commentReference w:id="87"/>
      </w:r>
      <w:r>
        <w:t>Siden</w:t>
      </w:r>
      <w:r>
        <w:rPr>
          <w:spacing w:val="16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blir</w:t>
      </w:r>
      <w:r>
        <w:rPr>
          <w:spacing w:val="15"/>
        </w:rPr>
        <w:t xml:space="preserve"> </w:t>
      </w:r>
      <w:r>
        <w:t>engasjert</w:t>
      </w:r>
      <w:r>
        <w:rPr>
          <w:spacing w:val="21"/>
          <w:w w:val="94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-18"/>
        </w:rPr>
        <w:t xml:space="preserve"> </w:t>
      </w:r>
      <w:r>
        <w:t>rundt</w:t>
      </w:r>
      <w:r>
        <w:rPr>
          <w:spacing w:val="-18"/>
        </w:rPr>
        <w:t xml:space="preserve"> </w:t>
      </w:r>
      <w:r>
        <w:t>lekser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8"/>
        </w:rPr>
        <w:t xml:space="preserve"> </w:t>
      </w:r>
      <w:r>
        <w:t>ha</w:t>
      </w:r>
      <w:r>
        <w:rPr>
          <w:spacing w:val="-18"/>
        </w:rPr>
        <w:t xml:space="preserve"> </w:t>
      </w:r>
      <w:r>
        <w:t>utført,</w:t>
      </w:r>
      <w:r>
        <w:rPr>
          <w:spacing w:val="-19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forutsetning</w:t>
      </w:r>
      <w:r>
        <w:rPr>
          <w:spacing w:val="-17"/>
        </w:rPr>
        <w:t xml:space="preserve"> </w:t>
      </w:r>
      <w:r>
        <w:t>for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kunne</w:t>
      </w:r>
      <w:r>
        <w:rPr>
          <w:spacing w:val="-18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19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læreri-</w:t>
      </w:r>
      <w:r>
        <w:rPr>
          <w:w w:val="92"/>
        </w:rPr>
        <w:t xml:space="preserve"> </w:t>
      </w:r>
      <w:r>
        <w:t>nitiativ.</w:t>
      </w:r>
      <w:r>
        <w:rPr>
          <w:spacing w:val="-39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t>er</w:t>
      </w:r>
      <w:r>
        <w:rPr>
          <w:spacing w:val="-39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8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39"/>
        </w:rPr>
        <w:t xml:space="preserve"> </w:t>
      </w:r>
      <w:r>
        <w:rPr>
          <w:spacing w:val="6"/>
        </w:rPr>
        <w:t>b</w:t>
      </w:r>
      <w:r>
        <w:t>ekreftet</w:t>
      </w:r>
      <w:r>
        <w:rPr>
          <w:spacing w:val="-38"/>
        </w:rPr>
        <w:t xml:space="preserve"> </w:t>
      </w:r>
      <w:r>
        <w:t>at</w:t>
      </w:r>
      <w:r>
        <w:rPr>
          <w:spacing w:val="-3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38"/>
        </w:rPr>
        <w:t xml:space="preserve"> </w:t>
      </w:r>
      <w:r>
        <w:t>innehar</w:t>
      </w:r>
      <w:r>
        <w:rPr>
          <w:spacing w:val="-39"/>
        </w:rPr>
        <w:t xml:space="preserve"> </w:t>
      </w:r>
      <w:r>
        <w:t>en</w:t>
      </w:r>
      <w:r>
        <w:rPr>
          <w:spacing w:val="-38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erordnet</w:t>
      </w:r>
      <w:r>
        <w:rPr>
          <w:spacing w:val="-39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aelse.</w:t>
      </w:r>
      <w:r>
        <w:rPr>
          <w:spacing w:val="-38"/>
        </w:rPr>
        <w:t xml:space="preserve"> </w:t>
      </w:r>
      <w:r>
        <w:t>Det</w:t>
      </w:r>
      <w:r>
        <w:rPr>
          <w:spacing w:val="-3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39"/>
        </w:rPr>
        <w:t xml:space="preserve"> </w:t>
      </w:r>
      <w:r>
        <w:t>derfor</w:t>
      </w:r>
    </w:p>
    <w:p w14:paraId="66011A41" w14:textId="77777777" w:rsidR="006C5653" w:rsidRDefault="006805F4">
      <w:pPr>
        <w:spacing w:before="110"/>
        <w:ind w:left="405"/>
        <w:rPr>
          <w:rFonts w:ascii="Century" w:eastAsia="Century" w:hAnsi="Century" w:cs="Century"/>
          <w:sz w:val="20"/>
          <w:szCs w:val="20"/>
        </w:rPr>
      </w:pPr>
      <w:r>
        <w:pict w14:anchorId="786EA3D1">
          <v:group id="_x0000_s1040" style="position:absolute;left:0;text-align:left;margin-left:64.8pt;margin-top:6.45pt;width:193pt;height:.1pt;z-index:-15544;mso-position-horizontal-relative:page" coordorigin="1296,129" coordsize="3860,2">
            <v:shape id="_x0000_s1041" style="position:absolute;left:1296;top:129;width:3860;height:2" coordorigin="1296,129" coordsize="3860,0" path="m1296,129l5155,129e" filled="f" strokeweight="5055emu">
              <v:path arrowok="t"/>
            </v:shape>
            <w10:wrap anchorx="page"/>
          </v:group>
        </w:pict>
      </w:r>
      <w:r w:rsidR="000B271B">
        <w:rPr>
          <w:rFonts w:ascii="Bauhaus 93" w:hAnsi="Bauhaus 93"/>
          <w:spacing w:val="2"/>
          <w:position w:val="7"/>
          <w:sz w:val="14"/>
        </w:rPr>
        <w:t>3</w:t>
      </w:r>
      <w:r w:rsidR="000B271B">
        <w:rPr>
          <w:rFonts w:ascii="Century" w:hAnsi="Century"/>
          <w:spacing w:val="2"/>
          <w:sz w:val="20"/>
        </w:rPr>
        <w:t>Til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tross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for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at</w:t>
      </w:r>
      <w:r w:rsidR="000B271B">
        <w:rPr>
          <w:rFonts w:ascii="Century" w:hAnsi="Century"/>
          <w:spacing w:val="-32"/>
          <w:sz w:val="20"/>
        </w:rPr>
        <w:t xml:space="preserve"> </w:t>
      </w:r>
      <w:r w:rsidR="000B271B">
        <w:rPr>
          <w:rFonts w:ascii="Century" w:hAnsi="Century"/>
          <w:spacing w:val="-2"/>
          <w:sz w:val="20"/>
        </w:rPr>
        <w:t>elevene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ville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ha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pacing w:val="-2"/>
          <w:sz w:val="20"/>
        </w:rPr>
        <w:t>observert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pacing w:val="-3"/>
          <w:sz w:val="20"/>
        </w:rPr>
        <w:t>slike</w:t>
      </w:r>
      <w:r w:rsidR="000B271B">
        <w:rPr>
          <w:rFonts w:ascii="Century" w:hAnsi="Century"/>
          <w:spacing w:val="-30"/>
          <w:sz w:val="20"/>
        </w:rPr>
        <w:t xml:space="preserve"> </w:t>
      </w:r>
      <w:r w:rsidR="000B271B">
        <w:rPr>
          <w:rFonts w:ascii="Century" w:hAnsi="Century"/>
          <w:sz w:val="20"/>
        </w:rPr>
        <w:t>organismer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i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pacing w:val="-2"/>
          <w:sz w:val="20"/>
        </w:rPr>
        <w:t>labøvelsen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i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den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tredje</w:t>
      </w:r>
      <w:r w:rsidR="000B271B">
        <w:rPr>
          <w:rFonts w:ascii="Century" w:hAnsi="Century"/>
          <w:spacing w:val="-31"/>
          <w:sz w:val="20"/>
        </w:rPr>
        <w:t xml:space="preserve"> </w:t>
      </w:r>
      <w:r w:rsidR="000B271B">
        <w:rPr>
          <w:rFonts w:ascii="Century" w:hAnsi="Century"/>
          <w:sz w:val="20"/>
        </w:rPr>
        <w:t>timen.</w:t>
      </w:r>
    </w:p>
    <w:p w14:paraId="53591417" w14:textId="77777777" w:rsidR="006C5653" w:rsidRDefault="006C5653">
      <w:pPr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80" w:right="1180" w:bottom="860" w:left="1160" w:header="0" w:footer="677" w:gutter="0"/>
          <w:cols w:space="708"/>
        </w:sectPr>
      </w:pPr>
    </w:p>
    <w:p w14:paraId="1B64A673" w14:textId="77777777" w:rsidR="006C5653" w:rsidRDefault="000B271B">
      <w:pPr>
        <w:pStyle w:val="BodyText"/>
        <w:spacing w:before="35" w:line="254" w:lineRule="auto"/>
        <w:ind w:right="113"/>
        <w:jc w:val="both"/>
      </w:pPr>
      <w:r>
        <w:lastRenderedPageBreak/>
        <w:t>være</w:t>
      </w:r>
      <w:r>
        <w:rPr>
          <w:spacing w:val="-36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4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5"/>
        </w:rPr>
        <w:t xml:space="preserve"> </w:t>
      </w:r>
      <w:r>
        <w:t>ut</w:t>
      </w:r>
      <w:r>
        <w:rPr>
          <w:spacing w:val="6"/>
        </w:rPr>
        <w:t>p</w:t>
      </w:r>
      <w:r>
        <w:t>e</w:t>
      </w:r>
      <w:r>
        <w:rPr>
          <w:spacing w:val="-8"/>
        </w:rPr>
        <w:t>k</w:t>
      </w:r>
      <w:r>
        <w:t>e</w:t>
      </w:r>
      <w:r>
        <w:rPr>
          <w:spacing w:val="-35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36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5"/>
        </w:rPr>
        <w:t xml:space="preserve"> </w:t>
      </w:r>
      <w:r>
        <w:t>som</w:t>
      </w:r>
      <w:r>
        <w:rPr>
          <w:spacing w:val="-35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6"/>
        </w:rPr>
        <w:t xml:space="preserve"> </w:t>
      </w:r>
      <w:r>
        <w:t>viser</w:t>
      </w:r>
      <w:r>
        <w:rPr>
          <w:spacing w:val="-35"/>
        </w:rPr>
        <w:t xml:space="preserve"> </w:t>
      </w:r>
      <w:r>
        <w:t>aktiv</w:t>
      </w:r>
      <w:r>
        <w:rPr>
          <w:spacing w:val="-35"/>
        </w:rPr>
        <w:t xml:space="preserve"> </w:t>
      </w:r>
      <w:r>
        <w:t>deltagelse</w:t>
      </w:r>
      <w:r>
        <w:rPr>
          <w:spacing w:val="-36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timen</w:t>
      </w:r>
      <w:r>
        <w:rPr>
          <w:spacing w:val="-36"/>
        </w:rPr>
        <w:t xml:space="preserve"> </w:t>
      </w:r>
      <w:r>
        <w:t>og</w:t>
      </w:r>
      <w:r>
        <w:rPr>
          <w:spacing w:val="-35"/>
        </w:rPr>
        <w:t xml:space="preserve"> </w:t>
      </w:r>
      <w:r>
        <w:t>fre</w:t>
      </w:r>
      <w:r>
        <w:rPr>
          <w:spacing w:val="-8"/>
        </w:rPr>
        <w:t>m</w:t>
      </w:r>
      <w:r>
        <w:t>bringe</w:t>
      </w:r>
      <w:r>
        <w:rPr>
          <w:spacing w:val="-35"/>
        </w:rPr>
        <w:t xml:space="preserve"> </w:t>
      </w:r>
      <w:r>
        <w:t>deres</w:t>
      </w:r>
      <w:r>
        <w:rPr>
          <w:w w:val="91"/>
        </w:rPr>
        <w:t xml:space="preserve"> </w:t>
      </w:r>
      <w:r>
        <w:t>res</w:t>
      </w:r>
      <w:r>
        <w:rPr>
          <w:spacing w:val="6"/>
        </w:rPr>
        <w:t>p</w:t>
      </w:r>
      <w:r>
        <w:t>ons.</w:t>
      </w:r>
      <w:r>
        <w:rPr>
          <w:spacing w:val="-13"/>
        </w:rPr>
        <w:t xml:space="preserve"> </w:t>
      </w:r>
      <w:r>
        <w:t>Hvis</w:t>
      </w:r>
      <w:r>
        <w:rPr>
          <w:spacing w:val="-13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-1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4"/>
        </w:rPr>
        <w:t xml:space="preserve"> </w:t>
      </w:r>
      <w:r>
        <w:t>klarer</w:t>
      </w:r>
      <w:r>
        <w:rPr>
          <w:spacing w:val="-2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res</w:t>
      </w:r>
      <w:r>
        <w:rPr>
          <w:spacing w:val="6"/>
        </w:rPr>
        <w:t>p</w:t>
      </w:r>
      <w:r>
        <w:t>ondere</w:t>
      </w:r>
      <w:r>
        <w:rPr>
          <w:spacing w:val="-13"/>
        </w:rPr>
        <w:t xml:space="preserve"> </w:t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lærer</w:t>
      </w:r>
      <w:r>
        <w:rPr>
          <w:spacing w:val="-13"/>
        </w:rPr>
        <w:t xml:space="preserve"> </w:t>
      </w:r>
      <w:r>
        <w:t>initi</w:t>
      </w:r>
      <w:r>
        <w:rPr>
          <w:spacing w:val="-2"/>
        </w:rPr>
        <w:t>a</w:t>
      </w:r>
      <w:r>
        <w:t>tiv,</w:t>
      </w:r>
      <w:r>
        <w:rPr>
          <w:spacing w:val="-1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3"/>
        </w:rPr>
        <w:t xml:space="preserve"> </w:t>
      </w:r>
      <w:r>
        <w:t>utspørringen</w:t>
      </w:r>
      <w:r>
        <w:rPr>
          <w:spacing w:val="-14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vise</w:t>
      </w:r>
      <w:r>
        <w:rPr>
          <w:spacing w:val="-11"/>
        </w:rPr>
        <w:t xml:space="preserve"> </w:t>
      </w:r>
      <w:r>
        <w:rPr>
          <w:spacing w:val="-8"/>
        </w:rPr>
        <w:t>h</w:t>
      </w:r>
      <w:r>
        <w:t>ull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deres</w:t>
      </w:r>
      <w:r>
        <w:rPr>
          <w:spacing w:val="-10"/>
        </w:rPr>
        <w:t xml:space="preserve"> </w:t>
      </w:r>
      <w:r>
        <w:t>kunns</w:t>
      </w:r>
      <w:r>
        <w:rPr>
          <w:spacing w:val="-14"/>
        </w:rPr>
        <w:t>k</w:t>
      </w:r>
      <w:r>
        <w:t>ap.</w:t>
      </w:r>
      <w:r>
        <w:rPr>
          <w:spacing w:val="-10"/>
        </w:rPr>
        <w:t xml:space="preserve"> </w:t>
      </w:r>
      <w:r>
        <w:t>Derimot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ut</w:t>
      </w:r>
      <w:r>
        <w:rPr>
          <w:spacing w:val="6"/>
        </w:rPr>
        <w:t>p</w:t>
      </w:r>
      <w:r>
        <w:t>eking</w:t>
      </w:r>
      <w:r>
        <w:rPr>
          <w:spacing w:val="-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0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0"/>
        </w:rPr>
        <w:t xml:space="preserve"> </w:t>
      </w:r>
      <w:r>
        <w:t>negati</w:t>
      </w:r>
      <w:r>
        <w:rPr>
          <w:spacing w:val="-8"/>
        </w:rPr>
        <w:t>v</w:t>
      </w:r>
      <w:r>
        <w:t>e</w:t>
      </w:r>
      <w:r>
        <w:rPr>
          <w:spacing w:val="-10"/>
        </w:rPr>
        <w:t xml:space="preserve"> </w:t>
      </w:r>
      <w:r>
        <w:t>impli</w:t>
      </w:r>
      <w:r>
        <w:rPr>
          <w:spacing w:val="-14"/>
        </w:rPr>
        <w:t>k</w:t>
      </w:r>
      <w:r>
        <w:t>asjoner.</w:t>
      </w:r>
      <w:r>
        <w:rPr>
          <w:w w:val="9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6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7"/>
        </w:rPr>
        <w:t xml:space="preserve"> </w:t>
      </w:r>
      <w:r>
        <w:t>vil</w:t>
      </w:r>
      <w:r>
        <w:rPr>
          <w:spacing w:val="7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7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r</w:t>
      </w:r>
      <w:r>
        <w:rPr>
          <w:spacing w:val="6"/>
        </w:rPr>
        <w:t xml:space="preserve"> </w:t>
      </w:r>
      <w:r>
        <w:t>føle</w:t>
      </w:r>
      <w:r>
        <w:rPr>
          <w:spacing w:val="7"/>
        </w:rPr>
        <w:t xml:space="preserve"> </w:t>
      </w:r>
      <w:r>
        <w:t>u</w:t>
      </w:r>
      <w:r>
        <w:rPr>
          <w:spacing w:val="6"/>
        </w:rPr>
        <w:t>b</w:t>
      </w:r>
      <w:r>
        <w:t>ehag</w:t>
      </w:r>
      <w:r>
        <w:rPr>
          <w:spacing w:val="7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bli</w:t>
      </w:r>
      <w:r>
        <w:rPr>
          <w:spacing w:val="7"/>
        </w:rPr>
        <w:t xml:space="preserve"> </w:t>
      </w:r>
      <w:r>
        <w:t>ut</w:t>
      </w:r>
      <w:r>
        <w:rPr>
          <w:spacing w:val="6"/>
        </w:rPr>
        <w:t>p</w:t>
      </w:r>
      <w:r>
        <w:t>ekt.</w:t>
      </w:r>
      <w:r>
        <w:rPr>
          <w:spacing w:val="7"/>
        </w:rPr>
        <w:t xml:space="preserve"> </w:t>
      </w:r>
      <w:r>
        <w:t>Det</w:t>
      </w:r>
      <w:r>
        <w:rPr>
          <w:spacing w:val="6"/>
        </w:rPr>
        <w:t xml:space="preserve"> </w:t>
      </w:r>
      <w:r>
        <w:t>er</w:t>
      </w:r>
      <w:r>
        <w:rPr>
          <w:spacing w:val="7"/>
        </w:rPr>
        <w:t xml:space="preserve"> </w:t>
      </w:r>
      <w:r>
        <w:t>øns</w:t>
      </w:r>
      <w:r>
        <w:rPr>
          <w:spacing w:val="-8"/>
        </w:rPr>
        <w:t>k</w:t>
      </w:r>
      <w:r>
        <w:t>elig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trene</w:t>
      </w:r>
      <w:r>
        <w:rPr>
          <w:spacing w:val="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7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aktivt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>t</w:t>
      </w:r>
      <w:r>
        <w:t>a</w:t>
      </w:r>
      <w:r>
        <w:rPr>
          <w:spacing w:val="-1"/>
        </w:rPr>
        <w:t xml:space="preserve"> </w:t>
      </w:r>
      <w:r>
        <w:t>i undervisningen,</w:t>
      </w:r>
      <w:r>
        <w:rPr>
          <w:spacing w:val="-2"/>
        </w:rPr>
        <w:t xml:space="preserve"> </w:t>
      </w:r>
      <w:r>
        <w:t>men det</w:t>
      </w:r>
      <w:r>
        <w:rPr>
          <w:spacing w:val="-1"/>
        </w:rPr>
        <w:t xml:space="preserve"> </w:t>
      </w:r>
      <w:r>
        <w:t>er 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lurt</w:t>
      </w:r>
      <w:r>
        <w:rPr>
          <w:spacing w:val="-1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"/>
        </w:rPr>
        <w:t xml:space="preserve"> </w:t>
      </w:r>
      <w:r>
        <w:t>forster</w:t>
      </w:r>
      <w:r>
        <w:rPr>
          <w:spacing w:val="-7"/>
        </w:rPr>
        <w:t>k</w:t>
      </w:r>
      <w:r>
        <w:t>e negati</w:t>
      </w:r>
      <w:r>
        <w:rPr>
          <w:spacing w:val="-8"/>
        </w:rPr>
        <w:t>v</w:t>
      </w:r>
      <w:r>
        <w:t>e</w:t>
      </w:r>
      <w:r>
        <w:rPr>
          <w:spacing w:val="-1"/>
        </w:rPr>
        <w:t xml:space="preserve"> </w:t>
      </w:r>
      <w:r>
        <w:t>assosiasjoner</w:t>
      </w:r>
      <w:r>
        <w:rPr>
          <w:spacing w:val="-1"/>
        </w:rPr>
        <w:t xml:space="preserve"> </w:t>
      </w:r>
      <w:r>
        <w:t>til</w:t>
      </w:r>
      <w:r>
        <w:rPr>
          <w:w w:val="99"/>
        </w:rPr>
        <w:t xml:space="preserve"> </w:t>
      </w:r>
      <w:r>
        <w:t>slik</w:t>
      </w:r>
      <w:r>
        <w:rPr>
          <w:spacing w:val="-10"/>
        </w:rPr>
        <w:t xml:space="preserve"> </w:t>
      </w:r>
      <w:r>
        <w:t>deltagelse.</w:t>
      </w:r>
      <w:r>
        <w:rPr>
          <w:spacing w:val="-10"/>
        </w:rPr>
        <w:t xml:space="preserve"> </w:t>
      </w:r>
      <w:r>
        <w:t>Hvis</w:t>
      </w:r>
      <w:r>
        <w:rPr>
          <w:spacing w:val="-9"/>
        </w:rPr>
        <w:t xml:space="preserve"> </w:t>
      </w:r>
      <w:r>
        <w:t>s</w:t>
      </w:r>
      <w:r>
        <w:rPr>
          <w:spacing w:val="-14"/>
        </w:rPr>
        <w:t>v</w:t>
      </w:r>
      <w:r>
        <w:t>a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9"/>
        </w:rPr>
        <w:t xml:space="preserve"> </w:t>
      </w:r>
      <w:r>
        <w:t>blir</w:t>
      </w:r>
      <w:r>
        <w:rPr>
          <w:spacing w:val="-10"/>
        </w:rPr>
        <w:t xml:space="preserve"> </w:t>
      </w:r>
      <w:r>
        <w:t>engasjert,</w:t>
      </w:r>
      <w:r>
        <w:rPr>
          <w:spacing w:val="-10"/>
        </w:rPr>
        <w:t xml:space="preserve"> </w:t>
      </w:r>
      <w:r>
        <w:t>bør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rPr>
          <w:spacing w:val="-8"/>
        </w:rPr>
        <w:t>m</w:t>
      </w:r>
      <w:r>
        <w:t>uligh</w:t>
      </w:r>
      <w:r>
        <w:rPr>
          <w:spacing w:val="-2"/>
        </w:rPr>
        <w:t>e</w:t>
      </w:r>
      <w:r>
        <w:t>ten</w:t>
      </w:r>
      <w:r>
        <w:rPr>
          <w:spacing w:val="-10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kunne</w:t>
      </w:r>
      <w:r>
        <w:rPr>
          <w:spacing w:val="-10"/>
        </w:rPr>
        <w:t xml:space="preserve"> </w:t>
      </w:r>
      <w:r>
        <w:t>demonstrere</w:t>
      </w:r>
      <w:r>
        <w:rPr>
          <w:w w:val="92"/>
        </w:rPr>
        <w:t xml:space="preserve"> </w:t>
      </w:r>
      <w:r>
        <w:t>sin</w:t>
      </w:r>
      <w:r>
        <w:rPr>
          <w:spacing w:val="8"/>
        </w:rPr>
        <w:t xml:space="preserve"> </w:t>
      </w:r>
      <w:r>
        <w:t>mestring</w:t>
      </w:r>
      <w:r>
        <w:rPr>
          <w:spacing w:val="9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9"/>
        </w:rPr>
        <w:t xml:space="preserve"> </w:t>
      </w:r>
      <w:r>
        <w:t>te</w:t>
      </w:r>
      <w:r>
        <w:rPr>
          <w:spacing w:val="-2"/>
        </w:rPr>
        <w:t>m</w:t>
      </w:r>
      <w:r>
        <w:t>aer</w:t>
      </w:r>
      <w:r>
        <w:rPr>
          <w:spacing w:val="9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er</w:t>
      </w:r>
      <w:r>
        <w:rPr>
          <w:spacing w:val="9"/>
        </w:rPr>
        <w:t xml:space="preserve"> </w:t>
      </w:r>
      <w:r>
        <w:t>fortrolig</w:t>
      </w:r>
      <w:r>
        <w:rPr>
          <w:spacing w:val="9"/>
        </w:rPr>
        <w:t xml:space="preserve"> </w:t>
      </w:r>
      <w:r>
        <w:t>og</w:t>
      </w:r>
      <w:r>
        <w:rPr>
          <w:spacing w:val="9"/>
        </w:rPr>
        <w:t xml:space="preserve"> </w:t>
      </w:r>
      <w:r>
        <w:t>g</w:t>
      </w:r>
      <w:r>
        <w:rPr>
          <w:spacing w:val="6"/>
        </w:rPr>
        <w:t>o</w:t>
      </w:r>
      <w:r>
        <w:t>dt</w:t>
      </w:r>
      <w:r>
        <w:rPr>
          <w:spacing w:val="9"/>
        </w:rPr>
        <w:t xml:space="preserve"> </w:t>
      </w:r>
      <w:r>
        <w:t>kje</w:t>
      </w:r>
      <w:r>
        <w:rPr>
          <w:spacing w:val="-8"/>
        </w:rPr>
        <w:t>n</w:t>
      </w:r>
      <w:r>
        <w:t>t</w:t>
      </w:r>
      <w:r>
        <w:rPr>
          <w:spacing w:val="9"/>
        </w:rPr>
        <w:t xml:space="preserve"> </w:t>
      </w:r>
      <w:r>
        <w:t>med.</w:t>
      </w:r>
      <w:r>
        <w:rPr>
          <w:spacing w:val="9"/>
        </w:rPr>
        <w:t xml:space="preserve"> </w:t>
      </w:r>
      <w:r>
        <w:t>Det</w:t>
      </w:r>
      <w:r>
        <w:rPr>
          <w:spacing w:val="9"/>
        </w:rPr>
        <w:t xml:space="preserve"> </w:t>
      </w:r>
      <w:r>
        <w:t xml:space="preserve">fi     </w:t>
      </w:r>
      <w:r>
        <w:rPr>
          <w:spacing w:val="4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andre</w:t>
      </w:r>
      <w:r>
        <w:rPr>
          <w:spacing w:val="9"/>
        </w:rPr>
        <w:t xml:space="preserve"> </w:t>
      </w:r>
      <w:r>
        <w:t>met</w:t>
      </w:r>
      <w:r>
        <w:rPr>
          <w:spacing w:val="6"/>
        </w:rPr>
        <w:t>o</w:t>
      </w:r>
      <w:r>
        <w:t>der</w:t>
      </w:r>
      <w:r>
        <w:rPr>
          <w:spacing w:val="9"/>
        </w:rPr>
        <w:t xml:space="preserve"> </w:t>
      </w:r>
      <w:r>
        <w:t>for</w:t>
      </w:r>
    </w:p>
    <w:p w14:paraId="7F52596C" w14:textId="77777777" w:rsidR="006C5653" w:rsidRDefault="000B271B">
      <w:pPr>
        <w:pStyle w:val="BodyText"/>
        <w:spacing w:line="254" w:lineRule="auto"/>
        <w:ind w:right="113" w:hanging="30"/>
        <w:jc w:val="both"/>
      </w:pP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rede</w:t>
      </w:r>
      <w:r>
        <w:rPr>
          <w:spacing w:val="6"/>
        </w:rPr>
        <w:t>g</w:t>
      </w:r>
      <w:r>
        <w:t>jøre</w:t>
      </w:r>
      <w:r>
        <w:rPr>
          <w:spacing w:val="2"/>
        </w:rPr>
        <w:t xml:space="preserve"> </w:t>
      </w:r>
      <w:r>
        <w:t>om</w:t>
      </w:r>
      <w:r>
        <w:rPr>
          <w:spacing w:val="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2"/>
        </w:rPr>
        <w:t xml:space="preserve"> </w:t>
      </w:r>
      <w:r>
        <w:t>har</w:t>
      </w:r>
      <w:r>
        <w:rPr>
          <w:spacing w:val="2"/>
        </w:rPr>
        <w:t xml:space="preserve"> </w:t>
      </w:r>
      <w:r>
        <w:rPr>
          <w:spacing w:val="6"/>
        </w:rPr>
        <w:t>g</w:t>
      </w:r>
      <w:r>
        <w:t>jort</w:t>
      </w:r>
      <w:r>
        <w:rPr>
          <w:spacing w:val="2"/>
        </w:rPr>
        <w:t xml:space="preserve"> </w:t>
      </w:r>
      <w:r>
        <w:t>sine</w:t>
      </w:r>
      <w:r>
        <w:rPr>
          <w:spacing w:val="2"/>
        </w:rPr>
        <w:t xml:space="preserve"> </w:t>
      </w:r>
      <w:r>
        <w:t>lekser.</w:t>
      </w:r>
      <w:r>
        <w:rPr>
          <w:spacing w:val="2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2"/>
        </w:rPr>
        <w:t xml:space="preserve"> </w:t>
      </w:r>
      <w:r>
        <w:t>være</w:t>
      </w:r>
      <w:r>
        <w:rPr>
          <w:spacing w:val="2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en</w:t>
      </w:r>
      <w:r>
        <w:rPr>
          <w:spacing w:val="-8"/>
        </w:rPr>
        <w:t>k</w:t>
      </w:r>
      <w:r>
        <w:t>eltele</w:t>
      </w:r>
      <w:r>
        <w:rPr>
          <w:spacing w:val="-7"/>
        </w:rPr>
        <w:t>v</w:t>
      </w:r>
      <w:r>
        <w:t>er</w:t>
      </w:r>
      <w:r>
        <w:rPr>
          <w:spacing w:val="1"/>
        </w:rPr>
        <w:t xml:space="preserve"> </w:t>
      </w:r>
      <w:r>
        <w:t>blir</w:t>
      </w:r>
      <w:r>
        <w:rPr>
          <w:spacing w:val="3"/>
        </w:rPr>
        <w:t xml:space="preserve"> </w:t>
      </w:r>
      <w:r>
        <w:t>inspisert</w:t>
      </w:r>
      <w:r>
        <w:rPr>
          <w:spacing w:val="2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t>lærer.</w:t>
      </w:r>
      <w:r>
        <w:rPr>
          <w:spacing w:val="-9"/>
        </w:rPr>
        <w:t xml:space="preserve"> </w:t>
      </w:r>
      <w:r>
        <w:t>Dermed</w:t>
      </w:r>
      <w:r>
        <w:rPr>
          <w:spacing w:val="-8"/>
        </w:rPr>
        <w:t xml:space="preserve"> </w:t>
      </w:r>
      <w:r>
        <w:t>vil</w:t>
      </w:r>
      <w:r>
        <w:rPr>
          <w:spacing w:val="-9"/>
        </w:rPr>
        <w:t xml:space="preserve"> </w:t>
      </w:r>
      <w:r>
        <w:t>læreren</w:t>
      </w:r>
      <w:r>
        <w:rPr>
          <w:spacing w:val="-8"/>
        </w:rPr>
        <w:t xml:space="preserve"> </w:t>
      </w:r>
      <w:r>
        <w:t>være</w:t>
      </w:r>
      <w:r>
        <w:rPr>
          <w:spacing w:val="-8"/>
        </w:rPr>
        <w:t xml:space="preserve"> </w:t>
      </w:r>
      <w:r>
        <w:t>klar</w:t>
      </w:r>
      <w:r>
        <w:rPr>
          <w:spacing w:val="-9"/>
        </w:rPr>
        <w:t xml:space="preserve"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8"/>
        </w:rPr>
        <w:t xml:space="preserve"> </w:t>
      </w:r>
      <w:r>
        <w:rPr>
          <w:spacing w:val="-4"/>
        </w:rPr>
        <w:t>hvilke</w:t>
      </w:r>
      <w:r>
        <w:rPr>
          <w:spacing w:val="-8"/>
        </w:rPr>
        <w:t xml:space="preserve"> </w:t>
      </w:r>
      <w:r>
        <w:rPr>
          <w:spacing w:val="-3"/>
        </w:rPr>
        <w:t>elever</w:t>
      </w:r>
      <w:r>
        <w:rPr>
          <w:spacing w:val="-9"/>
        </w:rPr>
        <w:t xml:space="preserve"> </w:t>
      </w:r>
      <w:r>
        <w:t>som</w:t>
      </w:r>
      <w:r>
        <w:rPr>
          <w:spacing w:val="-8"/>
        </w:rPr>
        <w:t xml:space="preserve"> </w:t>
      </w:r>
      <w:r>
        <w:rPr>
          <w:spacing w:val="-3"/>
        </w:rPr>
        <w:t>ikke</w:t>
      </w:r>
      <w:r>
        <w:rPr>
          <w:spacing w:val="-8"/>
        </w:rPr>
        <w:t xml:space="preserve"> </w:t>
      </w:r>
      <w:r>
        <w:t>har</w:t>
      </w:r>
      <w:r>
        <w:rPr>
          <w:spacing w:val="-9"/>
        </w:rPr>
        <w:t xml:space="preserve"> </w:t>
      </w:r>
      <w:r>
        <w:rPr>
          <w:spacing w:val="1"/>
        </w:rPr>
        <w:t>gjort</w:t>
      </w:r>
      <w:r>
        <w:rPr>
          <w:spacing w:val="-8"/>
        </w:rPr>
        <w:t xml:space="preserve"> </w:t>
      </w:r>
      <w:r>
        <w:t>sine</w:t>
      </w:r>
      <w:r>
        <w:rPr>
          <w:spacing w:val="-7"/>
        </w:rPr>
        <w:t xml:space="preserve"> </w:t>
      </w:r>
      <w:r>
        <w:t>lekser,</w:t>
      </w:r>
      <w:r>
        <w:rPr>
          <w:spacing w:val="-9"/>
        </w:rPr>
        <w:t xml:space="preserve"> </w:t>
      </w:r>
      <w:r>
        <w:t>og</w:t>
      </w:r>
      <w:r>
        <w:rPr>
          <w:spacing w:val="-8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er</w:t>
      </w:r>
      <w:r>
        <w:rPr>
          <w:spacing w:val="27"/>
          <w:w w:val="90"/>
        </w:rPr>
        <w:t xml:space="preserve"> </w:t>
      </w:r>
      <w:r>
        <w:t>det</w:t>
      </w:r>
      <w:r>
        <w:rPr>
          <w:spacing w:val="-28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7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8"/>
        </w:rPr>
        <w:t xml:space="preserve"> </w:t>
      </w:r>
      <w:r>
        <w:t>initiere</w:t>
      </w:r>
      <w:r>
        <w:rPr>
          <w:spacing w:val="-27"/>
        </w:rPr>
        <w:t xml:space="preserve"> </w:t>
      </w:r>
      <w:r>
        <w:t>disse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8"/>
        </w:rPr>
        <w:t xml:space="preserve"> </w:t>
      </w:r>
      <w:r>
        <w:t>til</w:t>
      </w:r>
      <w:r>
        <w:rPr>
          <w:spacing w:val="-27"/>
        </w:rPr>
        <w:t xml:space="preserve"> </w:t>
      </w:r>
      <w:r>
        <w:t>helklassesa</w:t>
      </w:r>
      <w:r>
        <w:rPr>
          <w:spacing w:val="-9"/>
        </w:rPr>
        <w:t>m</w:t>
      </w:r>
      <w:r>
        <w:t>talen.</w:t>
      </w:r>
      <w:r>
        <w:rPr>
          <w:spacing w:val="-2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7"/>
        </w:rPr>
        <w:t xml:space="preserve"> </w:t>
      </w:r>
      <w:r>
        <w:t>fra</w:t>
      </w:r>
      <w:r>
        <w:rPr>
          <w:spacing w:val="-27"/>
        </w:rPr>
        <w:t xml:space="preserve"> </w:t>
      </w:r>
      <w:r>
        <w:t>pr</w:t>
      </w:r>
      <w:r>
        <w:rPr>
          <w:spacing w:val="-2"/>
        </w:rPr>
        <w:t>a</w:t>
      </w:r>
      <w:r>
        <w:t>ksiserfaringen</w:t>
      </w:r>
      <w:r>
        <w:rPr>
          <w:w w:val="92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7"/>
        </w:rPr>
        <w:t xml:space="preserve"> </w:t>
      </w:r>
      <w:r>
        <w:rPr>
          <w:spacing w:val="-2"/>
        </w:rPr>
        <w:t>k</w:t>
      </w:r>
      <w:r>
        <w:t>je</w:t>
      </w:r>
      <w:r>
        <w:rPr>
          <w:spacing w:val="-8"/>
        </w:rPr>
        <w:t>n</w:t>
      </w:r>
      <w:r>
        <w:t>t</w:t>
      </w:r>
      <w:r>
        <w:rPr>
          <w:spacing w:val="-7"/>
        </w:rPr>
        <w:t xml:space="preserve"> </w:t>
      </w:r>
      <w:r>
        <w:t>med</w:t>
      </w:r>
      <w:r>
        <w:rPr>
          <w:spacing w:val="-8"/>
        </w:rPr>
        <w:t xml:space="preserve"> </w:t>
      </w:r>
      <w:r>
        <w:t>OneNote.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7"/>
        </w:rPr>
        <w:t xml:space="preserve"> </w:t>
      </w:r>
      <w:r>
        <w:t>foreksem</w:t>
      </w:r>
      <w:r>
        <w:rPr>
          <w:spacing w:val="7"/>
        </w:rPr>
        <w:t>p</w:t>
      </w:r>
      <w:r>
        <w:t>el</w:t>
      </w:r>
      <w:r>
        <w:rPr>
          <w:spacing w:val="-7"/>
        </w:rPr>
        <w:t xml:space="preserve"> </w:t>
      </w:r>
      <w:r>
        <w:t>bru</w:t>
      </w:r>
      <w:r>
        <w:rPr>
          <w:spacing w:val="-8"/>
        </w:rPr>
        <w:t>k</w:t>
      </w:r>
      <w:r>
        <w:t>e</w:t>
      </w:r>
      <w:r>
        <w:rPr>
          <w:spacing w:val="-8"/>
        </w:rPr>
        <w:t xml:space="preserve"> </w:t>
      </w:r>
      <w:r>
        <w:t>OneNote</w:t>
      </w:r>
      <w:r>
        <w:rPr>
          <w:spacing w:val="-7"/>
        </w:rPr>
        <w:t xml:space="preserve"> </w:t>
      </w:r>
      <w:r>
        <w:t>til</w:t>
      </w:r>
      <w:r>
        <w:rPr>
          <w:spacing w:val="-25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8"/>
        </w:rPr>
        <w:t xml:space="preserve"> </w:t>
      </w:r>
      <w:r>
        <w:t>laste</w:t>
      </w:r>
      <w:r>
        <w:rPr>
          <w:spacing w:val="-8"/>
        </w:rPr>
        <w:t xml:space="preserve"> </w:t>
      </w:r>
      <w:r>
        <w:t>opp</w:t>
      </w:r>
      <w:r>
        <w:rPr>
          <w:spacing w:val="-7"/>
        </w:rPr>
        <w:t xml:space="preserve"> </w:t>
      </w:r>
      <w:r>
        <w:t>sine</w:t>
      </w:r>
      <w:r>
        <w:rPr>
          <w:spacing w:val="-8"/>
        </w:rPr>
        <w:t xml:space="preserve"> </w:t>
      </w:r>
      <w:r>
        <w:t>lekser</w:t>
      </w:r>
      <w:r>
        <w:rPr>
          <w:spacing w:val="-7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</w:p>
    <w:p w14:paraId="153D87A9" w14:textId="77777777" w:rsidR="006C5653" w:rsidRDefault="000B271B">
      <w:pPr>
        <w:pStyle w:val="BodyText"/>
        <w:spacing w:line="273" w:lineRule="exact"/>
        <w:jc w:val="both"/>
        <w:rPr>
          <w:rFonts w:ascii="PMingLiU" w:eastAsia="PMingLiU" w:hAnsi="PMingLiU" w:cs="PMingLiU"/>
          <w:sz w:val="16"/>
          <w:szCs w:val="16"/>
        </w:rPr>
      </w:pPr>
      <w:r>
        <w:t>for</w:t>
      </w:r>
      <w:r>
        <w:rPr>
          <w:spacing w:val="-33"/>
        </w:rPr>
        <w:t>h</w:t>
      </w:r>
      <w:r>
        <w:rPr>
          <w:spacing w:val="-101"/>
        </w:rPr>
        <w:t>˚</w:t>
      </w:r>
      <w:r>
        <w:t>and,</w:t>
      </w:r>
      <w:r>
        <w:rPr>
          <w:spacing w:val="-11"/>
        </w:rPr>
        <w:t xml:space="preserve"> </w:t>
      </w:r>
      <w:r>
        <w:t>og</w:t>
      </w:r>
      <w:r>
        <w:rPr>
          <w:spacing w:val="-11"/>
        </w:rPr>
        <w:t xml:space="preserve"> </w:t>
      </w:r>
      <w:r>
        <w:t>da</w:t>
      </w:r>
      <w:r>
        <w:rPr>
          <w:spacing w:val="-10"/>
        </w:rPr>
        <w:t xml:space="preserve"> </w:t>
      </w:r>
      <w:r>
        <w:t>har</w:t>
      </w:r>
      <w:r>
        <w:rPr>
          <w:spacing w:val="-11"/>
        </w:rPr>
        <w:t xml:space="preserve"> </w:t>
      </w:r>
      <w:r>
        <w:t>læreren</w:t>
      </w:r>
      <w:r>
        <w:rPr>
          <w:spacing w:val="-11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11"/>
        </w:rPr>
        <w:t xml:space="preserve"> </w:t>
      </w:r>
      <w:r>
        <w:t>til</w:t>
      </w:r>
      <w:r>
        <w:rPr>
          <w:spacing w:val="-2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1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et</w:t>
      </w:r>
      <w:r>
        <w:rPr>
          <w:spacing w:val="-11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ersikt</w:t>
      </w:r>
      <w:r>
        <w:rPr>
          <w:spacing w:val="-10"/>
        </w:rPr>
        <w:t xml:space="preserve"> </w:t>
      </w:r>
      <w:r>
        <w:rPr>
          <w:spacing w:val="-8"/>
        </w:rPr>
        <w:t>o</w:t>
      </w:r>
      <w:r>
        <w:rPr>
          <w:spacing w:val="-7"/>
        </w:rPr>
        <w:t>v</w:t>
      </w:r>
      <w:r>
        <w:t>er</w:t>
      </w:r>
      <w:r>
        <w:rPr>
          <w:spacing w:val="-10"/>
        </w:rPr>
        <w:t xml:space="preserve"> </w:t>
      </w:r>
      <w:r>
        <w:t>alle</w:t>
      </w:r>
      <w:r>
        <w:rPr>
          <w:spacing w:val="-11"/>
        </w:rPr>
        <w:t xml:space="preserve"> </w:t>
      </w:r>
      <w:r>
        <w:t>ele</w:t>
      </w:r>
      <w:r>
        <w:rPr>
          <w:spacing w:val="-8"/>
        </w:rPr>
        <w:t>v</w:t>
      </w:r>
      <w:r>
        <w:t>ene.</w:t>
      </w:r>
      <w:r>
        <w:rPr>
          <w:spacing w:val="-10"/>
        </w:rPr>
        <w:t xml:space="preserve"> </w:t>
      </w:r>
      <w:r>
        <w:rPr>
          <w:rFonts w:ascii="PMingLiU" w:hAnsi="PMingLiU"/>
          <w:position w:val="9"/>
          <w:sz w:val="16"/>
        </w:rPr>
        <w:t>4</w:t>
      </w:r>
    </w:p>
    <w:p w14:paraId="748A28F2" w14:textId="77777777" w:rsidR="006C5653" w:rsidRDefault="006C5653">
      <w:pPr>
        <w:spacing w:before="4"/>
        <w:rPr>
          <w:rFonts w:ascii="PMingLiU" w:eastAsia="PMingLiU" w:hAnsi="PMingLiU" w:cs="PMingLiU"/>
          <w:sz w:val="23"/>
          <w:szCs w:val="23"/>
        </w:rPr>
      </w:pPr>
    </w:p>
    <w:p w14:paraId="7351C1D9" w14:textId="2F71F4D5" w:rsidR="006C5653" w:rsidRDefault="000B271B">
      <w:pPr>
        <w:pStyle w:val="BodyText"/>
        <w:tabs>
          <w:tab w:val="left" w:pos="4631"/>
          <w:tab w:val="left" w:pos="7293"/>
        </w:tabs>
        <w:spacing w:line="254" w:lineRule="auto"/>
        <w:ind w:left="136" w:right="113"/>
      </w:pPr>
      <w:r>
        <w:rPr>
          <w:spacing w:val="-1"/>
          <w:w w:val="95"/>
        </w:rPr>
        <w:t>Øv</w:t>
      </w:r>
      <w:r>
        <w:rPr>
          <w:spacing w:val="-2"/>
          <w:w w:val="95"/>
        </w:rPr>
        <w:t>elsen</w:t>
      </w:r>
      <w:r>
        <w:rPr>
          <w:spacing w:val="6"/>
          <w:w w:val="95"/>
        </w:rPr>
        <w:t xml:space="preserve"> </w:t>
      </w:r>
      <w:r>
        <w:rPr>
          <w:w w:val="95"/>
        </w:rPr>
        <w:t>med</w:t>
      </w:r>
      <w:r>
        <w:rPr>
          <w:spacing w:val="7"/>
          <w:w w:val="95"/>
        </w:rPr>
        <w:t xml:space="preserve"> </w:t>
      </w:r>
      <w:r>
        <w:rPr>
          <w:spacing w:val="-1"/>
          <w:w w:val="95"/>
        </w:rPr>
        <w:t>tokolonnnenotatet</w:t>
      </w:r>
      <w:r>
        <w:rPr>
          <w:spacing w:val="7"/>
          <w:w w:val="95"/>
        </w:rPr>
        <w:t xml:space="preserve"> </w:t>
      </w:r>
      <w:r>
        <w:rPr>
          <w:w w:val="95"/>
        </w:rPr>
        <w:t>hadde</w:t>
      </w:r>
      <w:r>
        <w:rPr>
          <w:spacing w:val="7"/>
          <w:w w:val="95"/>
        </w:rPr>
        <w:t xml:space="preserve"> </w:t>
      </w:r>
      <w:r>
        <w:rPr>
          <w:w w:val="95"/>
        </w:rPr>
        <w:t>fl</w:t>
      </w:r>
      <w:r>
        <w:rPr>
          <w:w w:val="95"/>
        </w:rPr>
        <w:tab/>
      </w:r>
      <w:r>
        <w:rPr>
          <w:spacing w:val="-2"/>
          <w:w w:val="95"/>
        </w:rPr>
        <w:t>styrk</w:t>
      </w:r>
      <w:r>
        <w:rPr>
          <w:spacing w:val="-3"/>
          <w:w w:val="95"/>
        </w:rPr>
        <w:t>er,</w:t>
      </w:r>
      <w:r>
        <w:rPr>
          <w:spacing w:val="4"/>
          <w:w w:val="95"/>
        </w:rPr>
        <w:t xml:space="preserve"> </w:t>
      </w:r>
      <w:r>
        <w:rPr>
          <w:w w:val="95"/>
        </w:rPr>
        <w:t>men</w:t>
      </w:r>
      <w:r>
        <w:rPr>
          <w:spacing w:val="3"/>
          <w:w w:val="95"/>
        </w:rPr>
        <w:t xml:space="preserve"> </w:t>
      </w:r>
      <w:r>
        <w:rPr>
          <w:w w:val="95"/>
        </w:rPr>
        <w:t>den</w:t>
      </w:r>
      <w:r>
        <w:rPr>
          <w:spacing w:val="4"/>
          <w:w w:val="95"/>
        </w:rPr>
        <w:t xml:space="preserve"> </w:t>
      </w:r>
      <w:r>
        <w:rPr>
          <w:w w:val="95"/>
        </w:rPr>
        <w:t>hadde</w:t>
      </w:r>
      <w:r>
        <w:rPr>
          <w:spacing w:val="3"/>
          <w:w w:val="95"/>
        </w:rPr>
        <w:t xml:space="preserve"> </w:t>
      </w:r>
      <w:r>
        <w:rPr>
          <w:spacing w:val="1"/>
          <w:w w:val="95"/>
        </w:rPr>
        <w:t>noen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or</w:t>
      </w:r>
      <w:r>
        <w:rPr>
          <w:spacing w:val="-1"/>
          <w:w w:val="95"/>
        </w:rPr>
        <w:t>ganisatorisk</w:t>
      </w:r>
      <w:r>
        <w:rPr>
          <w:spacing w:val="-2"/>
          <w:w w:val="95"/>
        </w:rPr>
        <w:t>e</w:t>
      </w:r>
      <w:r>
        <w:rPr>
          <w:spacing w:val="4"/>
          <w:w w:val="95"/>
        </w:rPr>
        <w:t xml:space="preserve"> </w:t>
      </w:r>
      <w:r>
        <w:rPr>
          <w:spacing w:val="-3"/>
          <w:w w:val="95"/>
        </w:rPr>
        <w:t>sv</w:t>
      </w:r>
      <w:r>
        <w:rPr>
          <w:spacing w:val="-4"/>
          <w:w w:val="95"/>
        </w:rPr>
        <w:t>ak-</w:t>
      </w:r>
      <w:r>
        <w:rPr>
          <w:spacing w:val="47"/>
          <w:w w:val="93"/>
        </w:rPr>
        <w:t xml:space="preserve"> </w:t>
      </w:r>
      <w:r>
        <w:t>heter.</w:t>
      </w:r>
      <w:r>
        <w:rPr>
          <w:spacing w:val="23"/>
        </w:rPr>
        <w:t xml:space="preserve"> </w:t>
      </w:r>
      <w:r>
        <w:t>Det</w:t>
      </w:r>
      <w:r>
        <w:rPr>
          <w:spacing w:val="24"/>
        </w:rPr>
        <w:t xml:space="preserve"> </w:t>
      </w:r>
      <w:r>
        <w:t>ble</w:t>
      </w:r>
      <w:r>
        <w:rPr>
          <w:spacing w:val="24"/>
        </w:rPr>
        <w:t xml:space="preserve"> </w:t>
      </w:r>
      <w:r>
        <w:t>brukt</w:t>
      </w:r>
      <w:r>
        <w:rPr>
          <w:spacing w:val="23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rPr>
          <w:spacing w:val="-8"/>
        </w:rPr>
        <w:t>m</w:t>
      </w:r>
      <w:r>
        <w:rPr>
          <w:spacing w:val="-7"/>
        </w:rPr>
        <w:t>y</w:t>
      </w:r>
      <w:r>
        <w:t>e</w:t>
      </w:r>
      <w:r>
        <w:rPr>
          <w:spacing w:val="24"/>
        </w:rPr>
        <w:t xml:space="preserve"> </w:t>
      </w:r>
      <w:r>
        <w:t>tid</w:t>
      </w:r>
      <w:r>
        <w:rPr>
          <w:spacing w:val="23"/>
        </w:rPr>
        <w:t xml:space="preserve"> </w:t>
      </w:r>
      <w:r>
        <w:t>til</w:t>
      </w:r>
      <w:r>
        <w:rPr>
          <w:spacing w:val="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24"/>
        </w:rPr>
        <w:t xml:space="preserve"> </w:t>
      </w:r>
      <w:r>
        <w:t>fordele</w:t>
      </w:r>
      <w:r>
        <w:rPr>
          <w:spacing w:val="2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24"/>
        </w:rPr>
        <w:t xml:space="preserve"> </w:t>
      </w:r>
      <w:r>
        <w:t>i</w:t>
      </w:r>
      <w:r>
        <w:rPr>
          <w:spacing w:val="25"/>
        </w:rPr>
        <w:t xml:space="preserve"> </w:t>
      </w:r>
      <w:r>
        <w:t>grup</w:t>
      </w:r>
      <w:r>
        <w:rPr>
          <w:spacing w:val="6"/>
        </w:rPr>
        <w:t>p</w:t>
      </w:r>
      <w:r>
        <w:t>er,</w:t>
      </w:r>
      <w:r>
        <w:rPr>
          <w:spacing w:val="24"/>
        </w:rPr>
        <w:t xml:space="preserve"> </w:t>
      </w:r>
      <w:r>
        <w:t>dette</w:t>
      </w:r>
      <w:r>
        <w:rPr>
          <w:spacing w:val="24"/>
        </w:rPr>
        <w:t xml:space="preserve"> </w:t>
      </w:r>
      <w:r>
        <w:t>kunne</w:t>
      </w:r>
      <w:r>
        <w:rPr>
          <w:spacing w:val="25"/>
        </w:rPr>
        <w:t xml:space="preserve"> </w:t>
      </w:r>
      <w:r>
        <w:rPr>
          <w:spacing w:val="6"/>
        </w:rPr>
        <w:t>g</w:t>
      </w:r>
      <w:r>
        <w:t>jerne</w:t>
      </w:r>
      <w:r>
        <w:rPr>
          <w:spacing w:val="24"/>
        </w:rPr>
        <w:t xml:space="preserve"> </w:t>
      </w:r>
      <w:r>
        <w:t>ha</w:t>
      </w:r>
      <w:r>
        <w:rPr>
          <w:spacing w:val="23"/>
        </w:rPr>
        <w:t xml:space="preserve"> </w:t>
      </w:r>
      <w:r>
        <w:t xml:space="preserve">blitt </w:t>
      </w:r>
      <w:r>
        <w:rPr>
          <w:w w:val="95"/>
        </w:rPr>
        <w:t>planlagt</w:t>
      </w:r>
      <w:r>
        <w:rPr>
          <w:spacing w:val="4"/>
          <w:w w:val="95"/>
        </w:rPr>
        <w:t xml:space="preserve"> </w:t>
      </w:r>
      <w:r>
        <w:rPr>
          <w:spacing w:val="-31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5"/>
          <w:w w:val="95"/>
        </w:rPr>
        <w:t xml:space="preserve"> </w:t>
      </w:r>
      <w:r>
        <w:rPr>
          <w:w w:val="95"/>
        </w:rPr>
        <w:t>for</w:t>
      </w:r>
      <w:r>
        <w:rPr>
          <w:spacing w:val="-31"/>
          <w:w w:val="95"/>
        </w:rPr>
        <w:t>h</w:t>
      </w:r>
      <w:r>
        <w:rPr>
          <w:spacing w:val="-96"/>
          <w:w w:val="95"/>
        </w:rPr>
        <w:t>˚</w:t>
      </w:r>
      <w:r>
        <w:rPr>
          <w:w w:val="95"/>
        </w:rPr>
        <w:t>and.</w:t>
      </w:r>
      <w:r>
        <w:rPr>
          <w:spacing w:val="5"/>
          <w:w w:val="95"/>
        </w:rPr>
        <w:t xml:space="preserve"> </w:t>
      </w:r>
      <w:r>
        <w:rPr>
          <w:w w:val="95"/>
        </w:rPr>
        <w:t>Dessuten</w:t>
      </w:r>
      <w:r>
        <w:rPr>
          <w:spacing w:val="5"/>
          <w:w w:val="95"/>
        </w:rPr>
        <w:t xml:space="preserve"> </w:t>
      </w:r>
      <w:r>
        <w:rPr>
          <w:spacing w:val="-12"/>
          <w:w w:val="95"/>
        </w:rPr>
        <w:t>v</w:t>
      </w:r>
      <w:r>
        <w:rPr>
          <w:w w:val="95"/>
        </w:rPr>
        <w:t>ar</w:t>
      </w:r>
      <w:r>
        <w:rPr>
          <w:spacing w:val="5"/>
          <w:w w:val="95"/>
        </w:rPr>
        <w:t xml:space="preserve"> </w:t>
      </w:r>
      <w:r>
        <w:rPr>
          <w:w w:val="95"/>
        </w:rPr>
        <w:t>instruksjonene</w:t>
      </w:r>
      <w:r>
        <w:rPr>
          <w:spacing w:val="4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5"/>
          <w:w w:val="95"/>
        </w:rPr>
        <w:t xml:space="preserve"> </w:t>
      </w:r>
      <w:r>
        <w:rPr>
          <w:w w:val="95"/>
        </w:rPr>
        <w:t>helt</w:t>
      </w:r>
      <w:r>
        <w:rPr>
          <w:spacing w:val="5"/>
          <w:w w:val="95"/>
        </w:rPr>
        <w:t xml:space="preserve"> </w:t>
      </w:r>
      <w:r>
        <w:rPr>
          <w:w w:val="95"/>
        </w:rPr>
        <w:t>klare,</w:t>
      </w:r>
      <w:r>
        <w:rPr>
          <w:spacing w:val="5"/>
          <w:w w:val="95"/>
        </w:rPr>
        <w:t xml:space="preserve"> </w:t>
      </w:r>
      <w:r>
        <w:rPr>
          <w:spacing w:val="-7"/>
          <w:w w:val="95"/>
        </w:rPr>
        <w:t>t</w:t>
      </w:r>
      <w:r>
        <w:rPr>
          <w:w w:val="95"/>
        </w:rPr>
        <w:t>ydelighet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5"/>
          <w:w w:val="95"/>
        </w:rPr>
        <w:t xml:space="preserve"> </w:t>
      </w:r>
      <w:r>
        <w:rPr>
          <w:w w:val="95"/>
        </w:rPr>
        <w:t>instruksjoner</w:t>
      </w:r>
      <w:r>
        <w:rPr>
          <w:spacing w:val="4"/>
          <w:w w:val="95"/>
        </w:rPr>
        <w:t xml:space="preserve"> </w:t>
      </w:r>
      <w:r>
        <w:rPr>
          <w:w w:val="95"/>
        </w:rPr>
        <w:t xml:space="preserve">ville </w:t>
      </w:r>
      <w:r>
        <w:t>ha</w:t>
      </w:r>
      <w:r>
        <w:rPr>
          <w:spacing w:val="-18"/>
        </w:rPr>
        <w:t xml:space="preserve"> </w:t>
      </w:r>
      <w:r>
        <w:t>spart</w:t>
      </w:r>
      <w:r>
        <w:rPr>
          <w:spacing w:val="-18"/>
        </w:rPr>
        <w:t xml:space="preserve"> </w:t>
      </w:r>
      <w:r>
        <w:t>tid</w:t>
      </w:r>
      <w:r>
        <w:rPr>
          <w:spacing w:val="-17"/>
        </w:rPr>
        <w:t xml:space="preserve"> </w:t>
      </w:r>
      <w:r>
        <w:t>som</w:t>
      </w:r>
      <w:r>
        <w:rPr>
          <w:spacing w:val="-18"/>
        </w:rPr>
        <w:t xml:space="preserve"> </w:t>
      </w:r>
      <w:ins w:id="88" w:author="Mira" w:date="2016-12-09T14:29:00Z">
        <w:r w:rsidR="00FF2A43">
          <w:rPr>
            <w:spacing w:val="-18"/>
          </w:rPr>
          <w:t xml:space="preserve">elevene </w:t>
        </w:r>
      </w:ins>
      <w:del w:id="89" w:author="Mira" w:date="2016-12-09T14:28:00Z">
        <w:r w:rsidDel="00FF2A43">
          <w:delText>kunne</w:delText>
        </w:r>
        <w:r w:rsidDel="00FF2A43">
          <w:rPr>
            <w:spacing w:val="-17"/>
          </w:rPr>
          <w:delText xml:space="preserve"> </w:delText>
        </w:r>
        <w:r w:rsidDel="00FF2A43">
          <w:delText>da</w:delText>
        </w:r>
        <w:r w:rsidDel="00FF2A43">
          <w:rPr>
            <w:spacing w:val="-19"/>
          </w:rPr>
          <w:delText xml:space="preserve"> </w:delText>
        </w:r>
        <w:r w:rsidDel="00FF2A43">
          <w:rPr>
            <w:spacing w:val="-3"/>
          </w:rPr>
          <w:delText>brukes</w:delText>
        </w:r>
      </w:del>
      <w:ins w:id="90" w:author="Mira" w:date="2016-12-09T14:28:00Z">
        <w:r w:rsidR="00FF2A43">
          <w:t>da kunne ha bruk</w:t>
        </w:r>
      </w:ins>
      <w:ins w:id="91" w:author="Mira" w:date="2016-12-09T14:29:00Z">
        <w:r w:rsidR="00FF2A43">
          <w:t>t</w:t>
        </w:r>
      </w:ins>
      <w:r>
        <w:rPr>
          <w:spacing w:val="-18"/>
        </w:rPr>
        <w:t xml:space="preserve"> </w:t>
      </w:r>
      <w:del w:id="92" w:author="Mira" w:date="2016-12-09T14:28:00Z">
        <w:r w:rsidDel="00FF2A43">
          <w:rPr>
            <w:spacing w:val="-5"/>
          </w:rPr>
          <w:delText>a</w:delText>
        </w:r>
        <w:r w:rsidDel="00FF2A43">
          <w:rPr>
            <w:spacing w:val="-4"/>
          </w:rPr>
          <w:delText>v</w:delText>
        </w:r>
        <w:r w:rsidDel="00FF2A43">
          <w:rPr>
            <w:spacing w:val="-17"/>
          </w:rPr>
          <w:delText xml:space="preserve"> </w:delText>
        </w:r>
        <w:r w:rsidDel="00FF2A43">
          <w:rPr>
            <w:spacing w:val="-3"/>
          </w:rPr>
          <w:delText>elever</w:delText>
        </w:r>
        <w:r w:rsidDel="00FF2A43">
          <w:rPr>
            <w:spacing w:val="-18"/>
          </w:rPr>
          <w:delText xml:space="preserve"> </w:delText>
        </w:r>
        <w:r w:rsidDel="00FF2A43">
          <w:delText>i</w:delText>
        </w:r>
      </w:del>
      <w:ins w:id="93" w:author="Mira" w:date="2016-12-09T14:28:00Z">
        <w:r w:rsidR="00FF2A43">
          <w:rPr>
            <w:spacing w:val="-5"/>
          </w:rPr>
          <w:t>til</w:t>
        </w:r>
      </w:ins>
      <w:r>
        <w:rPr>
          <w:spacing w:val="-18"/>
        </w:rPr>
        <w:t xml:space="preserve"> </w:t>
      </w:r>
      <w:r>
        <w:t>faglig</w:t>
      </w:r>
      <w:r>
        <w:rPr>
          <w:spacing w:val="-18"/>
        </w:rPr>
        <w:t xml:space="preserve"> </w:t>
      </w:r>
      <w:r>
        <w:t>aktivitet.</w:t>
      </w:r>
      <w:r>
        <w:rPr>
          <w:spacing w:val="-17"/>
        </w:rPr>
        <w:t xml:space="preserve"> </w:t>
      </w:r>
      <w:r>
        <w:t>Av</w:t>
      </w:r>
      <w:r>
        <w:rPr>
          <w:spacing w:val="-18"/>
        </w:rPr>
        <w:t xml:space="preserve"> </w:t>
      </w:r>
      <w:r>
        <w:t>faktorer</w:t>
      </w:r>
      <w:r>
        <w:rPr>
          <w:spacing w:val="-18"/>
        </w:rPr>
        <w:t xml:space="preserve"> </w:t>
      </w:r>
      <w:r>
        <w:t>som</w:t>
      </w:r>
      <w:r>
        <w:rPr>
          <w:spacing w:val="-17"/>
        </w:rPr>
        <w:t xml:space="preserve"> </w:t>
      </w:r>
      <w:r>
        <w:t>har</w:t>
      </w:r>
      <w:r>
        <w:rPr>
          <w:spacing w:val="-18"/>
        </w:rPr>
        <w:t xml:space="preserve"> </w:t>
      </w:r>
      <w:r>
        <w:t>direkte</w:t>
      </w:r>
      <w:r>
        <w:rPr>
          <w:spacing w:val="-18"/>
        </w:rPr>
        <w:t xml:space="preserve"> </w:t>
      </w:r>
      <w:r>
        <w:t>effekt</w:t>
      </w:r>
      <w:r>
        <w:rPr>
          <w:spacing w:val="23"/>
          <w:w w:val="93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enes</w:t>
      </w:r>
      <w:r>
        <w:rPr>
          <w:spacing w:val="8"/>
          <w:w w:val="95"/>
        </w:rPr>
        <w:t xml:space="preserve"> </w:t>
      </w:r>
      <w:r>
        <w:rPr>
          <w:w w:val="95"/>
        </w:rPr>
        <w:t>læring,</w:t>
      </w:r>
      <w:r>
        <w:rPr>
          <w:spacing w:val="8"/>
          <w:w w:val="95"/>
        </w:rPr>
        <w:t xml:space="preserve"> </w:t>
      </w:r>
      <w:r>
        <w:rPr>
          <w:w w:val="95"/>
        </w:rPr>
        <w:t>fremhe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8"/>
          <w:w w:val="95"/>
        </w:rPr>
        <w:t xml:space="preserve"> </w:t>
      </w:r>
      <w:r>
        <w:rPr>
          <w:w w:val="95"/>
        </w:rPr>
        <w:t>Klette</w:t>
      </w:r>
      <w:r>
        <w:rPr>
          <w:spacing w:val="8"/>
          <w:w w:val="95"/>
        </w:rPr>
        <w:t xml:space="preserve"> </w:t>
      </w:r>
      <w:r>
        <w:rPr>
          <w:w w:val="95"/>
        </w:rPr>
        <w:t>(2013,</w:t>
      </w:r>
      <w:r>
        <w:rPr>
          <w:spacing w:val="8"/>
          <w:w w:val="95"/>
        </w:rPr>
        <w:t xml:space="preserve"> </w:t>
      </w:r>
      <w:r>
        <w:rPr>
          <w:w w:val="95"/>
        </w:rPr>
        <w:t>s.</w:t>
      </w:r>
      <w:r>
        <w:rPr>
          <w:spacing w:val="9"/>
          <w:w w:val="95"/>
        </w:rPr>
        <w:t xml:space="preserve"> </w:t>
      </w:r>
      <w:r>
        <w:rPr>
          <w:w w:val="95"/>
        </w:rPr>
        <w:t>1</w:t>
      </w:r>
      <w:r>
        <w:rPr>
          <w:spacing w:val="-1"/>
          <w:w w:val="95"/>
        </w:rPr>
        <w:t>8</w:t>
      </w:r>
      <w:r>
        <w:rPr>
          <w:w w:val="95"/>
        </w:rPr>
        <w:t>9)</w:t>
      </w:r>
      <w:r>
        <w:rPr>
          <w:spacing w:val="8"/>
          <w:w w:val="95"/>
        </w:rPr>
        <w:t xml:space="preserve"> </w:t>
      </w:r>
      <w:r>
        <w:rPr>
          <w:w w:val="95"/>
        </w:rPr>
        <w:t>et</w:t>
      </w:r>
      <w:r>
        <w:rPr>
          <w:spacing w:val="8"/>
          <w:w w:val="95"/>
        </w:rPr>
        <w:t xml:space="preserve"> </w:t>
      </w:r>
      <w:r>
        <w:rPr>
          <w:spacing w:val="6"/>
          <w:w w:val="95"/>
        </w:rPr>
        <w:t>g</w:t>
      </w:r>
      <w:r>
        <w:rPr>
          <w:w w:val="95"/>
        </w:rPr>
        <w:t>jenno</w:t>
      </w:r>
      <w:r>
        <w:rPr>
          <w:spacing w:val="-7"/>
          <w:w w:val="95"/>
        </w:rPr>
        <w:t>m</w:t>
      </w:r>
      <w:r>
        <w:rPr>
          <w:w w:val="95"/>
        </w:rPr>
        <w:t>tenkt</w:t>
      </w:r>
      <w:r>
        <w:rPr>
          <w:spacing w:val="9"/>
          <w:w w:val="95"/>
        </w:rPr>
        <w:t xml:space="preserve"> </w:t>
      </w:r>
      <w:r>
        <w:rPr>
          <w:w w:val="95"/>
        </w:rPr>
        <w:t>undervisningsopplegg</w:t>
      </w:r>
      <w:r>
        <w:rPr>
          <w:spacing w:val="7"/>
          <w:w w:val="95"/>
        </w:rPr>
        <w:t xml:space="preserve"> </w:t>
      </w:r>
      <w:r>
        <w:rPr>
          <w:w w:val="95"/>
        </w:rPr>
        <w:t>som</w:t>
      </w:r>
      <w:r>
        <w:rPr>
          <w:w w:val="90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6"/>
        </w:rPr>
        <w:t>g</w:t>
      </w:r>
      <w:r>
        <w:t>jør</w:t>
      </w:r>
      <w:r>
        <w:rPr>
          <w:spacing w:val="-34"/>
        </w:rPr>
        <w:t xml:space="preserve"> </w:t>
      </w:r>
      <w:r>
        <w:t>at</w:t>
      </w:r>
      <w:r>
        <w:rPr>
          <w:spacing w:val="-33"/>
        </w:rPr>
        <w:t xml:space="preserve"> </w:t>
      </w:r>
      <w:r>
        <w:t>de</w:t>
      </w:r>
      <w:r>
        <w:rPr>
          <w:spacing w:val="-33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33"/>
        </w:rPr>
        <w:t xml:space="preserve"> </w:t>
      </w:r>
      <w:r>
        <w:t>minimalt</w:t>
      </w:r>
      <w:r>
        <w:rPr>
          <w:spacing w:val="-33"/>
        </w:rPr>
        <w:t xml:space="preserve"> </w:t>
      </w:r>
      <w:r>
        <w:t>tid</w:t>
      </w:r>
      <w:r>
        <w:rPr>
          <w:spacing w:val="-33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33"/>
        </w:rPr>
        <w:t xml:space="preserve"> </w:t>
      </w:r>
      <w:r>
        <w:t>ik</w:t>
      </w:r>
      <w:r>
        <w:rPr>
          <w:spacing w:val="-8"/>
        </w:rPr>
        <w:t>k</w:t>
      </w:r>
      <w:r>
        <w:t>e-f</w:t>
      </w:r>
      <w:r>
        <w:rPr>
          <w:spacing w:val="-2"/>
        </w:rPr>
        <w:t>a</w:t>
      </w:r>
      <w:r>
        <w:t>glige</w:t>
      </w:r>
      <w:r>
        <w:rPr>
          <w:spacing w:val="-33"/>
        </w:rPr>
        <w:t xml:space="preserve"> </w:t>
      </w:r>
      <w:r>
        <w:rPr>
          <w:spacing w:val="-2"/>
        </w:rPr>
        <w:t>a</w:t>
      </w:r>
      <w:r>
        <w:t>ktiviteter.</w:t>
      </w:r>
      <w:r>
        <w:rPr>
          <w:spacing w:val="-33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4"/>
        </w:rPr>
        <w:t xml:space="preserve"> </w:t>
      </w:r>
      <w:r>
        <w:t>to</w:t>
      </w:r>
      <w:r>
        <w:rPr>
          <w:spacing w:val="-8"/>
        </w:rPr>
        <w:t>k</w:t>
      </w:r>
      <w:r>
        <w:t>olonnenotatet</w:t>
      </w:r>
      <w:r>
        <w:rPr>
          <w:spacing w:val="-33"/>
        </w:rPr>
        <w:t xml:space="preserve"> </w:t>
      </w:r>
      <w:r>
        <w:t>er</w:t>
      </w:r>
      <w:r>
        <w:rPr>
          <w:spacing w:val="-33"/>
        </w:rPr>
        <w:t xml:space="preserve"> </w:t>
      </w:r>
      <w:r>
        <w:t>det</w:t>
      </w:r>
      <w:r>
        <w:rPr>
          <w:spacing w:val="-33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viktig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commentRangeStart w:id="94"/>
      <w:r>
        <w:t>være</w:t>
      </w:r>
      <w:r>
        <w:rPr>
          <w:spacing w:val="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6"/>
        </w:rPr>
        <w:t>g</w:t>
      </w:r>
      <w:r>
        <w:t>jøre</w:t>
      </w:r>
      <w:r>
        <w:rPr>
          <w:spacing w:val="10"/>
        </w:rPr>
        <w:t xml:space="preserve"> </w:t>
      </w:r>
      <w:r>
        <w:rPr>
          <w:spacing w:val="6"/>
        </w:rPr>
        <w:t>b</w:t>
      </w:r>
      <w:r>
        <w:t>evisst</w:t>
      </w:r>
      <w:r>
        <w:rPr>
          <w:spacing w:val="10"/>
        </w:rPr>
        <w:t xml:space="preserve"> </w:t>
      </w:r>
      <w:commentRangeEnd w:id="94"/>
      <w:r w:rsidR="006459B3">
        <w:rPr>
          <w:rStyle w:val="CommentReference"/>
          <w:rFonts w:asciiTheme="minorHAnsi" w:eastAsiaTheme="minorHAnsi" w:hAnsiTheme="minorHAnsi"/>
        </w:rPr>
        <w:commentReference w:id="94"/>
      </w:r>
      <w:r>
        <w:rPr>
          <w:spacing w:val="-32"/>
        </w:rPr>
        <w:t>p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ins w:id="95" w:author="Mira" w:date="2016-12-09T14:29:00Z">
        <w:r w:rsidR="006459B3">
          <w:rPr>
            <w:spacing w:val="10"/>
          </w:rPr>
          <w:t xml:space="preserve">hvilke </w:t>
        </w:r>
      </w:ins>
      <w:r>
        <w:t>frihetsgrader</w:t>
      </w:r>
      <w:r>
        <w:rPr>
          <w:spacing w:val="1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10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10"/>
        </w:rPr>
        <w:t xml:space="preserve"> </w:t>
      </w:r>
      <w:r>
        <w:t>(Knain</w:t>
      </w:r>
      <w:r>
        <w:rPr>
          <w:spacing w:val="10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Kolstø,</w:t>
      </w:r>
      <w:r>
        <w:rPr>
          <w:spacing w:val="11"/>
        </w:rPr>
        <w:t xml:space="preserve"> </w:t>
      </w:r>
      <w:r>
        <w:t>2011).</w:t>
      </w:r>
      <w:r>
        <w:rPr>
          <w:spacing w:val="9"/>
        </w:rPr>
        <w:t xml:space="preserve"> </w:t>
      </w:r>
      <w:r>
        <w:t>Jo</w:t>
      </w:r>
      <w:r>
        <w:rPr>
          <w:spacing w:val="10"/>
        </w:rPr>
        <w:t xml:space="preserve"> </w:t>
      </w:r>
      <w:r>
        <w:t>fl</w:t>
      </w:r>
      <w:r>
        <w:rPr>
          <w:w w:val="88"/>
        </w:rPr>
        <w:t xml:space="preserve"> </w:t>
      </w:r>
      <w:r>
        <w:rPr>
          <w:spacing w:val="6"/>
        </w:rPr>
        <w:t>b</w:t>
      </w:r>
      <w:r>
        <w:t>eslutninger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</w:t>
      </w:r>
      <w:r>
        <w:rPr>
          <w:spacing w:val="-21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ta</w:t>
      </w:r>
      <w:r>
        <w:rPr>
          <w:spacing w:val="-21"/>
        </w:rPr>
        <w:t xml:space="preserve"> </w:t>
      </w:r>
      <w:r>
        <w:t>selv,</w:t>
      </w:r>
      <w:r>
        <w:rPr>
          <w:spacing w:val="-21"/>
        </w:rPr>
        <w:t xml:space="preserve"> </w:t>
      </w:r>
      <w:r>
        <w:t>jo</w:t>
      </w:r>
      <w:r>
        <w:rPr>
          <w:spacing w:val="-35"/>
        </w:rPr>
        <w:t xml:space="preserve"> </w:t>
      </w:r>
      <w:r>
        <w:rPr>
          <w:spacing w:val="-101"/>
        </w:rPr>
        <w:t>˚</w:t>
      </w:r>
      <w:r>
        <w:t>apnere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en.</w:t>
      </w:r>
      <w:r>
        <w:rPr>
          <w:spacing w:val="-21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21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del w:id="96" w:author="Mira" w:date="2016-12-09T14:29:00Z">
        <w:r w:rsidDel="006459B3">
          <w:delText>den</w:delText>
        </w:r>
        <w:r w:rsidDel="006459B3">
          <w:rPr>
            <w:spacing w:val="-21"/>
          </w:rPr>
          <w:delText xml:space="preserve"> </w:delText>
        </w:r>
      </w:del>
      <w:r>
        <w:t>første</w:t>
      </w:r>
      <w:r>
        <w:rPr>
          <w:spacing w:val="-21"/>
        </w:rPr>
        <w:t xml:space="preserve"> </w:t>
      </w:r>
      <w:r>
        <w:t>del</w:t>
      </w:r>
      <w:r>
        <w:rPr>
          <w:spacing w:val="-21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1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w w:val="90"/>
        </w:rPr>
        <w:t xml:space="preserve"> </w:t>
      </w:r>
      <w:r>
        <w:t>job</w:t>
      </w:r>
      <w:r>
        <w:rPr>
          <w:spacing w:val="7"/>
        </w:rPr>
        <w:t>b</w:t>
      </w:r>
      <w:r>
        <w:t>et</w:t>
      </w:r>
      <w:r>
        <w:rPr>
          <w:spacing w:val="-1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3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4"/>
        </w:rPr>
        <w:t xml:space="preserve"> 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si</w:t>
      </w:r>
      <w:r>
        <w:rPr>
          <w:spacing w:val="-13"/>
        </w:rPr>
        <w:t xml:space="preserve"> </w:t>
      </w:r>
      <w:r>
        <w:t>selvstendig.</w:t>
      </w:r>
      <w:r>
        <w:rPr>
          <w:spacing w:val="-13"/>
        </w:rPr>
        <w:t xml:space="preserve"> </w:t>
      </w:r>
      <w:r>
        <w:t>Og</w:t>
      </w:r>
      <w:r>
        <w:rPr>
          <w:spacing w:val="-14"/>
        </w:rPr>
        <w:t xml:space="preserve"> </w:t>
      </w:r>
      <w:r>
        <w:t>senere</w:t>
      </w:r>
      <w:r>
        <w:rPr>
          <w:spacing w:val="-13"/>
        </w:rPr>
        <w:t xml:space="preserve"> v</w:t>
      </w:r>
      <w:r>
        <w:t>ar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4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3"/>
        </w:rPr>
        <w:t xml:space="preserve"> </w:t>
      </w:r>
      <w:r>
        <w:t>som</w:t>
      </w:r>
      <w:r>
        <w:rPr>
          <w:spacing w:val="-13"/>
        </w:rPr>
        <w:t xml:space="preserve"> </w:t>
      </w:r>
      <w:r>
        <w:t>forsøkte</w:t>
      </w:r>
      <w:r>
        <w:rPr>
          <w:spacing w:val="-30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skri</w:t>
      </w:r>
      <w:r>
        <w:rPr>
          <w:spacing w:val="-7"/>
        </w:rPr>
        <w:t>v</w:t>
      </w:r>
      <w:r>
        <w:t>e</w:t>
      </w:r>
      <w:r>
        <w:rPr>
          <w:spacing w:val="-13"/>
        </w:rPr>
        <w:t xml:space="preserve"> </w:t>
      </w:r>
      <w:r>
        <w:rPr>
          <w:spacing w:val="-8"/>
        </w:rPr>
        <w:t>a</w:t>
      </w:r>
      <w:r>
        <w:t>v</w:t>
      </w:r>
      <w:r>
        <w:rPr>
          <w:w w:val="103"/>
        </w:rPr>
        <w:t xml:space="preserve"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erandres</w:t>
      </w:r>
      <w:r>
        <w:rPr>
          <w:spacing w:val="6"/>
        </w:rPr>
        <w:t xml:space="preserve"> </w:t>
      </w:r>
      <w:r>
        <w:t>notater.</w:t>
      </w:r>
      <w:r>
        <w:rPr>
          <w:spacing w:val="6"/>
        </w:rPr>
        <w:t xml:space="preserve"> </w:t>
      </w:r>
      <w:r>
        <w:t>Dette</w:t>
      </w:r>
      <w:r>
        <w:rPr>
          <w:spacing w:val="6"/>
        </w:rPr>
        <w:t xml:space="preserve"> </w:t>
      </w:r>
      <w:r>
        <w:t>kunne</w:t>
      </w:r>
      <w:r>
        <w:rPr>
          <w:spacing w:val="7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blitt</w:t>
      </w:r>
      <w:r>
        <w:rPr>
          <w:spacing w:val="6"/>
        </w:rPr>
        <w:t xml:space="preserve"> </w:t>
      </w:r>
      <w:r>
        <w:t>tatt</w:t>
      </w:r>
      <w:r>
        <w:rPr>
          <w:spacing w:val="7"/>
        </w:rPr>
        <w:t xml:space="preserve"> </w:t>
      </w:r>
      <w:r>
        <w:t>tak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rPr>
          <w:spacing w:val="-3"/>
        </w:rPr>
        <w:t>hvis</w:t>
      </w:r>
      <w:r>
        <w:rPr>
          <w:spacing w:val="6"/>
        </w:rPr>
        <w:t xml:space="preserve"> </w:t>
      </w:r>
      <w:r>
        <w:rPr>
          <w:spacing w:val="-2"/>
        </w:rPr>
        <w:t>elevene</w:t>
      </w:r>
      <w:r>
        <w:rPr>
          <w:spacing w:val="7"/>
        </w:rPr>
        <w:t xml:space="preserve"> </w:t>
      </w:r>
      <w:r>
        <w:t>fi</w:t>
      </w:r>
      <w:r>
        <w:tab/>
      </w:r>
      <w:r>
        <w:rPr>
          <w:spacing w:val="-1"/>
          <w:w w:val="90"/>
        </w:rPr>
        <w:t>tydeligere</w:t>
      </w:r>
      <w:r>
        <w:rPr>
          <w:w w:val="90"/>
        </w:rPr>
        <w:t xml:space="preserve">   begrensninger</w:t>
      </w:r>
      <w:r>
        <w:rPr>
          <w:spacing w:val="31"/>
          <w:w w:val="9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4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4"/>
        </w:rPr>
        <w:t xml:space="preserve"> </w:t>
      </w:r>
      <w:r>
        <w:rPr>
          <w:spacing w:val="6"/>
        </w:rPr>
        <w:t>g</w:t>
      </w:r>
      <w:r>
        <w:t>jøre,</w:t>
      </w:r>
      <w:r>
        <w:rPr>
          <w:spacing w:val="-3"/>
        </w:rPr>
        <w:t xml:space="preserve"> </w:t>
      </w:r>
      <w:r>
        <w:t>og</w:t>
      </w:r>
      <w:r>
        <w:rPr>
          <w:spacing w:val="-3"/>
        </w:rPr>
        <w:t xml:space="preserve"> </w:t>
      </w:r>
      <w:r>
        <w:rPr>
          <w:spacing w:val="-8"/>
        </w:rPr>
        <w:t>h</w:t>
      </w:r>
      <w:r>
        <w:rPr>
          <w:spacing w:val="-13"/>
        </w:rPr>
        <w:t>v</w:t>
      </w:r>
      <w:r>
        <w:t>a</w:t>
      </w:r>
      <w:r>
        <w:rPr>
          <w:spacing w:val="-4"/>
        </w:rPr>
        <w:t xml:space="preserve"> </w:t>
      </w:r>
      <w:r>
        <w:t>hensikt</w:t>
      </w:r>
      <w:r>
        <w:rPr>
          <w:spacing w:val="-2"/>
        </w:rPr>
        <w:t>e</w:t>
      </w:r>
      <w:r>
        <w:t>n</w:t>
      </w:r>
      <w:r>
        <w:rPr>
          <w:spacing w:val="-3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t>ø</w:t>
      </w:r>
      <w:r>
        <w:rPr>
          <w:spacing w:val="-8"/>
        </w:rPr>
        <w:t>v</w:t>
      </w:r>
      <w:r>
        <w:t>elsen</w:t>
      </w:r>
      <w:r>
        <w:rPr>
          <w:spacing w:val="-3"/>
        </w:rPr>
        <w:t xml:space="preserve"> </w:t>
      </w:r>
      <w:r>
        <w:t>er.</w:t>
      </w:r>
      <w:r>
        <w:rPr>
          <w:spacing w:val="-4"/>
        </w:rPr>
        <w:t xml:space="preserve"> </w:t>
      </w:r>
      <w:r>
        <w:t>Med</w:t>
      </w:r>
      <w:r>
        <w:rPr>
          <w:spacing w:val="-3"/>
        </w:rPr>
        <w:t xml:space="preserve"> </w:t>
      </w:r>
      <w:r>
        <w:t>andre</w:t>
      </w:r>
      <w:r>
        <w:rPr>
          <w:spacing w:val="-3"/>
        </w:rPr>
        <w:t xml:space="preserve"> </w:t>
      </w:r>
      <w:r>
        <w:t>ord,</w:t>
      </w:r>
      <w:r>
        <w:rPr>
          <w:spacing w:val="-4"/>
        </w:rPr>
        <w:t xml:space="preserve"> </w:t>
      </w:r>
      <w:r>
        <w:rPr>
          <w:spacing w:val="-7"/>
        </w:rPr>
        <w:t>t</w:t>
      </w:r>
      <w:r>
        <w:t>ydeligere</w:t>
      </w:r>
      <w:r>
        <w:rPr>
          <w:w w:val="93"/>
        </w:rPr>
        <w:t xml:space="preserve"> </w:t>
      </w:r>
      <w:r>
        <w:t>i</w:t>
      </w:r>
      <w:r>
        <w:rPr>
          <w:spacing w:val="-8"/>
        </w:rPr>
        <w:t>n</w:t>
      </w:r>
      <w:r>
        <w:t>tensjoner</w:t>
      </w:r>
      <w:r>
        <w:rPr>
          <w:spacing w:val="-30"/>
        </w:rPr>
        <w:t xml:space="preserve"> </w:t>
      </w:r>
      <w:r>
        <w:t>og</w:t>
      </w:r>
      <w:r>
        <w:rPr>
          <w:spacing w:val="-29"/>
        </w:rPr>
        <w:t xml:space="preserve"> </w:t>
      </w:r>
      <w:r>
        <w:t>læring</w:t>
      </w:r>
      <w:r>
        <w:rPr>
          <w:spacing w:val="1"/>
        </w:rPr>
        <w:t>s</w:t>
      </w:r>
      <w:r>
        <w:rPr>
          <w:spacing w:val="-34"/>
        </w:rPr>
        <w:t>m</w:t>
      </w:r>
      <w:r>
        <w:rPr>
          <w:spacing w:val="-101"/>
        </w:rPr>
        <w:t>˚</w:t>
      </w:r>
      <w:r>
        <w:t>al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9"/>
        </w:rPr>
        <w:t xml:space="preserve"> </w:t>
      </w:r>
      <w:r>
        <w:t>forsikre</w:t>
      </w:r>
      <w:r>
        <w:rPr>
          <w:spacing w:val="-29"/>
        </w:rPr>
        <w:t xml:space="preserve"> </w:t>
      </w:r>
      <w:r>
        <w:t>at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9"/>
        </w:rPr>
        <w:t xml:space="preserve"> </w:t>
      </w:r>
      <w:r>
        <w:t>opp</w:t>
      </w:r>
      <w:r>
        <w:rPr>
          <w:spacing w:val="-33"/>
        </w:rPr>
        <w:t>n</w:t>
      </w:r>
      <w:r>
        <w:rPr>
          <w:spacing w:val="-101"/>
        </w:rPr>
        <w:t>˚</w:t>
      </w:r>
      <w:r>
        <w:t>ar</w:t>
      </w:r>
      <w:r>
        <w:rPr>
          <w:spacing w:val="-29"/>
        </w:rPr>
        <w:t xml:space="preserve"> </w:t>
      </w:r>
      <w:r>
        <w:t>tiltenkt</w:t>
      </w:r>
      <w:r>
        <w:rPr>
          <w:spacing w:val="-29"/>
        </w:rPr>
        <w:t xml:space="preserve"> </w:t>
      </w:r>
      <w:r>
        <w:t>lær</w:t>
      </w:r>
      <w:r>
        <w:rPr>
          <w:spacing w:val="-2"/>
        </w:rPr>
        <w:t>i</w:t>
      </w:r>
      <w:r>
        <w:t>ngsut</w:t>
      </w:r>
      <w:r>
        <w:rPr>
          <w:spacing w:val="-8"/>
        </w:rPr>
        <w:t>b</w:t>
      </w:r>
      <w:r>
        <w:t>ytte.</w:t>
      </w:r>
    </w:p>
    <w:p w14:paraId="22869E71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21790B3A" w14:textId="77777777" w:rsidR="006C5653" w:rsidRDefault="000B271B">
      <w:pPr>
        <w:pStyle w:val="BodyText"/>
        <w:spacing w:line="254" w:lineRule="auto"/>
        <w:ind w:left="136" w:right="113"/>
        <w:jc w:val="both"/>
      </w:pPr>
      <w:r>
        <w:t>Utfors</w:t>
      </w:r>
      <w:r>
        <w:rPr>
          <w:spacing w:val="-7"/>
        </w:rPr>
        <w:t>k</w:t>
      </w:r>
      <w:r>
        <w:t>ende</w:t>
      </w:r>
      <w:r>
        <w:rPr>
          <w:spacing w:val="9"/>
        </w:rPr>
        <w:t xml:space="preserve"> </w:t>
      </w:r>
      <w:r>
        <w:t>sa</w:t>
      </w:r>
      <w:r>
        <w:rPr>
          <w:spacing w:val="-8"/>
        </w:rPr>
        <w:t>m</w:t>
      </w:r>
      <w:r>
        <w:t>taler</w:t>
      </w:r>
      <w:r>
        <w:rPr>
          <w:spacing w:val="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først</w:t>
      </w:r>
      <w:r>
        <w:rPr>
          <w:spacing w:val="10"/>
        </w:rPr>
        <w:t xml:space="preserve"> </w:t>
      </w:r>
      <w:r>
        <w:t>innlæres</w:t>
      </w:r>
      <w:r>
        <w:rPr>
          <w:spacing w:val="8"/>
        </w:rPr>
        <w:t xml:space="preserve"> </w:t>
      </w:r>
      <w:r>
        <w:t>i</w:t>
      </w:r>
      <w:r>
        <w:rPr>
          <w:spacing w:val="10"/>
        </w:rPr>
        <w:t xml:space="preserve"> </w:t>
      </w:r>
      <w:r>
        <w:t>en</w:t>
      </w:r>
      <w:r>
        <w:rPr>
          <w:spacing w:val="9"/>
        </w:rPr>
        <w:t xml:space="preserve"> </w:t>
      </w:r>
      <w:r>
        <w:t>klasse</w:t>
      </w:r>
      <w:r>
        <w:rPr>
          <w:spacing w:val="8"/>
        </w:rPr>
        <w:t xml:space="preserve"> </w:t>
      </w:r>
      <w:r>
        <w:t>slik</w:t>
      </w:r>
      <w:r>
        <w:rPr>
          <w:spacing w:val="10"/>
        </w:rPr>
        <w:t xml:space="preserve"> </w:t>
      </w:r>
      <w:r>
        <w:t>at</w:t>
      </w:r>
      <w:r>
        <w:rPr>
          <w:spacing w:val="9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9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0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</w:t>
      </w:r>
      <w:r>
        <w:rPr>
          <w:spacing w:val="9"/>
        </w:rPr>
        <w:t xml:space="preserve"> </w:t>
      </w:r>
      <w:r>
        <w:t>mest</w:t>
      </w:r>
      <w:r>
        <w:rPr>
          <w:spacing w:val="9"/>
        </w:rPr>
        <w:t xml:space="preserve"> </w:t>
      </w:r>
      <w:r>
        <w:rPr>
          <w:spacing w:val="-8"/>
        </w:rPr>
        <w:t>m</w:t>
      </w:r>
      <w:r>
        <w:t>ulig</w:t>
      </w:r>
      <w:r>
        <w:rPr>
          <w:spacing w:val="9"/>
        </w:rPr>
        <w:t xml:space="preserve"> </w:t>
      </w:r>
      <w:r>
        <w:t>ut</w:t>
      </w:r>
      <w:r>
        <w:rPr>
          <w:spacing w:val="-8"/>
        </w:rPr>
        <w:t>b</w:t>
      </w:r>
      <w:r>
        <w:t>yt- te</w:t>
      </w:r>
      <w:r>
        <w:rPr>
          <w:spacing w:val="-16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5"/>
        </w:rPr>
        <w:t xml:space="preserve"> </w:t>
      </w:r>
      <w:r>
        <w:t>sine</w:t>
      </w:r>
      <w:r>
        <w:rPr>
          <w:spacing w:val="-15"/>
        </w:rPr>
        <w:t xml:space="preserve"> </w:t>
      </w:r>
      <w:r>
        <w:t>felles</w:t>
      </w:r>
      <w:r>
        <w:rPr>
          <w:spacing w:val="-15"/>
        </w:rPr>
        <w:t xml:space="preserve"> </w:t>
      </w:r>
      <w:r>
        <w:t>diskusjoner</w:t>
      </w:r>
      <w:r>
        <w:rPr>
          <w:spacing w:val="-16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rPr>
          <w:spacing w:val="-2"/>
        </w:rPr>
        <w:t>samtaler.</w:t>
      </w:r>
      <w:r>
        <w:rPr>
          <w:spacing w:val="-15"/>
        </w:rPr>
        <w:t xml:space="preserve"> </w:t>
      </w:r>
      <w:r>
        <w:t>Mercer</w:t>
      </w:r>
      <w:r>
        <w:rPr>
          <w:spacing w:val="-15"/>
        </w:rPr>
        <w:t xml:space="preserve"> </w:t>
      </w:r>
      <w:r>
        <w:t>og</w:t>
      </w:r>
      <w:r>
        <w:rPr>
          <w:spacing w:val="-15"/>
        </w:rPr>
        <w:t xml:space="preserve"> </w:t>
      </w:r>
      <w:r>
        <w:t>Littleton</w:t>
      </w:r>
      <w:r>
        <w:rPr>
          <w:spacing w:val="-15"/>
        </w:rPr>
        <w:t xml:space="preserve"> </w:t>
      </w:r>
      <w:r>
        <w:t>(2007,</w:t>
      </w:r>
      <w:r>
        <w:rPr>
          <w:spacing w:val="-15"/>
        </w:rPr>
        <w:t xml:space="preserve"> </w:t>
      </w:r>
      <w:r>
        <w:t>s.</w:t>
      </w:r>
      <w:r>
        <w:rPr>
          <w:spacing w:val="-16"/>
        </w:rPr>
        <w:t xml:space="preserve"> </w:t>
      </w:r>
      <w:r>
        <w:t>57)</w:t>
      </w:r>
      <w:r>
        <w:rPr>
          <w:spacing w:val="-15"/>
        </w:rPr>
        <w:t xml:space="preserve"> </w:t>
      </w:r>
      <w:r>
        <w:t>beskriver</w:t>
      </w:r>
      <w:r>
        <w:rPr>
          <w:spacing w:val="-15"/>
        </w:rPr>
        <w:t xml:space="preserve"> </w:t>
      </w:r>
      <w:r>
        <w:t>dette</w:t>
      </w:r>
      <w:r>
        <w:rPr>
          <w:spacing w:val="-16"/>
        </w:rPr>
        <w:t xml:space="preserve"> </w:t>
      </w:r>
      <w:r>
        <w:t>som</w:t>
      </w:r>
      <w:r>
        <w:rPr>
          <w:spacing w:val="23"/>
          <w:w w:val="90"/>
        </w:rPr>
        <w:t xml:space="preserve"> </w:t>
      </w:r>
      <w:r>
        <w:rPr>
          <w:w w:val="95"/>
        </w:rPr>
        <w:t>kjernen</w:t>
      </w:r>
      <w:r>
        <w:rPr>
          <w:spacing w:val="-6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prak</w:t>
      </w:r>
      <w:r>
        <w:rPr>
          <w:spacing w:val="-2"/>
          <w:w w:val="95"/>
        </w:rPr>
        <w:t>sisen:</w:t>
      </w:r>
    </w:p>
    <w:p w14:paraId="3BB0700F" w14:textId="77777777" w:rsidR="006C5653" w:rsidRDefault="006C5653">
      <w:pPr>
        <w:spacing w:before="7"/>
        <w:rPr>
          <w:rFonts w:ascii="Georgia" w:eastAsia="Georgia" w:hAnsi="Georgia" w:cs="Georgia"/>
          <w:sz w:val="20"/>
          <w:szCs w:val="20"/>
        </w:rPr>
      </w:pPr>
    </w:p>
    <w:p w14:paraId="7AC7CDEE" w14:textId="77777777" w:rsidR="006C5653" w:rsidRDefault="000B271B">
      <w:pPr>
        <w:pStyle w:val="BodyText"/>
        <w:spacing w:line="254" w:lineRule="auto"/>
        <w:ind w:left="721" w:right="699"/>
        <w:jc w:val="both"/>
      </w:pPr>
      <w:r>
        <w:rPr>
          <w:spacing w:val="-4"/>
        </w:rPr>
        <w:t>At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heart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approach</w:t>
      </w:r>
      <w:r>
        <w:rPr>
          <w:spacing w:val="-9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negotiation</w:t>
      </w:r>
      <w:r>
        <w:rPr>
          <w:spacing w:val="-11"/>
        </w:rPr>
        <w:t xml:space="preserve"> </w:t>
      </w:r>
      <w:r>
        <w:rPr>
          <w:spacing w:val="-5"/>
        </w:rPr>
        <w:t>b</w:t>
      </w:r>
      <w:r>
        <w:rPr>
          <w:spacing w:val="-4"/>
        </w:rPr>
        <w:t>y</w:t>
      </w:r>
      <w:r>
        <w:rPr>
          <w:spacing w:val="-9"/>
        </w:rPr>
        <w:t xml:space="preserve"> </w:t>
      </w:r>
      <w:r>
        <w:rPr>
          <w:spacing w:val="-3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teacher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class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25"/>
          <w:w w:val="90"/>
        </w:rPr>
        <w:t xml:space="preserve"> </w:t>
      </w:r>
      <w:r>
        <w:t>“ground</w:t>
      </w:r>
      <w:r>
        <w:rPr>
          <w:spacing w:val="-13"/>
        </w:rPr>
        <w:t xml:space="preserve"> </w:t>
      </w:r>
      <w:r>
        <w:t>rules”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talking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2"/>
        </w:rPr>
        <w:t>working</w:t>
      </w:r>
      <w:r>
        <w:rPr>
          <w:spacing w:val="-13"/>
        </w:rPr>
        <w:t xml:space="preserve"> </w:t>
      </w:r>
      <w:r>
        <w:t>together.</w:t>
      </w:r>
      <w:r>
        <w:rPr>
          <w:spacing w:val="-13"/>
        </w:rPr>
        <w:t xml:space="preserve"> </w:t>
      </w:r>
      <w:r>
        <w:t>These</w:t>
      </w:r>
      <w:r>
        <w:rPr>
          <w:spacing w:val="-13"/>
        </w:rPr>
        <w:t xml:space="preserve"> </w:t>
      </w:r>
      <w:r>
        <w:t>ground</w:t>
      </w:r>
      <w:r>
        <w:rPr>
          <w:spacing w:val="-12"/>
        </w:rPr>
        <w:t xml:space="preserve"> </w:t>
      </w:r>
      <w:r>
        <w:t>rules</w:t>
      </w:r>
      <w:r>
        <w:rPr>
          <w:spacing w:val="-12"/>
        </w:rPr>
        <w:t xml:space="preserve"> </w:t>
      </w:r>
      <w:r>
        <w:t>then</w:t>
      </w:r>
      <w:r>
        <w:rPr>
          <w:spacing w:val="-13"/>
        </w:rPr>
        <w:t xml:space="preserve"> </w:t>
      </w:r>
      <w:r>
        <w:rPr>
          <w:spacing w:val="1"/>
        </w:rPr>
        <w:t>become</w:t>
      </w:r>
      <w:r>
        <w:rPr>
          <w:spacing w:val="20"/>
          <w:w w:val="91"/>
        </w:rPr>
        <w:t xml:space="preserve"> </w:t>
      </w:r>
      <w:r>
        <w:t>established</w:t>
      </w:r>
      <w:r>
        <w:rPr>
          <w:spacing w:val="-19"/>
        </w:rPr>
        <w:t xml:space="preserve"> </w:t>
      </w:r>
      <w:r>
        <w:t>as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set</w:t>
      </w:r>
      <w:r>
        <w:rPr>
          <w:spacing w:val="-20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rPr>
          <w:spacing w:val="-2"/>
        </w:rPr>
        <w:t>principles</w:t>
      </w:r>
      <w:r>
        <w:rPr>
          <w:spacing w:val="-20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rPr>
          <w:spacing w:val="-4"/>
        </w:rPr>
        <w:t>how</w:t>
      </w:r>
      <w:r>
        <w:rPr>
          <w:spacing w:val="-19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rPr>
          <w:spacing w:val="-2"/>
        </w:rPr>
        <w:t>children</w:t>
      </w:r>
      <w:r>
        <w:rPr>
          <w:spacing w:val="-19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t>collaborate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groups.</w:t>
      </w:r>
    </w:p>
    <w:p w14:paraId="5E342589" w14:textId="77777777" w:rsidR="006C5653" w:rsidRDefault="006C5653">
      <w:pPr>
        <w:spacing w:before="7"/>
        <w:rPr>
          <w:rFonts w:ascii="Georgia" w:eastAsia="Georgia" w:hAnsi="Georgia" w:cs="Georgia"/>
          <w:sz w:val="20"/>
          <w:szCs w:val="20"/>
        </w:rPr>
      </w:pPr>
    </w:p>
    <w:p w14:paraId="1190DF33" w14:textId="77777777" w:rsidR="006C5653" w:rsidRDefault="000B271B">
      <w:pPr>
        <w:pStyle w:val="BodyText"/>
        <w:spacing w:line="254" w:lineRule="auto"/>
        <w:ind w:left="136" w:right="113"/>
        <w:jc w:val="both"/>
      </w:pPr>
      <w:r>
        <w:rPr>
          <w:spacing w:val="-3"/>
        </w:rPr>
        <w:t>Slike</w:t>
      </w:r>
      <w:r>
        <w:rPr>
          <w:spacing w:val="-14"/>
        </w:rPr>
        <w:t xml:space="preserve"> </w:t>
      </w:r>
      <w:r>
        <w:t>regler</w:t>
      </w:r>
      <w:r>
        <w:rPr>
          <w:spacing w:val="-14"/>
        </w:rPr>
        <w:t xml:space="preserve"> </w:t>
      </w:r>
      <w:r>
        <w:t>bør</w:t>
      </w:r>
      <w:r>
        <w:rPr>
          <w:spacing w:val="-14"/>
        </w:rPr>
        <w:t xml:space="preserve"> </w:t>
      </w:r>
      <w:r>
        <w:t>derfor</w:t>
      </w:r>
      <w:r>
        <w:rPr>
          <w:spacing w:val="-15"/>
        </w:rPr>
        <w:t xml:space="preserve"> </w:t>
      </w:r>
      <w:r>
        <w:t>etableres</w:t>
      </w:r>
      <w:r>
        <w:rPr>
          <w:spacing w:val="-1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14"/>
        </w:rPr>
        <w:t xml:space="preserve"> </w:t>
      </w:r>
      <w:r>
        <w:t>et</w:t>
      </w:r>
      <w:r>
        <w:rPr>
          <w:spacing w:val="-14"/>
        </w:rPr>
        <w:t xml:space="preserve"> </w:t>
      </w:r>
      <w:r>
        <w:t>tidlig</w:t>
      </w:r>
      <w:r>
        <w:rPr>
          <w:spacing w:val="-14"/>
        </w:rPr>
        <w:t xml:space="preserve"> </w:t>
      </w:r>
      <w:r>
        <w:t>stadie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gitt</w:t>
      </w:r>
      <w:r>
        <w:rPr>
          <w:spacing w:val="-14"/>
        </w:rPr>
        <w:t xml:space="preserve"> </w:t>
      </w:r>
      <w:r>
        <w:rPr>
          <w:spacing w:val="-2"/>
        </w:rPr>
        <w:t>klasse,</w:t>
      </w:r>
      <w:r>
        <w:rPr>
          <w:spacing w:val="-14"/>
        </w:rPr>
        <w:t xml:space="preserve"> </w:t>
      </w:r>
      <w:r>
        <w:rPr>
          <w:spacing w:val="2"/>
        </w:rPr>
        <w:t>noe</w:t>
      </w:r>
      <w:r>
        <w:rPr>
          <w:spacing w:val="-14"/>
        </w:rPr>
        <w:t xml:space="preserve"> </w:t>
      </w:r>
      <w:r>
        <w:t>Ogden</w:t>
      </w:r>
      <w:r>
        <w:rPr>
          <w:spacing w:val="-14"/>
        </w:rPr>
        <w:t xml:space="preserve"> </w:t>
      </w:r>
      <w:r>
        <w:t>(2009,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151)</w:t>
      </w:r>
      <w:r>
        <w:rPr>
          <w:spacing w:val="23"/>
          <w:w w:val="104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understøt</w:t>
      </w:r>
      <w:r>
        <w:rPr>
          <w:spacing w:val="-2"/>
        </w:rPr>
        <w:t>t</w:t>
      </w:r>
      <w:r>
        <w:t>er.</w:t>
      </w:r>
      <w:r>
        <w:rPr>
          <w:spacing w:val="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1"/>
        </w:rPr>
        <w:t xml:space="preserve"> </w:t>
      </w:r>
      <w:r>
        <w:t>bør</w:t>
      </w:r>
      <w:r>
        <w:rPr>
          <w:spacing w:val="1"/>
        </w:rPr>
        <w:t xml:space="preserve"> </w:t>
      </w:r>
      <w:r>
        <w:t>rutineres</w:t>
      </w:r>
      <w:r>
        <w:rPr>
          <w:spacing w:val="1"/>
        </w:rPr>
        <w:t xml:space="preserve"> </w:t>
      </w:r>
      <w:r>
        <w:t>i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tillate</w:t>
      </w:r>
      <w:r>
        <w:rPr>
          <w:spacing w:val="1"/>
        </w:rPr>
        <w:t xml:space="preserve"> </w:t>
      </w:r>
      <w:r>
        <w:t>rom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alternati</w:t>
      </w:r>
      <w:r>
        <w:rPr>
          <w:spacing w:val="-8"/>
        </w:rPr>
        <w:t>v</w:t>
      </w:r>
      <w:r>
        <w:t>e</w:t>
      </w:r>
      <w:r>
        <w:rPr>
          <w:spacing w:val="1"/>
        </w:rPr>
        <w:t xml:space="preserve"> </w:t>
      </w:r>
      <w:r>
        <w:t>løsninger,</w:t>
      </w:r>
      <w:r>
        <w:rPr>
          <w:spacing w:val="1"/>
        </w:rPr>
        <w:t xml:space="preserve"> </w:t>
      </w:r>
      <w:r>
        <w:t>uten</w:t>
      </w:r>
      <w:r>
        <w:rPr>
          <w:spacing w:val="-1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"/>
        </w:rPr>
        <w:t xml:space="preserve"> </w:t>
      </w:r>
      <w:r>
        <w:t>true</w:t>
      </w:r>
      <w:r>
        <w:rPr>
          <w:w w:val="95"/>
        </w:rPr>
        <w:t xml:space="preserve"> </w:t>
      </w:r>
      <w:r>
        <w:t>gruppens</w:t>
      </w:r>
      <w:r>
        <w:rPr>
          <w:spacing w:val="-31"/>
        </w:rPr>
        <w:t xml:space="preserve"> </w:t>
      </w:r>
      <w:r>
        <w:t>solidaritet</w:t>
      </w:r>
      <w:r>
        <w:rPr>
          <w:spacing w:val="-30"/>
        </w:rPr>
        <w:t xml:space="preserve"> </w:t>
      </w:r>
      <w:r>
        <w:t>eller</w:t>
      </w:r>
      <w:r>
        <w:rPr>
          <w:spacing w:val="-30"/>
        </w:rPr>
        <w:t xml:space="preserve"> </w:t>
      </w:r>
      <w:r>
        <w:t>individets</w:t>
      </w:r>
      <w:r>
        <w:rPr>
          <w:spacing w:val="-30"/>
        </w:rPr>
        <w:t xml:space="preserve"> </w:t>
      </w:r>
      <w:r>
        <w:rPr>
          <w:spacing w:val="-2"/>
        </w:rPr>
        <w:t>iden</w:t>
      </w:r>
      <w:r>
        <w:rPr>
          <w:spacing w:val="-1"/>
        </w:rPr>
        <w:t>titet.</w:t>
      </w:r>
      <w:r>
        <w:rPr>
          <w:spacing w:val="-31"/>
        </w:rPr>
        <w:t xml:space="preserve"> </w:t>
      </w:r>
      <w:r>
        <w:t>Disse</w:t>
      </w:r>
      <w:r>
        <w:rPr>
          <w:spacing w:val="-30"/>
        </w:rPr>
        <w:t xml:space="preserve"> </w:t>
      </w:r>
      <w:r>
        <w:t>reglene</w:t>
      </w:r>
      <w:r>
        <w:rPr>
          <w:spacing w:val="-31"/>
        </w:rPr>
        <w:t xml:space="preserve"> </w:t>
      </w:r>
      <w:r>
        <w:rPr>
          <w:spacing w:val="-6"/>
        </w:rPr>
        <w:t>kan</w:t>
      </w:r>
      <w:r>
        <w:rPr>
          <w:spacing w:val="-30"/>
        </w:rPr>
        <w:t xml:space="preserve"> </w:t>
      </w:r>
      <w:r>
        <w:rPr>
          <w:spacing w:val="-2"/>
        </w:rPr>
        <w:t>innøves</w:t>
      </w:r>
      <w:r>
        <w:rPr>
          <w:spacing w:val="-31"/>
        </w:rPr>
        <w:t xml:space="preserve"> </w:t>
      </w:r>
      <w:r>
        <w:t>gjennom</w:t>
      </w:r>
      <w:r>
        <w:rPr>
          <w:spacing w:val="-30"/>
        </w:rPr>
        <w:t xml:space="preserve"> </w:t>
      </w:r>
      <w:r>
        <w:t>fl</w:t>
      </w:r>
      <w:r>
        <w:rPr>
          <w:spacing w:val="37"/>
        </w:rPr>
        <w:t xml:space="preserve"> </w:t>
      </w:r>
      <w:r>
        <w:t>anlednin-</w:t>
      </w:r>
      <w:r>
        <w:rPr>
          <w:spacing w:val="35"/>
          <w:w w:val="92"/>
        </w:rPr>
        <w:t xml:space="preserve"> </w:t>
      </w:r>
      <w:r>
        <w:rPr>
          <w:w w:val="95"/>
        </w:rPr>
        <w:t>ger:</w:t>
      </w:r>
      <w:r>
        <w:rPr>
          <w:spacing w:val="-1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taler, grupp</w:t>
      </w:r>
      <w:r>
        <w:rPr>
          <w:spacing w:val="-2"/>
          <w:w w:val="95"/>
        </w:rPr>
        <w:t>esam</w:t>
      </w:r>
      <w:r>
        <w:rPr>
          <w:spacing w:val="-1"/>
          <w:w w:val="95"/>
        </w:rPr>
        <w:t xml:space="preserve">taler, </w:t>
      </w:r>
      <w:r>
        <w:rPr>
          <w:w w:val="95"/>
        </w:rPr>
        <w:t xml:space="preserve">og </w:t>
      </w:r>
      <w:r>
        <w:rPr>
          <w:spacing w:val="-1"/>
          <w:w w:val="95"/>
        </w:rPr>
        <w:t xml:space="preserve">parsamtaler. Sistnevnte </w:t>
      </w:r>
      <w:r>
        <w:rPr>
          <w:w w:val="95"/>
        </w:rPr>
        <w:t>anledning</w:t>
      </w:r>
      <w:del w:id="97" w:author="Mira" w:date="2016-12-09T14:30:00Z">
        <w:r w:rsidDel="006459B3">
          <w:rPr>
            <w:w w:val="95"/>
          </w:rPr>
          <w:delText>en</w:delText>
        </w:r>
      </w:del>
      <w:r>
        <w:rPr>
          <w:spacing w:val="1"/>
          <w:w w:val="95"/>
        </w:rPr>
        <w:t xml:space="preserve"> </w:t>
      </w:r>
      <w:r>
        <w:rPr>
          <w:w w:val="95"/>
        </w:rPr>
        <w:t>er</w:t>
      </w:r>
      <w:r>
        <w:rPr>
          <w:spacing w:val="-1"/>
          <w:w w:val="95"/>
        </w:rPr>
        <w:t xml:space="preserve"> </w:t>
      </w:r>
      <w:r>
        <w:rPr>
          <w:w w:val="95"/>
        </w:rPr>
        <w:t>passende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</w:p>
    <w:p w14:paraId="7DCF669D" w14:textId="77777777" w:rsidR="006C5653" w:rsidRDefault="000B271B">
      <w:pPr>
        <w:pStyle w:val="BodyText"/>
        <w:spacing w:line="254" w:lineRule="auto"/>
        <w:ind w:left="136" w:right="113"/>
        <w:jc w:val="both"/>
      </w:pPr>
      <w:r>
        <w:t>8.</w:t>
      </w:r>
      <w:r>
        <w:rPr>
          <w:spacing w:val="-22"/>
        </w:rPr>
        <w:t xml:space="preserve"> </w:t>
      </w:r>
      <w:r>
        <w:t>klassen,</w:t>
      </w:r>
      <w:r>
        <w:rPr>
          <w:spacing w:val="-22"/>
        </w:rPr>
        <w:t xml:space="preserve"> </w:t>
      </w:r>
      <w:r>
        <w:t>siden</w:t>
      </w:r>
      <w:r>
        <w:rPr>
          <w:spacing w:val="-22"/>
        </w:rPr>
        <w:t xml:space="preserve"> </w:t>
      </w:r>
      <w:r>
        <w:t>alle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22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en</w:t>
      </w:r>
      <w:r>
        <w:rPr>
          <w:spacing w:val="-22"/>
        </w:rPr>
        <w:t xml:space="preserve"> </w:t>
      </w:r>
      <w:r>
        <w:t>læringspartne</w:t>
      </w:r>
      <w:r>
        <w:rPr>
          <w:spacing w:val="-2"/>
        </w:rPr>
        <w:t>r</w:t>
      </w:r>
      <w:r>
        <w:t>.</w:t>
      </w:r>
      <w:r>
        <w:rPr>
          <w:spacing w:val="-21"/>
        </w:rPr>
        <w:t xml:space="preserve"> </w:t>
      </w:r>
      <w:r>
        <w:rPr>
          <w:spacing w:val="-19"/>
        </w:rPr>
        <w:t>V</w:t>
      </w:r>
      <w:r>
        <w:t>ed</w:t>
      </w:r>
      <w:r>
        <w:rPr>
          <w:spacing w:val="-3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b</w:t>
      </w:r>
      <w:r>
        <w:rPr>
          <w:spacing w:val="-2"/>
        </w:rPr>
        <w:t>r</w:t>
      </w:r>
      <w:r>
        <w:t>u</w:t>
      </w:r>
      <w:r>
        <w:rPr>
          <w:spacing w:val="-8"/>
        </w:rPr>
        <w:t>k</w:t>
      </w:r>
      <w:r>
        <w:t>e</w:t>
      </w:r>
      <w:r>
        <w:rPr>
          <w:spacing w:val="-22"/>
        </w:rPr>
        <w:t xml:space="preserve"> </w:t>
      </w:r>
      <w:r>
        <w:rPr>
          <w:spacing w:val="6"/>
        </w:rPr>
        <w:t>b</w:t>
      </w:r>
      <w:r>
        <w:t>ordplasseringen</w:t>
      </w:r>
      <w:r>
        <w:rPr>
          <w:spacing w:val="-22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allerede</w:t>
      </w:r>
      <w:r>
        <w:rPr>
          <w:w w:val="92"/>
        </w:rPr>
        <w:t xml:space="preserve"> </w:t>
      </w:r>
      <w:r>
        <w:t>er</w:t>
      </w:r>
      <w:r>
        <w:rPr>
          <w:spacing w:val="-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5"/>
        </w:rPr>
        <w:t xml:space="preserve"> </w:t>
      </w:r>
      <w:r>
        <w:t>plass</w:t>
      </w:r>
      <w:r>
        <w:rPr>
          <w:spacing w:val="-5"/>
        </w:rPr>
        <w:t xml:space="preserve"> </w:t>
      </w:r>
      <w:r>
        <w:t>fri</w:t>
      </w:r>
      <w:r>
        <w:rPr>
          <w:spacing w:val="6"/>
        </w:rPr>
        <w:t>g</w:t>
      </w:r>
      <w:r>
        <w:t>jør</w:t>
      </w:r>
      <w:r>
        <w:rPr>
          <w:spacing w:val="-5"/>
        </w:rPr>
        <w:t xml:space="preserve"> </w:t>
      </w:r>
      <w:r>
        <w:t>dette</w:t>
      </w:r>
      <w:r>
        <w:rPr>
          <w:spacing w:val="-6"/>
        </w:rPr>
        <w:t xml:space="preserve"> </w:t>
      </w:r>
      <w:r>
        <w:t>organiseringstid</w:t>
      </w:r>
      <w:r>
        <w:rPr>
          <w:spacing w:val="-5"/>
        </w:rPr>
        <w:t xml:space="preserve"> </w:t>
      </w:r>
      <w:r>
        <w:t>som</w:t>
      </w:r>
      <w:r>
        <w:rPr>
          <w:spacing w:val="-5"/>
        </w:rPr>
        <w:t xml:space="preserve"> </w:t>
      </w:r>
      <w:r>
        <w:t>isteden</w:t>
      </w:r>
      <w:r>
        <w:rPr>
          <w:spacing w:val="-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5"/>
        </w:rPr>
        <w:t xml:space="preserve"> </w:t>
      </w:r>
      <w:r>
        <w:t>mot</w:t>
      </w:r>
      <w:r>
        <w:rPr>
          <w:spacing w:val="-5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læri</w:t>
      </w:r>
      <w:r>
        <w:rPr>
          <w:spacing w:val="-2"/>
        </w:rPr>
        <w:t>n</w:t>
      </w:r>
      <w:r>
        <w:t>g.</w:t>
      </w:r>
      <w:r>
        <w:rPr>
          <w:spacing w:val="-5"/>
        </w:rPr>
        <w:t xml:space="preserve"> </w:t>
      </w:r>
      <w:r>
        <w:t>Klette (2013)</w:t>
      </w:r>
      <w:r>
        <w:rPr>
          <w:spacing w:val="-6"/>
        </w:rPr>
        <w:t xml:space="preserve"> </w:t>
      </w:r>
      <w:r>
        <w:t>legger</w:t>
      </w:r>
      <w:r>
        <w:rPr>
          <w:spacing w:val="-6"/>
        </w:rPr>
        <w:t xml:space="preserve"> </w:t>
      </w:r>
      <w:r>
        <w:rPr>
          <w:spacing w:val="-7"/>
        </w:rPr>
        <w:t>v</w:t>
      </w:r>
      <w:r>
        <w:t>ekt</w:t>
      </w:r>
      <w:r>
        <w:rPr>
          <w:spacing w:val="-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effekti</w:t>
      </w:r>
      <w:r>
        <w:rPr>
          <w:spacing w:val="-8"/>
        </w:rPr>
        <w:t>v</w:t>
      </w:r>
      <w:r>
        <w:t>e</w:t>
      </w:r>
      <w:r>
        <w:rPr>
          <w:spacing w:val="-6"/>
        </w:rPr>
        <w:t xml:space="preserve"> </w:t>
      </w:r>
      <w:r>
        <w:t>inst</w:t>
      </w:r>
      <w:r>
        <w:rPr>
          <w:spacing w:val="-2"/>
        </w:rPr>
        <w:t>r</w:t>
      </w:r>
      <w:r>
        <w:t>ukser</w:t>
      </w:r>
      <w:r>
        <w:rPr>
          <w:spacing w:val="-5"/>
        </w:rPr>
        <w:t xml:space="preserve"> </w:t>
      </w:r>
      <w:r>
        <w:t>som</w:t>
      </w:r>
      <w:r>
        <w:rPr>
          <w:spacing w:val="-6"/>
        </w:rPr>
        <w:t xml:space="preserve"> </w:t>
      </w:r>
      <w:r>
        <w:t>bidrar</w:t>
      </w:r>
      <w:r>
        <w:rPr>
          <w:spacing w:val="-6"/>
        </w:rPr>
        <w:t xml:space="preserve"> </w:t>
      </w:r>
      <w:r>
        <w:t>til</w:t>
      </w:r>
      <w:r>
        <w:rPr>
          <w:spacing w:val="-5"/>
        </w:rPr>
        <w:t xml:space="preserve"> </w:t>
      </w:r>
      <w:r>
        <w:t>mer</w:t>
      </w:r>
      <w:r>
        <w:rPr>
          <w:spacing w:val="-6"/>
        </w:rPr>
        <w:t xml:space="preserve"> </w:t>
      </w:r>
      <w:r>
        <w:t>fagrettet</w:t>
      </w:r>
      <w:r>
        <w:rPr>
          <w:spacing w:val="-5"/>
        </w:rPr>
        <w:t xml:space="preserve"> </w:t>
      </w:r>
      <w:r>
        <w:t>undervisning</w:t>
      </w:r>
      <w:r>
        <w:rPr>
          <w:spacing w:val="-6"/>
        </w:rPr>
        <w:t xml:space="preserve"> </w:t>
      </w:r>
      <w:r>
        <w:t>og</w:t>
      </w:r>
      <w:r>
        <w:rPr>
          <w:spacing w:val="-5"/>
        </w:rPr>
        <w:t xml:space="preserve"> </w:t>
      </w:r>
      <w:r>
        <w:t>større</w:t>
      </w:r>
      <w:r>
        <w:rPr>
          <w:w w:val="93"/>
        </w:rPr>
        <w:t xml:space="preserve"> </w:t>
      </w:r>
      <w:r>
        <w:rPr>
          <w:w w:val="95"/>
        </w:rPr>
        <w:t>fokus</w:t>
      </w:r>
      <w:r>
        <w:rPr>
          <w:spacing w:val="11"/>
          <w:w w:val="95"/>
        </w:rPr>
        <w:t xml:space="preserve"> </w:t>
      </w:r>
      <w:r>
        <w:rPr>
          <w:spacing w:val="-30"/>
          <w:w w:val="95"/>
        </w:rPr>
        <w:t>p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2"/>
          <w:w w:val="95"/>
        </w:rPr>
        <w:t xml:space="preserve"> </w:t>
      </w:r>
      <w:r>
        <w:rPr>
          <w:spacing w:val="-7"/>
          <w:w w:val="95"/>
        </w:rPr>
        <w:t>k</w:t>
      </w:r>
      <w:r>
        <w:rPr>
          <w:w w:val="95"/>
        </w:rPr>
        <w:t>ogniti</w:t>
      </w:r>
      <w:r>
        <w:rPr>
          <w:spacing w:val="-6"/>
          <w:w w:val="95"/>
        </w:rPr>
        <w:t>v</w:t>
      </w:r>
      <w:r>
        <w:rPr>
          <w:w w:val="95"/>
        </w:rPr>
        <w:t>e</w:t>
      </w:r>
      <w:r>
        <w:rPr>
          <w:spacing w:val="12"/>
          <w:w w:val="95"/>
        </w:rPr>
        <w:t xml:space="preserve"> </w:t>
      </w:r>
      <w:r>
        <w:rPr>
          <w:w w:val="95"/>
        </w:rPr>
        <w:t>utfordringer.</w:t>
      </w:r>
    </w:p>
    <w:p w14:paraId="18A092FE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6333DAC9" w14:textId="77777777" w:rsidR="006C5653" w:rsidRDefault="000B271B">
      <w:pPr>
        <w:pStyle w:val="BodyText"/>
        <w:ind w:left="136"/>
        <w:jc w:val="both"/>
      </w:pPr>
      <w:r>
        <w:t>Til</w:t>
      </w:r>
      <w:r>
        <w:rPr>
          <w:spacing w:val="6"/>
        </w:rPr>
        <w:t xml:space="preserve"> </w:t>
      </w:r>
      <w:r>
        <w:t>den</w:t>
      </w:r>
      <w:r>
        <w:rPr>
          <w:spacing w:val="5"/>
        </w:rPr>
        <w:t xml:space="preserve"> </w:t>
      </w:r>
      <w:r>
        <w:t>neste</w:t>
      </w:r>
      <w:r>
        <w:rPr>
          <w:spacing w:val="6"/>
        </w:rPr>
        <w:t xml:space="preserve"> </w:t>
      </w:r>
      <w:r>
        <w:t>praksis</w:t>
      </w:r>
      <w:r>
        <w:rPr>
          <w:spacing w:val="6"/>
        </w:rPr>
        <w:t>p</w:t>
      </w:r>
      <w:r>
        <w:t>eri</w:t>
      </w:r>
      <w:r>
        <w:rPr>
          <w:spacing w:val="6"/>
        </w:rPr>
        <w:t>o</w:t>
      </w:r>
      <w:r>
        <w:t>den</w:t>
      </w:r>
      <w:r>
        <w:rPr>
          <w:spacing w:val="6"/>
        </w:rPr>
        <w:t xml:space="preserve"> </w:t>
      </w:r>
      <w:r>
        <w:t>er</w:t>
      </w:r>
      <w:r>
        <w:rPr>
          <w:spacing w:val="5"/>
        </w:rPr>
        <w:t xml:space="preserve"> </w:t>
      </w:r>
      <w:r>
        <w:t>jeg</w:t>
      </w:r>
      <w:r>
        <w:rPr>
          <w:spacing w:val="7"/>
        </w:rPr>
        <w:t xml:space="preserve"> </w:t>
      </w:r>
      <w:r>
        <w:t>dessuten</w:t>
      </w:r>
      <w:r>
        <w:rPr>
          <w:spacing w:val="5"/>
        </w:rPr>
        <w:t xml:space="preserve"> </w:t>
      </w:r>
      <w:r>
        <w:t>i</w:t>
      </w:r>
      <w:r>
        <w:rPr>
          <w:spacing w:val="-8"/>
        </w:rPr>
        <w:t>n</w:t>
      </w:r>
      <w:r>
        <w:t>teressert</w:t>
      </w:r>
      <w:r>
        <w:rPr>
          <w:spacing w:val="6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5"/>
        </w:rPr>
        <w:t xml:space="preserve"> </w:t>
      </w:r>
      <w:r>
        <w:t>utprø</w:t>
      </w:r>
      <w:r>
        <w:rPr>
          <w:spacing w:val="-8"/>
        </w:rPr>
        <w:t>v</w:t>
      </w:r>
      <w:r>
        <w:t>e</w:t>
      </w:r>
      <w:r>
        <w:rPr>
          <w:spacing w:val="6"/>
        </w:rPr>
        <w:t xml:space="preserve"> </w:t>
      </w:r>
      <w:bookmarkStart w:id="98" w:name="_GoBack"/>
      <w:bookmarkEnd w:id="98"/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6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7"/>
        </w:rPr>
        <w:t xml:space="preserve"> </w:t>
      </w:r>
      <w:r>
        <w:t>med</w:t>
      </w:r>
    </w:p>
    <w:p w14:paraId="575D39EB" w14:textId="77777777" w:rsidR="006C5653" w:rsidRDefault="006805F4">
      <w:pPr>
        <w:spacing w:before="162"/>
        <w:ind w:left="135" w:right="113" w:firstLine="269"/>
        <w:rPr>
          <w:rFonts w:ascii="Century" w:eastAsia="Century" w:hAnsi="Century" w:cs="Century"/>
          <w:sz w:val="20"/>
          <w:szCs w:val="20"/>
        </w:rPr>
      </w:pPr>
      <w:r>
        <w:pict w14:anchorId="478F71AD">
          <v:group id="_x0000_s1038" style="position:absolute;left:0;text-align:left;margin-left:64.8pt;margin-top:9.05pt;width:193pt;height:.1pt;z-index:-15520;mso-position-horizontal-relative:page" coordorigin="1296,181" coordsize="3860,2">
            <v:shape id="_x0000_s1039" style="position:absolute;left:1296;top:181;width:3860;height:2" coordorigin="1296,181" coordsize="3860,0" path="m1296,181l5155,181e" filled="f" strokeweight="5055emu">
              <v:path arrowok="t"/>
            </v:shape>
            <w10:wrap anchorx="page"/>
          </v:group>
        </w:pict>
      </w:r>
      <w:r w:rsidR="000B271B">
        <w:rPr>
          <w:rFonts w:ascii="Bauhaus 93" w:eastAsia="Bauhaus 93" w:hAnsi="Bauhaus 93" w:cs="Bauhaus 93"/>
          <w:spacing w:val="9"/>
          <w:w w:val="95"/>
          <w:position w:val="7"/>
          <w:sz w:val="14"/>
          <w:szCs w:val="14"/>
        </w:rPr>
        <w:t>4</w:t>
      </w:r>
      <w:r w:rsidR="000B271B">
        <w:rPr>
          <w:rFonts w:ascii="Century" w:eastAsia="Century" w:hAnsi="Century" w:cs="Century"/>
          <w:w w:val="95"/>
          <w:sz w:val="20"/>
          <w:szCs w:val="20"/>
        </w:rPr>
        <w:t>Praksis</w:t>
      </w:r>
      <w:r w:rsidR="000B271B">
        <w:rPr>
          <w:rFonts w:ascii="Century" w:eastAsia="Century" w:hAnsi="Century" w:cs="Century"/>
          <w:spacing w:val="-7"/>
          <w:w w:val="95"/>
          <w:sz w:val="20"/>
          <w:szCs w:val="20"/>
        </w:rPr>
        <w:t>v</w:t>
      </w:r>
      <w:r w:rsidR="000B271B">
        <w:rPr>
          <w:rFonts w:ascii="Century" w:eastAsia="Century" w:hAnsi="Century" w:cs="Century"/>
          <w:w w:val="95"/>
          <w:sz w:val="20"/>
          <w:szCs w:val="20"/>
        </w:rPr>
        <w:t>eileder</w:t>
      </w:r>
      <w:r w:rsidR="000B271B"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fortalte</w:t>
      </w:r>
      <w:r w:rsidR="000B271B"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at</w:t>
      </w:r>
      <w:r w:rsidR="000B271B"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ele</w:t>
      </w:r>
      <w:r w:rsidR="000B271B">
        <w:rPr>
          <w:rFonts w:ascii="Century" w:eastAsia="Century" w:hAnsi="Century" w:cs="Century"/>
          <w:spacing w:val="-7"/>
          <w:w w:val="95"/>
          <w:sz w:val="20"/>
          <w:szCs w:val="20"/>
        </w:rPr>
        <w:t>v</w:t>
      </w:r>
      <w:r w:rsidR="000B271B">
        <w:rPr>
          <w:rFonts w:ascii="Century" w:eastAsia="Century" w:hAnsi="Century" w:cs="Century"/>
          <w:w w:val="95"/>
          <w:sz w:val="20"/>
          <w:szCs w:val="20"/>
        </w:rPr>
        <w:t>er</w:t>
      </w:r>
      <w:r w:rsidR="000B271B"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i</w:t>
      </w:r>
      <w:r w:rsidR="000B271B"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bla</w:t>
      </w:r>
      <w:r w:rsidR="000B271B">
        <w:rPr>
          <w:rFonts w:ascii="Century" w:eastAsia="Century" w:hAnsi="Century" w:cs="Century"/>
          <w:spacing w:val="-7"/>
          <w:w w:val="95"/>
          <w:sz w:val="20"/>
          <w:szCs w:val="20"/>
        </w:rPr>
        <w:t>n</w:t>
      </w:r>
      <w:r w:rsidR="000B271B">
        <w:rPr>
          <w:rFonts w:ascii="Century" w:eastAsia="Century" w:hAnsi="Century" w:cs="Century"/>
          <w:w w:val="95"/>
          <w:sz w:val="20"/>
          <w:szCs w:val="20"/>
        </w:rPr>
        <w:t>t</w:t>
      </w:r>
      <w:r w:rsidR="000B271B"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pleier</w:t>
      </w:r>
      <w:r w:rsidR="000B271B">
        <w:rPr>
          <w:rFonts w:ascii="Century" w:eastAsia="Century" w:hAnsi="Century" w:cs="Century"/>
          <w:spacing w:val="-18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spacing w:val="-53"/>
          <w:w w:val="95"/>
          <w:sz w:val="20"/>
          <w:szCs w:val="20"/>
        </w:rPr>
        <w:t>˚</w:t>
      </w:r>
      <w:r w:rsidR="000B271B">
        <w:rPr>
          <w:rFonts w:ascii="Century" w:eastAsia="Century" w:hAnsi="Century" w:cs="Century"/>
          <w:w w:val="95"/>
          <w:sz w:val="20"/>
          <w:szCs w:val="20"/>
        </w:rPr>
        <w:t>a</w:t>
      </w:r>
      <w:r w:rsidR="000B271B"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bru</w:t>
      </w:r>
      <w:r w:rsidR="000B271B">
        <w:rPr>
          <w:rFonts w:ascii="Century" w:eastAsia="Century" w:hAnsi="Century" w:cs="Century"/>
          <w:spacing w:val="-7"/>
          <w:w w:val="95"/>
          <w:sz w:val="20"/>
          <w:szCs w:val="20"/>
        </w:rPr>
        <w:t>k</w:t>
      </w:r>
      <w:r w:rsidR="000B271B">
        <w:rPr>
          <w:rFonts w:ascii="Century" w:eastAsia="Century" w:hAnsi="Century" w:cs="Century"/>
          <w:w w:val="95"/>
          <w:sz w:val="20"/>
          <w:szCs w:val="20"/>
        </w:rPr>
        <w:t>e</w:t>
      </w:r>
      <w:r w:rsidR="000B271B"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It’s</w:t>
      </w:r>
      <w:r w:rsidR="000B271B"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Learning</w:t>
      </w:r>
      <w:r w:rsidR="000B271B"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til</w:t>
      </w:r>
      <w:r w:rsidR="000B271B">
        <w:rPr>
          <w:rFonts w:ascii="Century" w:eastAsia="Century" w:hAnsi="Century" w:cs="Century"/>
          <w:spacing w:val="-19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spacing w:val="-53"/>
          <w:w w:val="95"/>
          <w:sz w:val="20"/>
          <w:szCs w:val="20"/>
        </w:rPr>
        <w:t>˚</w:t>
      </w:r>
      <w:r w:rsidR="000B271B">
        <w:rPr>
          <w:rFonts w:ascii="Century" w:eastAsia="Century" w:hAnsi="Century" w:cs="Century"/>
          <w:w w:val="95"/>
          <w:sz w:val="20"/>
          <w:szCs w:val="20"/>
        </w:rPr>
        <w:t>a</w:t>
      </w:r>
      <w:r w:rsidR="000B271B"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le</w:t>
      </w:r>
      <w:r w:rsidR="000B271B">
        <w:rPr>
          <w:rFonts w:ascii="Century" w:eastAsia="Century" w:hAnsi="Century" w:cs="Century"/>
          <w:spacing w:val="-7"/>
          <w:w w:val="95"/>
          <w:sz w:val="20"/>
          <w:szCs w:val="20"/>
        </w:rPr>
        <w:t>v</w:t>
      </w:r>
      <w:r w:rsidR="000B271B">
        <w:rPr>
          <w:rFonts w:ascii="Century" w:eastAsia="Century" w:hAnsi="Century" w:cs="Century"/>
          <w:w w:val="95"/>
          <w:sz w:val="20"/>
          <w:szCs w:val="20"/>
        </w:rPr>
        <w:t>ere</w:t>
      </w:r>
      <w:r w:rsidR="000B271B"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inn</w:t>
      </w:r>
      <w:r w:rsidR="000B271B"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lekser.</w:t>
      </w:r>
      <w:r w:rsidR="000B271B">
        <w:rPr>
          <w:rFonts w:ascii="Century" w:eastAsia="Century" w:hAnsi="Century" w:cs="Century"/>
          <w:spacing w:val="-2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Uansett</w:t>
      </w:r>
      <w:r w:rsidR="000B271B">
        <w:rPr>
          <w:rFonts w:ascii="Century" w:eastAsia="Century" w:hAnsi="Century" w:cs="Century"/>
          <w:spacing w:val="-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finnes</w:t>
      </w:r>
      <w:r w:rsidR="000B271B">
        <w:rPr>
          <w:rFonts w:ascii="Century" w:eastAsia="Century" w:hAnsi="Century" w:cs="Century"/>
          <w:w w:val="88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det</w:t>
      </w:r>
      <w:r w:rsidR="000B271B">
        <w:rPr>
          <w:rFonts w:ascii="Century" w:eastAsia="Century" w:hAnsi="Century" w:cs="Century"/>
          <w:spacing w:val="-2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flere</w:t>
      </w:r>
      <w:r w:rsidR="000B271B">
        <w:rPr>
          <w:rFonts w:ascii="Century" w:eastAsia="Century" w:hAnsi="Century" w:cs="Century"/>
          <w:spacing w:val="-20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spacing w:val="-7"/>
          <w:w w:val="95"/>
          <w:sz w:val="20"/>
          <w:szCs w:val="20"/>
        </w:rPr>
        <w:t>m</w:t>
      </w:r>
      <w:r w:rsidR="000B271B">
        <w:rPr>
          <w:rFonts w:ascii="Century" w:eastAsia="Century" w:hAnsi="Century" w:cs="Century"/>
          <w:w w:val="95"/>
          <w:sz w:val="20"/>
          <w:szCs w:val="20"/>
        </w:rPr>
        <w:t>uligheter</w:t>
      </w:r>
      <w:r w:rsidR="000B271B">
        <w:rPr>
          <w:rFonts w:ascii="Century" w:eastAsia="Century" w:hAnsi="Century" w:cs="Century"/>
          <w:spacing w:val="-2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for</w:t>
      </w:r>
      <w:r w:rsidR="000B271B">
        <w:rPr>
          <w:rFonts w:ascii="Century" w:eastAsia="Century" w:hAnsi="Century" w:cs="Century"/>
          <w:spacing w:val="-20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læreren</w:t>
      </w:r>
      <w:r w:rsidR="000B271B">
        <w:rPr>
          <w:rFonts w:ascii="Century" w:eastAsia="Century" w:hAnsi="Century" w:cs="Century"/>
          <w:spacing w:val="-33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spacing w:val="-53"/>
          <w:w w:val="95"/>
          <w:sz w:val="20"/>
          <w:szCs w:val="20"/>
        </w:rPr>
        <w:t>˚</w:t>
      </w:r>
      <w:r w:rsidR="000B271B">
        <w:rPr>
          <w:rFonts w:ascii="Century" w:eastAsia="Century" w:hAnsi="Century" w:cs="Century"/>
          <w:w w:val="95"/>
          <w:sz w:val="20"/>
          <w:szCs w:val="20"/>
        </w:rPr>
        <w:t>a</w:t>
      </w:r>
      <w:r w:rsidR="000B271B">
        <w:rPr>
          <w:rFonts w:ascii="Century" w:eastAsia="Century" w:hAnsi="Century" w:cs="Century"/>
          <w:spacing w:val="-21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undersø</w:t>
      </w:r>
      <w:r w:rsidR="000B271B">
        <w:rPr>
          <w:rFonts w:ascii="Century" w:eastAsia="Century" w:hAnsi="Century" w:cs="Century"/>
          <w:spacing w:val="-7"/>
          <w:w w:val="95"/>
          <w:sz w:val="20"/>
          <w:szCs w:val="20"/>
        </w:rPr>
        <w:t>k</w:t>
      </w:r>
      <w:r w:rsidR="000B271B">
        <w:rPr>
          <w:rFonts w:ascii="Century" w:eastAsia="Century" w:hAnsi="Century" w:cs="Century"/>
          <w:w w:val="95"/>
          <w:sz w:val="20"/>
          <w:szCs w:val="20"/>
        </w:rPr>
        <w:t>e</w:t>
      </w:r>
      <w:r w:rsidR="000B271B">
        <w:rPr>
          <w:rFonts w:ascii="Century" w:eastAsia="Century" w:hAnsi="Century" w:cs="Century"/>
          <w:spacing w:val="-20"/>
          <w:w w:val="95"/>
          <w:sz w:val="20"/>
          <w:szCs w:val="20"/>
        </w:rPr>
        <w:t xml:space="preserve"> </w:t>
      </w:r>
      <w:r w:rsidR="000B271B">
        <w:rPr>
          <w:rFonts w:ascii="Century" w:eastAsia="Century" w:hAnsi="Century" w:cs="Century"/>
          <w:w w:val="95"/>
          <w:sz w:val="20"/>
          <w:szCs w:val="20"/>
        </w:rPr>
        <w:t>lekser.</w:t>
      </w:r>
    </w:p>
    <w:p w14:paraId="2E83D19A" w14:textId="77777777" w:rsidR="006C5653" w:rsidRDefault="006C5653">
      <w:pPr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80" w:right="1180" w:bottom="860" w:left="1160" w:header="0" w:footer="677" w:gutter="0"/>
          <w:cols w:space="708"/>
        </w:sectPr>
      </w:pPr>
    </w:p>
    <w:p w14:paraId="120CC3A2" w14:textId="41CA6B04" w:rsidR="006C5653" w:rsidRDefault="000B271B">
      <w:pPr>
        <w:pStyle w:val="BodyText"/>
        <w:spacing w:before="35" w:line="254" w:lineRule="auto"/>
        <w:ind w:right="114"/>
        <w:jc w:val="both"/>
      </w:pPr>
      <w:r>
        <w:lastRenderedPageBreak/>
        <w:t>forskjellige</w:t>
      </w:r>
      <w:r>
        <w:rPr>
          <w:spacing w:val="-19"/>
        </w:rPr>
        <w:t xml:space="preserve"> </w:t>
      </w:r>
      <w:r>
        <w:rPr>
          <w:spacing w:val="-2"/>
        </w:rPr>
        <w:t>permutasjoner</w:t>
      </w:r>
      <w:r>
        <w:rPr>
          <w:spacing w:val="-19"/>
        </w:rPr>
        <w:t xml:space="preserve"> </w:t>
      </w:r>
      <w:r>
        <w:rPr>
          <w:spacing w:val="-6"/>
        </w:rPr>
        <w:t>kan</w:t>
      </w:r>
      <w:r>
        <w:rPr>
          <w:spacing w:val="-19"/>
        </w:rPr>
        <w:t xml:space="preserve"> </w:t>
      </w:r>
      <w:r>
        <w:t>dannes.</w:t>
      </w:r>
      <w:r>
        <w:rPr>
          <w:spacing w:val="-19"/>
        </w:rPr>
        <w:t xml:space="preserve"> </w:t>
      </w:r>
      <w:r>
        <w:rPr>
          <w:spacing w:val="-7"/>
        </w:rPr>
        <w:t>F</w:t>
      </w:r>
      <w:r>
        <w:rPr>
          <w:spacing w:val="-8"/>
        </w:rPr>
        <w:t>or</w:t>
      </w:r>
      <w:r>
        <w:rPr>
          <w:spacing w:val="-19"/>
        </w:rPr>
        <w:t xml:space="preserve"> </w:t>
      </w:r>
      <w:r>
        <w:t>eksempel</w:t>
      </w:r>
      <w:r>
        <w:rPr>
          <w:spacing w:val="-19"/>
        </w:rPr>
        <w:t xml:space="preserve"> </w:t>
      </w:r>
      <w:r>
        <w:rPr>
          <w:spacing w:val="-6"/>
        </w:rPr>
        <w:t>kan</w:t>
      </w:r>
      <w:r>
        <w:rPr>
          <w:spacing w:val="-19"/>
        </w:rPr>
        <w:t xml:space="preserve"> </w:t>
      </w:r>
      <w:r>
        <w:rPr>
          <w:spacing w:val="-3"/>
        </w:rPr>
        <w:t>elever</w:t>
      </w:r>
      <w:r>
        <w:rPr>
          <w:spacing w:val="-19"/>
        </w:rPr>
        <w:t xml:space="preserve"> </w:t>
      </w:r>
      <w:r>
        <w:t>som</w:t>
      </w:r>
      <w:r>
        <w:rPr>
          <w:spacing w:val="-19"/>
        </w:rPr>
        <w:t xml:space="preserve"> </w:t>
      </w:r>
      <w:r>
        <w:t>viser</w:t>
      </w:r>
      <w:r>
        <w:rPr>
          <w:spacing w:val="-1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-19"/>
        </w:rPr>
        <w:t xml:space="preserve"> </w:t>
      </w:r>
      <w:r>
        <w:t>leder</w:t>
      </w:r>
      <w:del w:id="99" w:author="Mira" w:date="2016-12-09T14:31:00Z">
        <w:r w:rsidDel="006459B3">
          <w:rPr>
            <w:spacing w:val="-19"/>
          </w:rPr>
          <w:delText xml:space="preserve"> </w:delText>
        </w:r>
      </w:del>
      <w:r>
        <w:t>egen-</w:t>
      </w:r>
      <w:r>
        <w:rPr>
          <w:spacing w:val="59"/>
          <w:w w:val="90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er</w:t>
      </w:r>
      <w:r>
        <w:rPr>
          <w:spacing w:val="-23"/>
        </w:rPr>
        <w:t xml:space="preserve"> </w:t>
      </w:r>
      <w:r>
        <w:t>jev</w:t>
      </w:r>
      <w:r>
        <w:rPr>
          <w:spacing w:val="-8"/>
        </w:rPr>
        <w:t>n</w:t>
      </w:r>
      <w:r>
        <w:t>t</w:t>
      </w:r>
      <w:r>
        <w:rPr>
          <w:spacing w:val="-22"/>
        </w:rPr>
        <w:t xml:space="preserve"> </w:t>
      </w:r>
      <w:r>
        <w:t>fordeles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forskjellige</w:t>
      </w:r>
      <w:r>
        <w:rPr>
          <w:spacing w:val="-22"/>
        </w:rPr>
        <w:t xml:space="preserve"> </w:t>
      </w:r>
      <w:r>
        <w:t>grup</w:t>
      </w:r>
      <w:r>
        <w:rPr>
          <w:spacing w:val="6"/>
        </w:rPr>
        <w:t>p</w:t>
      </w:r>
      <w:r>
        <w:t>er.</w:t>
      </w:r>
      <w:r>
        <w:rPr>
          <w:spacing w:val="-22"/>
        </w:rPr>
        <w:t xml:space="preserve"> </w:t>
      </w:r>
      <w:r>
        <w:t>Dette</w:t>
      </w:r>
      <w:r>
        <w:rPr>
          <w:spacing w:val="-23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22"/>
        </w:rPr>
        <w:t xml:space="preserve"> </w:t>
      </w:r>
      <w:r>
        <w:t>bidra</w:t>
      </w:r>
      <w:r>
        <w:rPr>
          <w:spacing w:val="-22"/>
        </w:rPr>
        <w:t xml:space="preserve"> </w:t>
      </w:r>
      <w:r>
        <w:t>til</w:t>
      </w:r>
      <w:r>
        <w:rPr>
          <w:spacing w:val="-3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-22"/>
        </w:rPr>
        <w:t xml:space="preserve"> </w:t>
      </w:r>
      <w:r>
        <w:rPr>
          <w:spacing w:val="-7"/>
        </w:rPr>
        <w:t>t</w:t>
      </w:r>
      <w:r>
        <w:t>ydelige</w:t>
      </w:r>
      <w:r>
        <w:rPr>
          <w:spacing w:val="-23"/>
        </w:rPr>
        <w:t xml:space="preserve"> </w:t>
      </w:r>
      <w:r>
        <w:t>roller</w:t>
      </w:r>
      <w:r>
        <w:rPr>
          <w:spacing w:val="-22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grup</w:t>
      </w:r>
      <w:r>
        <w:rPr>
          <w:spacing w:val="7"/>
        </w:rPr>
        <w:t>p</w:t>
      </w:r>
      <w:r>
        <w:t>er.</w:t>
      </w:r>
      <w:r>
        <w:rPr>
          <w:w w:val="93"/>
        </w:rPr>
        <w:t xml:space="preserve"> </w:t>
      </w:r>
      <w:r>
        <w:t>Det</w:t>
      </w:r>
      <w:r>
        <w:rPr>
          <w:spacing w:val="5"/>
        </w:rPr>
        <w:t xml:space="preserve"> </w:t>
      </w:r>
      <w:r>
        <w:rPr>
          <w:spacing w:val="-2"/>
        </w:rPr>
        <w:t>som</w:t>
      </w:r>
      <w:r>
        <w:rPr>
          <w:spacing w:val="6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viktig</w:t>
      </w:r>
      <w:r>
        <w:rPr>
          <w:spacing w:val="6"/>
        </w:rPr>
        <w:t xml:space="preserve"> </w:t>
      </w:r>
      <w:r>
        <w:t>med</w:t>
      </w:r>
      <w:r>
        <w:rPr>
          <w:spacing w:val="6"/>
        </w:rPr>
        <w:t xml:space="preserve"> </w:t>
      </w:r>
      <w:r>
        <w:rPr>
          <w:spacing w:val="-2"/>
        </w:rPr>
        <w:t>denne</w:t>
      </w:r>
      <w:r>
        <w:rPr>
          <w:spacing w:val="6"/>
        </w:rPr>
        <w:t xml:space="preserve"> </w:t>
      </w:r>
      <w:r>
        <w:rPr>
          <w:spacing w:val="-2"/>
        </w:rPr>
        <w:t>tankegangen</w:t>
      </w:r>
      <w:r>
        <w:rPr>
          <w:spacing w:val="5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alle</w:t>
      </w:r>
      <w:r>
        <w:rPr>
          <w:spacing w:val="6"/>
        </w:rPr>
        <w:t xml:space="preserve"> </w:t>
      </w:r>
      <w:r>
        <w:rPr>
          <w:spacing w:val="-3"/>
        </w:rPr>
        <w:t>elever</w:t>
      </w:r>
      <w:r>
        <w:rPr>
          <w:spacing w:val="6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spacing w:val="1"/>
        </w:rPr>
        <w:t>gruppe</w:t>
      </w:r>
      <w:r>
        <w:rPr>
          <w:spacing w:val="6"/>
        </w:rPr>
        <w:t xml:space="preserve"> </w:t>
      </w:r>
      <w:r>
        <w:t>bør</w:t>
      </w:r>
      <w:r>
        <w:rPr>
          <w:spacing w:val="6"/>
        </w:rPr>
        <w:t xml:space="preserve"> </w:t>
      </w:r>
      <w:r>
        <w:t>føle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har</w:t>
      </w:r>
      <w:r>
        <w:rPr>
          <w:spacing w:val="5"/>
        </w:rPr>
        <w:t xml:space="preserve"> </w:t>
      </w:r>
      <w:r>
        <w:t>en</w:t>
      </w:r>
      <w:r>
        <w:rPr>
          <w:spacing w:val="31"/>
          <w:w w:val="90"/>
        </w:rPr>
        <w:t xml:space="preserve"> </w:t>
      </w:r>
      <w:r>
        <w:t>unik</w:t>
      </w:r>
      <w:r>
        <w:rPr>
          <w:spacing w:val="-21"/>
        </w:rPr>
        <w:t xml:space="preserve"> </w:t>
      </w:r>
      <w:r>
        <w:t>rolle</w:t>
      </w:r>
      <w:r>
        <w:rPr>
          <w:spacing w:val="-20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gruppen,</w:t>
      </w:r>
      <w:r>
        <w:rPr>
          <w:spacing w:val="-20"/>
        </w:rPr>
        <w:t xml:space="preserve"> </w:t>
      </w:r>
      <w:r>
        <w:t>og</w:t>
      </w:r>
      <w:r>
        <w:rPr>
          <w:spacing w:val="-21"/>
        </w:rPr>
        <w:t xml:space="preserve"> </w:t>
      </w:r>
      <w:r>
        <w:t>at</w:t>
      </w:r>
      <w:r>
        <w:rPr>
          <w:spacing w:val="-20"/>
        </w:rPr>
        <w:t xml:space="preserve"> </w:t>
      </w:r>
      <w:ins w:id="100" w:author="Mira" w:date="2016-12-09T14:31:00Z">
        <w:r w:rsidR="006459B3">
          <w:rPr>
            <w:spacing w:val="-20"/>
          </w:rPr>
          <w:t xml:space="preserve">de </w:t>
        </w:r>
      </w:ins>
      <w:r>
        <w:t>sammen</w:t>
      </w:r>
      <w:r>
        <w:rPr>
          <w:spacing w:val="-21"/>
        </w:rPr>
        <w:t xml:space="preserve"> </w:t>
      </w:r>
      <w:r>
        <w:rPr>
          <w:spacing w:val="-6"/>
        </w:rPr>
        <w:t>kan</w:t>
      </w:r>
      <w:r>
        <w:rPr>
          <w:spacing w:val="-20"/>
        </w:rPr>
        <w:t xml:space="preserve"> </w:t>
      </w:r>
      <w:del w:id="101" w:author="Mira" w:date="2016-12-09T14:31:00Z">
        <w:r w:rsidDel="006459B3">
          <w:delText>de</w:delText>
        </w:r>
        <w:r w:rsidDel="006459B3">
          <w:rPr>
            <w:spacing w:val="-21"/>
          </w:rPr>
          <w:delText xml:space="preserve"> </w:delText>
        </w:r>
      </w:del>
      <w:r>
        <w:rPr>
          <w:spacing w:val="-1"/>
        </w:rPr>
        <w:t>ut</w:t>
      </w:r>
      <w:r>
        <w:rPr>
          <w:spacing w:val="-2"/>
        </w:rPr>
        <w:t>forme</w:t>
      </w:r>
      <w:r>
        <w:rPr>
          <w:spacing w:val="-20"/>
        </w:rPr>
        <w:t xml:space="preserve"> </w:t>
      </w:r>
      <w:r>
        <w:t>et</w:t>
      </w:r>
      <w:r>
        <w:rPr>
          <w:spacing w:val="-20"/>
        </w:rPr>
        <w:t xml:space="preserve"> </w:t>
      </w:r>
      <w:r>
        <w:t>fellesprodukt.</w:t>
      </w:r>
    </w:p>
    <w:p w14:paraId="0EB9EAA8" w14:textId="77777777" w:rsidR="006C5653" w:rsidRDefault="006C5653">
      <w:pPr>
        <w:spacing w:before="6"/>
        <w:rPr>
          <w:rFonts w:ascii="Georgia" w:eastAsia="Georgia" w:hAnsi="Georgia" w:cs="Georgia"/>
          <w:sz w:val="24"/>
          <w:szCs w:val="24"/>
        </w:rPr>
      </w:pPr>
    </w:p>
    <w:p w14:paraId="0D6BE97B" w14:textId="7EE37105" w:rsidR="006C5653" w:rsidDel="00467F11" w:rsidRDefault="000B271B">
      <w:pPr>
        <w:pStyle w:val="BodyText"/>
        <w:spacing w:line="288" w:lineRule="exact"/>
        <w:ind w:right="113"/>
        <w:jc w:val="both"/>
        <w:rPr>
          <w:del w:id="102" w:author="Mira" w:date="2016-12-09T14:35:00Z"/>
        </w:rPr>
      </w:pPr>
      <w:r>
        <w:rPr>
          <w:spacing w:val="-19"/>
        </w:rPr>
        <w:t>F</w:t>
      </w:r>
      <w:r>
        <w:t>or</w:t>
      </w:r>
      <w:r>
        <w:rPr>
          <w:spacing w:val="-1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7"/>
        </w:rPr>
        <w:t xml:space="preserve"> </w:t>
      </w:r>
      <w:r>
        <w:t>oppsummere</w:t>
      </w:r>
      <w:r>
        <w:rPr>
          <w:spacing w:val="8"/>
        </w:rPr>
        <w:t xml:space="preserve"> </w:t>
      </w:r>
      <w:r>
        <w:t>denne</w:t>
      </w:r>
      <w:r>
        <w:rPr>
          <w:spacing w:val="7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7"/>
        </w:rPr>
        <w:t xml:space="preserve"> </w:t>
      </w:r>
      <w:ins w:id="103" w:author="Mira" w:date="2016-12-09T14:31:00Z">
        <w:r w:rsidR="00A368FD">
          <w:t>vil jeg trekke frem de viktigste punktene.</w:t>
        </w:r>
      </w:ins>
      <w:ins w:id="104" w:author="Mira" w:date="2016-12-09T14:32:00Z">
        <w:r w:rsidR="00A368FD">
          <w:t xml:space="preserve"> </w:t>
        </w:r>
      </w:ins>
      <w:del w:id="105" w:author="Mira" w:date="2016-12-09T14:31:00Z">
        <w:r w:rsidDel="00A368FD">
          <w:delText>e</w:delText>
        </w:r>
      </w:del>
      <w:del w:id="106" w:author="Mira" w:date="2016-12-09T14:32:00Z">
        <w:r w:rsidDel="00A368FD">
          <w:delText>r</w:delText>
        </w:r>
        <w:r w:rsidDel="00A368FD">
          <w:rPr>
            <w:spacing w:val="7"/>
          </w:rPr>
          <w:delText xml:space="preserve"> </w:delText>
        </w:r>
        <w:r w:rsidDel="00A368FD">
          <w:delText>følgende</w:delText>
        </w:r>
        <w:r w:rsidDel="00A368FD">
          <w:rPr>
            <w:spacing w:val="7"/>
          </w:rPr>
          <w:delText xml:space="preserve"> </w:delText>
        </w:r>
        <w:r w:rsidDel="00A368FD">
          <w:delText>punkter</w:delText>
        </w:r>
        <w:r w:rsidDel="00A368FD">
          <w:rPr>
            <w:spacing w:val="7"/>
          </w:rPr>
          <w:delText xml:space="preserve"> </w:delText>
        </w:r>
        <w:r w:rsidDel="00A368FD">
          <w:delText>viktige</w:delText>
        </w:r>
        <w:r w:rsidDel="00A368FD">
          <w:rPr>
            <w:spacing w:val="-11"/>
          </w:rPr>
          <w:delText xml:space="preserve"> </w:delText>
        </w:r>
        <w:r w:rsidDel="00A368FD">
          <w:rPr>
            <w:spacing w:val="-101"/>
          </w:rPr>
          <w:delText>˚</w:delText>
        </w:r>
        <w:r w:rsidDel="00A368FD">
          <w:delText>a</w:delText>
        </w:r>
        <w:r w:rsidDel="00A368FD">
          <w:rPr>
            <w:spacing w:val="7"/>
          </w:rPr>
          <w:delText xml:space="preserve"> </w:delText>
        </w:r>
        <w:r w:rsidDel="00A368FD">
          <w:delText>trek</w:delText>
        </w:r>
        <w:r w:rsidDel="00A368FD">
          <w:rPr>
            <w:spacing w:val="-8"/>
          </w:rPr>
          <w:delText>k</w:delText>
        </w:r>
        <w:r w:rsidDel="00A368FD">
          <w:delText>e</w:delText>
        </w:r>
        <w:r w:rsidDel="00A368FD">
          <w:rPr>
            <w:spacing w:val="7"/>
          </w:rPr>
          <w:delText xml:space="preserve"> </w:delText>
        </w:r>
        <w:r w:rsidDel="00A368FD">
          <w:delText>frem.</w:delText>
        </w:r>
        <w:r w:rsidDel="00A368FD">
          <w:rPr>
            <w:spacing w:val="7"/>
          </w:rPr>
          <w:delText xml:space="preserve"> </w:delText>
        </w:r>
      </w:del>
      <w:r>
        <w:t>Det</w:t>
      </w:r>
      <w:r>
        <w:rPr>
          <w:spacing w:val="7"/>
        </w:rPr>
        <w:t xml:space="preserve"> </w:t>
      </w:r>
      <w:r>
        <w:rPr>
          <w:spacing w:val="-13"/>
        </w:rPr>
        <w:t>v</w:t>
      </w:r>
      <w:r>
        <w:t>ar</w:t>
      </w:r>
      <w:r>
        <w:rPr>
          <w:spacing w:val="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w w:val="89"/>
        </w:rPr>
        <w:t xml:space="preserve"> </w:t>
      </w:r>
      <w:r>
        <w:rPr>
          <w:spacing w:val="-1"/>
        </w:rPr>
        <w:t>t</w:t>
      </w:r>
      <w:r>
        <w:rPr>
          <w:spacing w:val="-2"/>
        </w:rPr>
        <w:t>ydelige</w:t>
      </w:r>
      <w:r>
        <w:rPr>
          <w:spacing w:val="7"/>
        </w:rPr>
        <w:t xml:space="preserve"> </w:t>
      </w:r>
      <w:r>
        <w:t>nok</w:t>
      </w:r>
      <w:r>
        <w:rPr>
          <w:spacing w:val="8"/>
        </w:rPr>
        <w:t xml:space="preserve"> </w:t>
      </w:r>
      <w:r>
        <w:t>instrukser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del w:id="107" w:author="Mira" w:date="2016-12-09T14:33:00Z">
        <w:r w:rsidDel="0059320B">
          <w:delText>den</w:delText>
        </w:r>
        <w:r w:rsidDel="0059320B">
          <w:rPr>
            <w:spacing w:val="8"/>
          </w:rPr>
          <w:delText xml:space="preserve"> </w:delText>
        </w:r>
      </w:del>
      <w:r>
        <w:t>første</w:t>
      </w:r>
      <w:r>
        <w:rPr>
          <w:spacing w:val="8"/>
        </w:rPr>
        <w:t xml:space="preserve"> </w:t>
      </w:r>
      <w:r>
        <w:t>del</w:t>
      </w:r>
      <w:r>
        <w:rPr>
          <w:spacing w:val="8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8"/>
        </w:rPr>
        <w:t xml:space="preserve"> </w:t>
      </w:r>
      <w:r>
        <w:rPr>
          <w:spacing w:val="-2"/>
        </w:rPr>
        <w:t>tokolonneøvelsen.</w:t>
      </w:r>
      <w:r>
        <w:rPr>
          <w:spacing w:val="8"/>
        </w:rPr>
        <w:t xml:space="preserve"> </w:t>
      </w:r>
      <w:r>
        <w:t>Dette</w:t>
      </w:r>
      <w:r>
        <w:rPr>
          <w:spacing w:val="8"/>
        </w:rPr>
        <w:t xml:space="preserve"> </w:t>
      </w:r>
      <w:r>
        <w:rPr>
          <w:spacing w:val="-6"/>
        </w:rPr>
        <w:t>kan</w:t>
      </w:r>
      <w:r>
        <w:rPr>
          <w:spacing w:val="8"/>
        </w:rPr>
        <w:t xml:space="preserve"> </w:t>
      </w:r>
      <w:r>
        <w:t>ha</w:t>
      </w:r>
      <w:r>
        <w:rPr>
          <w:spacing w:val="7"/>
        </w:rPr>
        <w:t xml:space="preserve"> </w:t>
      </w:r>
      <w:r>
        <w:t>ført</w:t>
      </w:r>
      <w:r>
        <w:rPr>
          <w:spacing w:val="8"/>
        </w:rPr>
        <w:t xml:space="preserve"> </w:t>
      </w:r>
      <w:r>
        <w:t>til</w:t>
      </w:r>
      <w:r>
        <w:rPr>
          <w:spacing w:val="8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1"/>
        </w:rPr>
        <w:t>noen</w:t>
      </w:r>
      <w:r>
        <w:rPr>
          <w:spacing w:val="30"/>
          <w:w w:val="90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10"/>
        </w:rPr>
        <w:t xml:space="preserve"> </w:t>
      </w:r>
      <w:r>
        <w:t>samar</w:t>
      </w:r>
      <w:r>
        <w:rPr>
          <w:spacing w:val="7"/>
        </w:rPr>
        <w:t>b</w:t>
      </w:r>
      <w:r>
        <w:t>eidet</w:t>
      </w:r>
      <w:r>
        <w:rPr>
          <w:spacing w:val="-10"/>
        </w:rPr>
        <w:t xml:space="preserve"> </w:t>
      </w:r>
      <w:r>
        <w:t>isteden</w:t>
      </w:r>
      <w:r>
        <w:rPr>
          <w:spacing w:val="-10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orere.</w:t>
      </w:r>
      <w:r>
        <w:rPr>
          <w:spacing w:val="-10"/>
        </w:rPr>
        <w:t xml:space="preserve"> </w:t>
      </w:r>
      <w:r>
        <w:t>Design</w:t>
      </w:r>
      <w:r>
        <w:rPr>
          <w:spacing w:val="-1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0"/>
        </w:rPr>
        <w:t xml:space="preserve"> </w:t>
      </w:r>
      <w:r>
        <w:t>grup</w:t>
      </w:r>
      <w:r>
        <w:rPr>
          <w:spacing w:val="7"/>
        </w:rPr>
        <w:t>p</w:t>
      </w:r>
      <w:r>
        <w:t>e</w:t>
      </w:r>
      <w:r>
        <w:rPr>
          <w:spacing w:val="-2"/>
        </w:rPr>
        <w:t>o</w:t>
      </w:r>
      <w:r>
        <w:t>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-10"/>
        </w:rPr>
        <w:t xml:space="preserve"> </w:t>
      </w:r>
      <w:r>
        <w:t>bør</w:t>
      </w:r>
      <w:r>
        <w:rPr>
          <w:spacing w:val="-10"/>
        </w:rPr>
        <w:t xml:space="preserve"> </w:t>
      </w:r>
      <w:r>
        <w:t>utformes</w:t>
      </w:r>
      <w:r>
        <w:rPr>
          <w:spacing w:val="-10"/>
        </w:rPr>
        <w:t xml:space="preserve"> </w:t>
      </w:r>
      <w:r>
        <w:t>slik</w:t>
      </w:r>
      <w:r>
        <w:rPr>
          <w:spacing w:val="-9"/>
        </w:rPr>
        <w:t xml:space="preserve"> </w:t>
      </w:r>
      <w:r>
        <w:t>at</w:t>
      </w:r>
      <w:r>
        <w:rPr>
          <w:w w:val="101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6"/>
        </w:rPr>
        <w:t xml:space="preserve"> </w:t>
      </w:r>
      <w:r>
        <w:t>er</w:t>
      </w:r>
      <w:r>
        <w:rPr>
          <w:spacing w:val="6"/>
        </w:rPr>
        <w:t xml:space="preserve"> </w:t>
      </w:r>
      <w:r>
        <w:t>nødt</w:t>
      </w:r>
      <w:r>
        <w:rPr>
          <w:spacing w:val="6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6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7"/>
        </w:rPr>
        <w:t xml:space="preserve"> </w:t>
      </w:r>
      <w:r>
        <w:t>sammen.</w:t>
      </w:r>
      <w:r>
        <w:rPr>
          <w:spacing w:val="6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en</w:t>
      </w:r>
      <w:r>
        <w:rPr>
          <w:spacing w:val="7"/>
        </w:rPr>
        <w:t xml:space="preserve"> </w:t>
      </w:r>
      <w:r>
        <w:t>bør</w:t>
      </w:r>
      <w:r>
        <w:rPr>
          <w:spacing w:val="6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6"/>
        </w:rPr>
        <w:t xml:space="preserve"> </w:t>
      </w:r>
      <w:r>
        <w:t>være</w:t>
      </w:r>
      <w:r>
        <w:rPr>
          <w:spacing w:val="6"/>
        </w:rPr>
        <w:t xml:space="preserve"> </w:t>
      </w:r>
      <w:ins w:id="108" w:author="Mira" w:date="2016-12-09T14:33:00Z">
        <w:r w:rsidR="008B2BDD">
          <w:t>så</w:t>
        </w:r>
      </w:ins>
      <w:del w:id="109" w:author="Mira" w:date="2016-12-09T14:33:00Z">
        <w:r w:rsidDel="008B2BDD">
          <w:delText>for</w:delText>
        </w:r>
      </w:del>
      <w:r>
        <w:rPr>
          <w:spacing w:val="6"/>
        </w:rPr>
        <w:t xml:space="preserve"> </w:t>
      </w:r>
      <w:r>
        <w:t>en</w:t>
      </w:r>
      <w:r>
        <w:rPr>
          <w:spacing w:val="-8"/>
        </w:rPr>
        <w:t>k</w:t>
      </w:r>
      <w:r>
        <w:t>el</w:t>
      </w:r>
      <w:r>
        <w:rPr>
          <w:spacing w:val="6"/>
        </w:rPr>
        <w:t xml:space="preserve"> </w:t>
      </w:r>
      <w:r>
        <w:t>at</w:t>
      </w:r>
      <w:r>
        <w:rPr>
          <w:spacing w:val="7"/>
        </w:rPr>
        <w:t xml:space="preserve"> </w:t>
      </w:r>
      <w:r>
        <w:rPr>
          <w:spacing w:val="-2"/>
        </w:rPr>
        <w:t>e</w:t>
      </w:r>
      <w:r>
        <w:t>le</w:t>
      </w:r>
      <w:r>
        <w:rPr>
          <w:spacing w:val="-8"/>
        </w:rPr>
        <w:t>v</w:t>
      </w:r>
      <w:r>
        <w:t>ene</w:t>
      </w:r>
      <w:r>
        <w:rPr>
          <w:spacing w:val="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6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w w:val="89"/>
        </w:rPr>
        <w:t xml:space="preserve"> </w:t>
      </w:r>
      <w:r>
        <w:t>individuelt</w:t>
      </w:r>
      <w:r>
        <w:rPr>
          <w:spacing w:val="-15"/>
        </w:rPr>
        <w:t xml:space="preserve"> </w:t>
      </w:r>
      <w:r>
        <w:t>med</w:t>
      </w:r>
      <w:r>
        <w:rPr>
          <w:spacing w:val="-15"/>
        </w:rPr>
        <w:t xml:space="preserve"> </w:t>
      </w:r>
      <w:r>
        <w:t>deloppg</w:t>
      </w:r>
      <w:r>
        <w:rPr>
          <w:spacing w:val="-8"/>
        </w:rPr>
        <w:t>a</w:t>
      </w:r>
      <w:r>
        <w:rPr>
          <w:spacing w:val="-7"/>
        </w:rPr>
        <w:t>v</w:t>
      </w:r>
      <w:r>
        <w:t>ene,</w:t>
      </w:r>
      <w:r>
        <w:rPr>
          <w:spacing w:val="-14"/>
        </w:rPr>
        <w:t xml:space="preserve"> </w:t>
      </w:r>
      <w:r>
        <w:t>slik</w:t>
      </w:r>
      <w:r>
        <w:rPr>
          <w:spacing w:val="-15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det</w:t>
      </w:r>
      <w:r>
        <w:rPr>
          <w:spacing w:val="-14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5"/>
        </w:rPr>
        <w:t xml:space="preserve"> </w:t>
      </w:r>
      <w:r>
        <w:t>er</w:t>
      </w:r>
      <w:r>
        <w:rPr>
          <w:spacing w:val="-14"/>
        </w:rPr>
        <w:t xml:space="preserve"> </w:t>
      </w:r>
      <w:r>
        <w:t>n</w:t>
      </w:r>
      <w:r>
        <w:rPr>
          <w:spacing w:val="6"/>
        </w:rPr>
        <w:t>o</w:t>
      </w:r>
      <w:r>
        <w:t>en</w:t>
      </w:r>
      <w:r>
        <w:rPr>
          <w:spacing w:val="-15"/>
        </w:rPr>
        <w:t xml:space="preserve"> </w:t>
      </w:r>
      <w:r>
        <w:t>nød</w:t>
      </w:r>
      <w:r>
        <w:rPr>
          <w:spacing w:val="-8"/>
        </w:rPr>
        <w:t>v</w:t>
      </w:r>
      <w:r>
        <w:t>endighet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5"/>
        </w:rPr>
        <w:t xml:space="preserve"> </w:t>
      </w:r>
      <w:r>
        <w:t>job</w:t>
      </w:r>
      <w:r>
        <w:rPr>
          <w:spacing w:val="7"/>
        </w:rPr>
        <w:t>b</w:t>
      </w:r>
      <w:r>
        <w:t>e</w:t>
      </w:r>
      <w:r>
        <w:rPr>
          <w:spacing w:val="-14"/>
        </w:rPr>
        <w:t xml:space="preserve"> </w:t>
      </w:r>
      <w:r>
        <w:t>sam-</w:t>
      </w:r>
      <w:r>
        <w:rPr>
          <w:w w:val="91"/>
        </w:rPr>
        <w:t xml:space="preserve"> </w:t>
      </w:r>
      <w:r>
        <w:t>men.</w:t>
      </w:r>
      <w:r>
        <w:rPr>
          <w:spacing w:val="-18"/>
        </w:rPr>
        <w:t xml:space="preserve"> </w:t>
      </w:r>
      <w:r>
        <w:t>Tils</w:t>
      </w:r>
      <w:r>
        <w:rPr>
          <w:spacing w:val="-13"/>
        </w:rPr>
        <w:t>v</w:t>
      </w:r>
      <w:r>
        <w:t>arende</w:t>
      </w:r>
      <w:r>
        <w:rPr>
          <w:spacing w:val="-18"/>
        </w:rPr>
        <w:t xml:space="preserve"> </w:t>
      </w:r>
      <w:ins w:id="110" w:author="Mira" w:date="2016-12-09T14:33:00Z">
        <w:r w:rsidR="0059320B">
          <w:t>bør</w:t>
        </w:r>
      </w:ins>
      <w:del w:id="111" w:author="Mira" w:date="2016-12-09T14:33:00Z">
        <w:r w:rsidDel="0059320B">
          <w:delText>for</w:delText>
        </w:r>
      </w:del>
      <w:r>
        <w:rPr>
          <w:spacing w:val="-18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ins w:id="112" w:author="Mira" w:date="2016-12-09T14:33:00Z">
        <w:r w:rsidR="00240222">
          <w:t>n</w:t>
        </w:r>
      </w:ins>
      <w:del w:id="113" w:author="Mira" w:date="2016-12-09T14:33:00Z">
        <w:r w:rsidDel="00240222">
          <w:delText>r</w:delText>
        </w:r>
      </w:del>
      <w:r>
        <w:rPr>
          <w:spacing w:val="-18"/>
        </w:rPr>
        <w:t xml:space="preserve"> </w:t>
      </w:r>
      <w:del w:id="114" w:author="Mira" w:date="2016-12-09T14:33:00Z">
        <w:r w:rsidDel="0059320B">
          <w:delText>med</w:delText>
        </w:r>
        <w:r w:rsidDel="0059320B">
          <w:rPr>
            <w:spacing w:val="-17"/>
          </w:rPr>
          <w:delText xml:space="preserve"> </w:delText>
        </w:r>
      </w:del>
      <w:ins w:id="115" w:author="Mira" w:date="2016-12-09T14:33:00Z">
        <w:r w:rsidR="0059320B">
          <w:t>ikke ha for</w:t>
        </w:r>
        <w:r w:rsidR="0059320B">
          <w:rPr>
            <w:spacing w:val="-17"/>
          </w:rPr>
          <w:t xml:space="preserve"> </w:t>
        </w:r>
      </w:ins>
      <w:r>
        <w:t>høy</w:t>
      </w:r>
      <w:r>
        <w:rPr>
          <w:spacing w:val="-18"/>
        </w:rPr>
        <w:t xml:space="preserve"> </w:t>
      </w:r>
      <w:r>
        <w:rPr>
          <w:spacing w:val="-13"/>
        </w:rPr>
        <w:t>v</w:t>
      </w:r>
      <w:r>
        <w:t>ans</w:t>
      </w:r>
      <w:r>
        <w:rPr>
          <w:spacing w:val="-8"/>
        </w:rPr>
        <w:t>k</w:t>
      </w:r>
      <w:r>
        <w:t>elighetsgrad</w:t>
      </w:r>
      <w:r>
        <w:rPr>
          <w:spacing w:val="-18"/>
        </w:rPr>
        <w:t xml:space="preserve"> </w:t>
      </w:r>
      <w:ins w:id="116" w:author="Mira" w:date="2016-12-09T14:33:00Z">
        <w:r w:rsidR="0059320B">
          <w:rPr>
            <w:spacing w:val="-18"/>
          </w:rPr>
          <w:t xml:space="preserve">slik </w:t>
        </w:r>
      </w:ins>
      <w:r>
        <w:t>at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8"/>
        </w:rPr>
        <w:t xml:space="preserve"> </w:t>
      </w:r>
      <w:r>
        <w:t>klarer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danne</w:t>
      </w:r>
      <w:r>
        <w:rPr>
          <w:spacing w:val="-18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</w:t>
      </w:r>
      <w:r>
        <w:rPr>
          <w:spacing w:val="-2"/>
        </w:rPr>
        <w:t>l</w:t>
      </w:r>
      <w:r>
        <w:t>se</w:t>
      </w:r>
      <w:r>
        <w:rPr>
          <w:w w:val="89"/>
        </w:rPr>
        <w:t xml:space="preserve"> </w:t>
      </w:r>
      <w:r>
        <w:t>eller</w:t>
      </w:r>
      <w:r>
        <w:rPr>
          <w:spacing w:val="-10"/>
        </w:rPr>
        <w:t xml:space="preserve"> </w:t>
      </w:r>
      <w:r>
        <w:t>mening.</w:t>
      </w:r>
      <w:r>
        <w:rPr>
          <w:spacing w:val="-10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grup</w:t>
      </w:r>
      <w:r>
        <w:rPr>
          <w:spacing w:val="6"/>
        </w:rPr>
        <w:t>p</w:t>
      </w:r>
      <w:r>
        <w:t>eoppg</w:t>
      </w:r>
      <w:r>
        <w:rPr>
          <w:spacing w:val="-7"/>
        </w:rPr>
        <w:t>av</w:t>
      </w:r>
      <w:r>
        <w:t>e</w:t>
      </w:r>
      <w:r>
        <w:rPr>
          <w:spacing w:val="-10"/>
        </w:rPr>
        <w:t xml:space="preserve"> </w:t>
      </w:r>
      <w:r>
        <w:t>er</w:t>
      </w:r>
      <w:r>
        <w:rPr>
          <w:spacing w:val="-11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</w:t>
      </w:r>
      <w:r>
        <w:rPr>
          <w:spacing w:val="-10"/>
        </w:rPr>
        <w:t xml:space="preserve"> </w:t>
      </w:r>
      <w:r>
        <w:t>som</w:t>
      </w:r>
      <w:r>
        <w:rPr>
          <w:spacing w:val="-9"/>
        </w:rPr>
        <w:t xml:space="preserve"> </w:t>
      </w:r>
      <w:r>
        <w:t>individet</w:t>
      </w:r>
      <w:r>
        <w:rPr>
          <w:spacing w:val="-1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10"/>
        </w:rPr>
        <w:t xml:space="preserve"> </w:t>
      </w:r>
      <w:r>
        <w:t>klarer</w:t>
      </w:r>
      <w:r>
        <w:rPr>
          <w:spacing w:val="-2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0"/>
        </w:rPr>
        <w:t xml:space="preserve"> </w:t>
      </w:r>
      <w:r>
        <w:t>utføre</w:t>
      </w:r>
      <w:r>
        <w:rPr>
          <w:spacing w:val="-11"/>
        </w:rPr>
        <w:t xml:space="preserve"> </w:t>
      </w:r>
      <w:r>
        <w:t>alene</w:t>
      </w:r>
      <w:r>
        <w:rPr>
          <w:spacing w:val="-9"/>
        </w:rPr>
        <w:t xml:space="preserve"> </w:t>
      </w:r>
      <w:r>
        <w:t>og</w:t>
      </w:r>
      <w:r>
        <w:rPr>
          <w:w w:val="92"/>
        </w:rPr>
        <w:t xml:space="preserve"> </w:t>
      </w:r>
      <w:del w:id="117" w:author="Mira" w:date="2016-12-09T14:34:00Z">
        <w:r w:rsidDel="00163DBE">
          <w:delText>er</w:delText>
        </w:r>
        <w:r w:rsidDel="00163DBE">
          <w:rPr>
            <w:spacing w:val="4"/>
          </w:rPr>
          <w:delText xml:space="preserve"> </w:delText>
        </w:r>
        <w:r w:rsidDel="00E81D90">
          <w:delText>en</w:delText>
        </w:r>
        <w:r w:rsidDel="00E81D90">
          <w:rPr>
            <w:spacing w:val="5"/>
          </w:rPr>
          <w:delText xml:space="preserve"> </w:delText>
        </w:r>
        <w:r w:rsidDel="00E81D90">
          <w:delText>oppg</w:delText>
        </w:r>
        <w:r w:rsidDel="00E81D90">
          <w:rPr>
            <w:spacing w:val="-8"/>
          </w:rPr>
          <w:delText>a</w:delText>
        </w:r>
        <w:r w:rsidDel="00E81D90">
          <w:rPr>
            <w:spacing w:val="-7"/>
          </w:rPr>
          <w:delText>v</w:delText>
        </w:r>
        <w:r w:rsidDel="00E81D90">
          <w:delText>e</w:delText>
        </w:r>
        <w:r w:rsidDel="00E81D90">
          <w:rPr>
            <w:spacing w:val="4"/>
          </w:rPr>
          <w:delText xml:space="preserve"> </w:delText>
        </w:r>
      </w:del>
      <w:r>
        <w:t>som</w:t>
      </w:r>
      <w:r>
        <w:rPr>
          <w:spacing w:val="5"/>
        </w:rPr>
        <w:t xml:space="preserve"> </w:t>
      </w:r>
      <w:r>
        <w:t>kre</w:t>
      </w:r>
      <w:r>
        <w:rPr>
          <w:spacing w:val="-8"/>
        </w:rPr>
        <w:t>v</w:t>
      </w:r>
      <w:r>
        <w:t>er</w:t>
      </w:r>
      <w:r>
        <w:rPr>
          <w:spacing w:val="4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5"/>
        </w:rPr>
        <w:t xml:space="preserve"> </w:t>
      </w:r>
      <w:r>
        <w:rPr>
          <w:spacing w:val="-176"/>
          <w:position w:val="4"/>
        </w:rPr>
        <w:t>˚</w:t>
      </w:r>
      <w:r>
        <w:t>Apne</w:t>
      </w:r>
      <w:r>
        <w:rPr>
          <w:spacing w:val="5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4"/>
        </w:rPr>
        <w:t xml:space="preserve"> </w:t>
      </w:r>
      <w:r>
        <w:t>er</w:t>
      </w:r>
      <w:r>
        <w:rPr>
          <w:spacing w:val="5"/>
        </w:rPr>
        <w:t xml:space="preserve"> </w:t>
      </w:r>
      <w:r>
        <w:rPr>
          <w:spacing w:val="6"/>
        </w:rPr>
        <w:t>b</w:t>
      </w:r>
      <w:r>
        <w:t>edre</w:t>
      </w:r>
      <w:r>
        <w:rPr>
          <w:spacing w:val="4"/>
        </w:rPr>
        <w:t xml:space="preserve"> </w:t>
      </w:r>
      <w:del w:id="118" w:author="Mira" w:date="2016-12-09T14:34:00Z">
        <w:r w:rsidDel="00E81D90">
          <w:delText>til</w:delText>
        </w:r>
      </w:del>
      <w:r>
        <w:t>egnet</w:t>
      </w:r>
      <w:r>
        <w:rPr>
          <w:spacing w:val="5"/>
        </w:rPr>
        <w:t xml:space="preserve"> </w:t>
      </w:r>
      <w:r>
        <w:rPr>
          <w:spacing w:val="-2"/>
        </w:rPr>
        <w:t>e</w:t>
      </w:r>
      <w:r>
        <w:t>nn</w:t>
      </w:r>
      <w:r>
        <w:rPr>
          <w:spacing w:val="4"/>
        </w:rPr>
        <w:t xml:space="preserve"> </w:t>
      </w:r>
      <w:r>
        <w:t>luk</w:t>
      </w:r>
      <w:r>
        <w:rPr>
          <w:spacing w:val="-8"/>
        </w:rPr>
        <w:t>k</w:t>
      </w:r>
      <w:r>
        <w:t>ede</w:t>
      </w:r>
      <w:r>
        <w:rPr>
          <w:spacing w:val="5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</w:t>
      </w:r>
      <w:r>
        <w:rPr>
          <w:w w:val="91"/>
        </w:rPr>
        <w:t xml:space="preserve"> </w:t>
      </w:r>
      <w:r>
        <w:t>fokuset</w:t>
      </w:r>
      <w:r>
        <w:rPr>
          <w:spacing w:val="14"/>
        </w:rPr>
        <w:t xml:space="preserve"> </w:t>
      </w:r>
      <w:r>
        <w:t>er</w:t>
      </w:r>
      <w:r>
        <w:rPr>
          <w:spacing w:val="-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15"/>
        </w:rPr>
        <w:t xml:space="preserve"> </w:t>
      </w:r>
      <w:r>
        <w:t>fi</w:t>
      </w:r>
      <w:r>
        <w:rPr>
          <w:spacing w:val="5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riktig</w:t>
      </w:r>
      <w:r>
        <w:rPr>
          <w:spacing w:val="14"/>
        </w:rPr>
        <w:t xml:space="preserve"> </w:t>
      </w:r>
      <w:r>
        <w:t>s</w:t>
      </w:r>
      <w:r>
        <w:rPr>
          <w:spacing w:val="-14"/>
        </w:rPr>
        <w:t>v</w:t>
      </w:r>
      <w:r>
        <w:t>ar.</w:t>
      </w:r>
      <w:r>
        <w:rPr>
          <w:spacing w:val="14"/>
        </w:rPr>
        <w:t xml:space="preserve"> </w:t>
      </w:r>
      <w:r>
        <w:t>Dette</w:t>
      </w:r>
      <w:r>
        <w:rPr>
          <w:spacing w:val="14"/>
        </w:rPr>
        <w:t xml:space="preserve"> </w:t>
      </w:r>
      <w:r>
        <w:t>er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anskje</w:t>
      </w:r>
      <w:r>
        <w:rPr>
          <w:spacing w:val="15"/>
        </w:rPr>
        <w:t xml:space="preserve"> </w:t>
      </w:r>
      <w:r>
        <w:t>grunnen</w:t>
      </w:r>
      <w:r>
        <w:rPr>
          <w:spacing w:val="14"/>
        </w:rPr>
        <w:t xml:space="preserve"> </w:t>
      </w:r>
      <w:r>
        <w:t>til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en</w:t>
      </w:r>
      <w:r>
        <w:rPr>
          <w:spacing w:val="14"/>
        </w:rPr>
        <w:t xml:space="preserve"> </w:t>
      </w:r>
      <w:r>
        <w:t>sterk</w:t>
      </w:r>
      <w:r>
        <w:rPr>
          <w:spacing w:val="15"/>
        </w:rPr>
        <w:t xml:space="preserve"> </w:t>
      </w:r>
      <w:r>
        <w:t>elev</w:t>
      </w:r>
      <w:r>
        <w:rPr>
          <w:spacing w:val="14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14"/>
        </w:rPr>
        <w:t xml:space="preserve"> </w:t>
      </w:r>
      <w:r>
        <w:t>dominere</w:t>
      </w:r>
      <w:r>
        <w:rPr>
          <w:w w:val="91"/>
        </w:rPr>
        <w:t xml:space="preserve"> </w:t>
      </w:r>
      <w:r>
        <w:t>sa</w:t>
      </w:r>
      <w:r>
        <w:rPr>
          <w:spacing w:val="-8"/>
        </w:rPr>
        <w:t>m</w:t>
      </w:r>
      <w:r>
        <w:t>talen</w:t>
      </w:r>
      <w:r>
        <w:rPr>
          <w:spacing w:val="3"/>
        </w:rPr>
        <w:t xml:space="preserve"> </w:t>
      </w:r>
      <w:r>
        <w:t>(Mercer</w:t>
      </w:r>
      <w:r>
        <w:rPr>
          <w:spacing w:val="3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t>Littleton,</w:t>
      </w:r>
      <w:r>
        <w:rPr>
          <w:spacing w:val="3"/>
        </w:rPr>
        <w:t xml:space="preserve"> </w:t>
      </w:r>
      <w:r>
        <w:t>2007,</w:t>
      </w:r>
      <w:r>
        <w:rPr>
          <w:spacing w:val="3"/>
        </w:rPr>
        <w:t xml:space="preserve"> </w:t>
      </w:r>
      <w:r>
        <w:t>s.</w:t>
      </w:r>
      <w:r>
        <w:rPr>
          <w:spacing w:val="3"/>
        </w:rPr>
        <w:t xml:space="preserve"> </w:t>
      </w:r>
      <w:r>
        <w:t>31).</w:t>
      </w:r>
      <w:r>
        <w:rPr>
          <w:spacing w:val="3"/>
        </w:rPr>
        <w:t xml:space="preserve"> </w:t>
      </w:r>
      <w:r>
        <w:t>Først</w:t>
      </w:r>
      <w:r>
        <w:rPr>
          <w:spacing w:val="4"/>
        </w:rPr>
        <w:t xml:space="preserve"> </w:t>
      </w:r>
      <w:r>
        <w:t>og</w:t>
      </w:r>
      <w:r>
        <w:rPr>
          <w:spacing w:val="3"/>
        </w:rPr>
        <w:t xml:space="preserve"> </w:t>
      </w:r>
      <w:r>
        <w:t>fremst</w:t>
      </w:r>
      <w:r>
        <w:rPr>
          <w:spacing w:val="3"/>
        </w:rPr>
        <w:t xml:space="preserve"> </w:t>
      </w:r>
      <w:r>
        <w:t>er</w:t>
      </w:r>
      <w:r>
        <w:rPr>
          <w:spacing w:val="3"/>
        </w:rPr>
        <w:t xml:space="preserve"> </w:t>
      </w:r>
      <w:r>
        <w:t>villigheten</w:t>
      </w:r>
      <w:r>
        <w:rPr>
          <w:spacing w:val="3"/>
        </w:rPr>
        <w:t xml:space="preserve"> </w:t>
      </w:r>
      <w:r>
        <w:t>til</w:t>
      </w:r>
      <w:r>
        <w:rPr>
          <w:spacing w:val="3"/>
        </w:rPr>
        <w:t xml:space="preserve"> </w:t>
      </w:r>
      <w:r>
        <w:t>delta</w:t>
      </w:r>
      <w:ins w:id="119" w:author="Mira" w:date="2016-12-09T14:34:00Z">
        <w:r w:rsidR="00DF58F6">
          <w:t>kerne</w:t>
        </w:r>
      </w:ins>
      <w:del w:id="120" w:author="Mira" w:date="2016-12-09T14:34:00Z">
        <w:r w:rsidDel="00DF58F6">
          <w:delText>gende</w:delText>
        </w:r>
      </w:del>
      <w:r>
        <w:rPr>
          <w:spacing w:val="3"/>
        </w:rPr>
        <w:t xml:space="preserve"> </w:t>
      </w:r>
      <w:r>
        <w:t>til</w:t>
      </w:r>
      <w:r>
        <w:rPr>
          <w:spacing w:val="-1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dele</w:t>
      </w:r>
      <w:r>
        <w:rPr>
          <w:spacing w:val="1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2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ideer,</w:t>
      </w:r>
      <w:r>
        <w:rPr>
          <w:spacing w:val="2"/>
        </w:rPr>
        <w:t xml:space="preserve"> </w:t>
      </w:r>
      <w:r>
        <w:t>og</w:t>
      </w:r>
      <w:r>
        <w:rPr>
          <w:spacing w:val="1"/>
        </w:rPr>
        <w:t xml:space="preserve"> </w:t>
      </w:r>
      <w:r>
        <w:t>forsette</w:t>
      </w:r>
      <w:r>
        <w:rPr>
          <w:spacing w:val="1"/>
        </w:rPr>
        <w:t xml:space="preserve"> </w:t>
      </w:r>
      <w:r>
        <w:t>med</w:t>
      </w:r>
      <w:r>
        <w:rPr>
          <w:spacing w:val="2"/>
        </w:rPr>
        <w:t xml:space="preserve"> </w:t>
      </w:r>
      <w:r>
        <w:t>dette</w:t>
      </w:r>
      <w:r>
        <w:rPr>
          <w:spacing w:val="1"/>
        </w:rPr>
        <w:t xml:space="preserve"> </w:t>
      </w:r>
      <w:r>
        <w:t>til</w:t>
      </w:r>
      <w:r>
        <w:rPr>
          <w:spacing w:val="1"/>
        </w:rPr>
        <w:t xml:space="preserve"> </w:t>
      </w:r>
      <w:r>
        <w:t>tross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uenigheter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mellom,</w:t>
      </w:r>
      <w:r>
        <w:rPr>
          <w:spacing w:val="1"/>
        </w:rPr>
        <w:t xml:space="preserve"> </w:t>
      </w:r>
      <w:ins w:id="121" w:author="Mira" w:date="2016-12-09T14:34:00Z">
        <w:r w:rsidR="00DF58F6">
          <w:rPr>
            <w:spacing w:val="1"/>
          </w:rPr>
          <w:t xml:space="preserve">en </w:t>
        </w:r>
      </w:ins>
      <w:r>
        <w:t>faktor</w:t>
      </w:r>
      <w:r>
        <w:rPr>
          <w:spacing w:val="2"/>
        </w:rPr>
        <w:t xml:space="preserve"> </w:t>
      </w:r>
      <w:ins w:id="122" w:author="Mira" w:date="2016-12-09T14:35:00Z">
        <w:r w:rsidR="00DF58F6">
          <w:rPr>
            <w:w w:val="99"/>
          </w:rPr>
          <w:t xml:space="preserve">for </w:t>
        </w:r>
      </w:ins>
      <w:del w:id="123" w:author="Mira" w:date="2016-12-09T14:34:00Z">
        <w:r w:rsidDel="00DF58F6">
          <w:delText>til</w:delText>
        </w:r>
        <w:r w:rsidDel="00DF58F6">
          <w:rPr>
            <w:w w:val="99"/>
          </w:rPr>
          <w:delText xml:space="preserve"> </w:delText>
        </w:r>
      </w:del>
      <w:r>
        <w:t>en</w:t>
      </w:r>
      <w:r>
        <w:rPr>
          <w:spacing w:val="-1"/>
        </w:rPr>
        <w:t xml:space="preserve"> </w:t>
      </w:r>
      <w:r>
        <w:rPr>
          <w:spacing w:val="-2"/>
        </w:rPr>
        <w:t>v</w:t>
      </w:r>
      <w:r>
        <w:rPr>
          <w:spacing w:val="-3"/>
        </w:rPr>
        <w:t>ellykket</w:t>
      </w:r>
      <w:r>
        <w:t xml:space="preserve"> </w:t>
      </w:r>
      <w:r>
        <w:rPr>
          <w:spacing w:val="-2"/>
        </w:rPr>
        <w:t>utforskende</w:t>
      </w:r>
      <w:r>
        <w:rPr>
          <w:spacing w:val="-1"/>
        </w:rPr>
        <w:t xml:space="preserve"> </w:t>
      </w:r>
      <w:r>
        <w:rPr>
          <w:spacing w:val="-2"/>
        </w:rPr>
        <w:t>samtale.</w:t>
      </w:r>
      <w:r>
        <w:t xml:space="preserve"> </w:t>
      </w:r>
      <w:r>
        <w:rPr>
          <w:spacing w:val="-2"/>
        </w:rPr>
        <w:t>P</w:t>
      </w:r>
      <w:r>
        <w:rPr>
          <w:spacing w:val="-3"/>
        </w:rPr>
        <w:t>os</w:t>
      </w:r>
      <w:r>
        <w:rPr>
          <w:spacing w:val="-2"/>
        </w:rPr>
        <w:t>itiv</w:t>
      </w:r>
      <w:r>
        <w:rPr>
          <w:spacing w:val="-3"/>
        </w:rPr>
        <w:t>e</w:t>
      </w:r>
      <w:r>
        <w:rPr>
          <w:spacing w:val="-1"/>
        </w:rPr>
        <w:t xml:space="preserve"> </w:t>
      </w:r>
      <w:r>
        <w:t>relasjoner</w:t>
      </w:r>
      <w:r>
        <w:rPr>
          <w:spacing w:val="-1"/>
        </w:rPr>
        <w:t xml:space="preserve"> </w:t>
      </w:r>
      <w:r>
        <w:t>mellom</w:t>
      </w:r>
      <w:r>
        <w:rPr>
          <w:spacing w:val="-1"/>
        </w:rPr>
        <w:t xml:space="preserve"> </w:t>
      </w:r>
      <w:r>
        <w:rPr>
          <w:spacing w:val="-3"/>
        </w:rPr>
        <w:t>elever</w:t>
      </w:r>
      <w:r>
        <w:t xml:space="preserve"> er</w:t>
      </w:r>
      <w:r>
        <w:rPr>
          <w:spacing w:val="-1"/>
        </w:rPr>
        <w:t xml:space="preserve"> </w:t>
      </w:r>
      <w:r>
        <w:t xml:space="preserve">derfor </w:t>
      </w:r>
      <w:r>
        <w:rPr>
          <w:spacing w:val="-2"/>
        </w:rPr>
        <w:t>a</w:t>
      </w:r>
      <w:r>
        <w:rPr>
          <w:spacing w:val="-1"/>
        </w:rPr>
        <w:t>vg</w:t>
      </w:r>
      <w:r>
        <w:rPr>
          <w:spacing w:val="-2"/>
        </w:rPr>
        <w:t>jørende</w:t>
      </w:r>
      <w:r>
        <w:rPr>
          <w:spacing w:val="-1"/>
        </w:rPr>
        <w:t xml:space="preserve"> </w:t>
      </w:r>
      <w:r>
        <w:t>for</w:t>
      </w:r>
      <w:ins w:id="124" w:author="Mira" w:date="2016-12-09T14:35:00Z">
        <w:r w:rsidR="00467F11">
          <w:rPr>
            <w:spacing w:val="-101"/>
          </w:rPr>
          <w:t xml:space="preserve"> </w:t>
        </w:r>
      </w:ins>
    </w:p>
    <w:p w14:paraId="7FE8BADE" w14:textId="0D5DEF07" w:rsidR="006C5653" w:rsidRDefault="000B271B" w:rsidP="00467F11">
      <w:pPr>
        <w:pStyle w:val="BodyText"/>
        <w:spacing w:line="288" w:lineRule="exact"/>
        <w:ind w:right="113"/>
        <w:jc w:val="both"/>
        <w:pPrChange w:id="125" w:author="Mira" w:date="2016-12-09T14:35:00Z">
          <w:pPr>
            <w:pStyle w:val="BodyText"/>
            <w:spacing w:before="1" w:line="288" w:lineRule="exact"/>
            <w:ind w:right="113" w:hanging="30"/>
            <w:jc w:val="both"/>
          </w:pPr>
        </w:pPrChange>
      </w:pPr>
      <w:r>
        <w:rPr>
          <w:spacing w:val="-101"/>
        </w:rPr>
        <w:t>˚</w:t>
      </w:r>
      <w:r>
        <w:t>a</w:t>
      </w:r>
      <w:r>
        <w:rPr>
          <w:spacing w:val="2"/>
        </w:rPr>
        <w:t xml:space="preserve"> </w:t>
      </w:r>
      <w:r>
        <w:t>s</w:t>
      </w:r>
      <w:r>
        <w:rPr>
          <w:spacing w:val="-15"/>
        </w:rPr>
        <w:t>k</w:t>
      </w:r>
      <w:r>
        <w:t>a</w:t>
      </w:r>
      <w:r>
        <w:rPr>
          <w:spacing w:val="6"/>
        </w:rPr>
        <w:t>p</w:t>
      </w:r>
      <w:r>
        <w:t>e</w:t>
      </w:r>
      <w:r>
        <w:rPr>
          <w:spacing w:val="3"/>
        </w:rPr>
        <w:t xml:space="preserve"> </w:t>
      </w:r>
      <w:r>
        <w:t>et</w:t>
      </w:r>
      <w:r>
        <w:rPr>
          <w:spacing w:val="3"/>
        </w:rPr>
        <w:t xml:space="preserve"> </w:t>
      </w:r>
      <w:ins w:id="126" w:author="Mira" w:date="2016-12-09T14:35:00Z">
        <w:r w:rsidR="00675F6B">
          <w:rPr>
            <w:spacing w:val="3"/>
          </w:rPr>
          <w:t>s</w:t>
        </w:r>
        <w:r w:rsidR="00467F11">
          <w:rPr>
            <w:spacing w:val="3"/>
          </w:rPr>
          <w:t>t</w:t>
        </w:r>
        <w:r w:rsidR="00675F6B">
          <w:rPr>
            <w:spacing w:val="3"/>
          </w:rPr>
          <w:t>øttende</w:t>
        </w:r>
        <w:r w:rsidR="00467F11">
          <w:rPr>
            <w:spacing w:val="3"/>
          </w:rPr>
          <w:t xml:space="preserve"> </w:t>
        </w:r>
      </w:ins>
      <w:r>
        <w:t>klima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orasjon.</w:t>
      </w:r>
      <w:r>
        <w:rPr>
          <w:spacing w:val="3"/>
        </w:rPr>
        <w:t xml:space="preserve"> </w:t>
      </w:r>
      <w:r>
        <w:t>Klette</w:t>
      </w:r>
      <w:r>
        <w:rPr>
          <w:spacing w:val="3"/>
        </w:rPr>
        <w:t xml:space="preserve"> </w:t>
      </w:r>
      <w:r>
        <w:t>(2013)</w:t>
      </w:r>
      <w:r>
        <w:rPr>
          <w:spacing w:val="3"/>
        </w:rPr>
        <w:t xml:space="preserve"> </w:t>
      </w:r>
      <w:r>
        <w:rPr>
          <w:spacing w:val="-14"/>
        </w:rPr>
        <w:t>k</w:t>
      </w:r>
      <w:r>
        <w:t>ategoriserer</w:t>
      </w:r>
      <w:r>
        <w:rPr>
          <w:spacing w:val="3"/>
        </w:rPr>
        <w:t xml:space="preserve"> </w:t>
      </w:r>
      <w:r>
        <w:t>dette</w:t>
      </w:r>
      <w:r>
        <w:rPr>
          <w:spacing w:val="2"/>
        </w:rPr>
        <w:t xml:space="preserve"> </w:t>
      </w:r>
      <w:r>
        <w:t>som</w:t>
      </w:r>
      <w:r>
        <w:rPr>
          <w:spacing w:val="4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under</w:t>
      </w:r>
      <w:r>
        <w:rPr>
          <w:spacing w:val="-14"/>
        </w:rPr>
        <w:t>k</w:t>
      </w:r>
      <w:r>
        <w:t>a</w:t>
      </w:r>
      <w:r>
        <w:rPr>
          <w:spacing w:val="-1"/>
        </w:rPr>
        <w:t>t</w:t>
      </w:r>
      <w:r>
        <w:t>egori</w:t>
      </w:r>
      <w:r>
        <w:rPr>
          <w:spacing w:val="3"/>
        </w:rPr>
        <w:t xml:space="preserve"> </w:t>
      </w:r>
      <w:r>
        <w:t>i</w:t>
      </w:r>
      <w:r>
        <w:rPr>
          <w:w w:val="92"/>
        </w:rPr>
        <w:t xml:space="preserve"> </w:t>
      </w:r>
      <w:r>
        <w:t>undervisningsmessig støtte:</w:t>
      </w:r>
      <w:r>
        <w:rPr>
          <w:spacing w:val="2"/>
        </w:rPr>
        <w:t xml:space="preserve"> </w:t>
      </w:r>
      <w:r>
        <w:t>støttende</w:t>
      </w:r>
      <w:r>
        <w:rPr>
          <w:spacing w:val="2"/>
        </w:rPr>
        <w:t xml:space="preserve"> </w:t>
      </w:r>
      <w:r>
        <w:t>klima</w:t>
      </w:r>
      <w:r>
        <w:rPr>
          <w:spacing w:val="2"/>
        </w:rPr>
        <w:t xml:space="preserve"> </w:t>
      </w:r>
      <w:r>
        <w:t>-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2"/>
        </w:rPr>
        <w:t xml:space="preserve"> </w:t>
      </w:r>
      <w:r>
        <w:t>klassemiljø</w:t>
      </w:r>
      <w:r>
        <w:rPr>
          <w:spacing w:val="1"/>
        </w:rPr>
        <w:t xml:space="preserve"> </w:t>
      </w:r>
      <w:r>
        <w:t>preget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 xml:space="preserve"> </w:t>
      </w:r>
      <w:r>
        <w:t>respekt,</w:t>
      </w:r>
      <w:r>
        <w:rPr>
          <w:spacing w:val="2"/>
        </w:rPr>
        <w:t xml:space="preserve"> </w:t>
      </w:r>
      <w:r>
        <w:t>toleranse</w:t>
      </w:r>
      <w:r>
        <w:rPr>
          <w:spacing w:val="1"/>
        </w:rPr>
        <w:t xml:space="preserve"> </w:t>
      </w:r>
      <w:r>
        <w:t>og</w:t>
      </w:r>
      <w:r>
        <w:rPr>
          <w:spacing w:val="28"/>
          <w:w w:val="92"/>
        </w:rPr>
        <w:t xml:space="preserve"> </w:t>
      </w:r>
      <w:r>
        <w:t>engasjeme</w:t>
      </w:r>
      <w:r>
        <w:rPr>
          <w:spacing w:val="-7"/>
        </w:rPr>
        <w:t>n</w:t>
      </w:r>
      <w:r>
        <w:t>t</w:t>
      </w:r>
      <w:r>
        <w:rPr>
          <w:spacing w:val="12"/>
        </w:rPr>
        <w:t xml:space="preserve"> </w:t>
      </w:r>
      <w:r>
        <w:t>(Klette,</w:t>
      </w:r>
      <w:r>
        <w:rPr>
          <w:spacing w:val="13"/>
        </w:rPr>
        <w:t xml:space="preserve"> </w:t>
      </w:r>
      <w:r>
        <w:t>2013,</w:t>
      </w:r>
      <w:r>
        <w:rPr>
          <w:spacing w:val="13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191).</w:t>
      </w:r>
      <w:r>
        <w:rPr>
          <w:spacing w:val="12"/>
        </w:rPr>
        <w:t xml:space="preserve"> </w:t>
      </w:r>
      <w:r>
        <w:t>I</w:t>
      </w:r>
      <w:r>
        <w:rPr>
          <w:spacing w:val="-2"/>
        </w:rPr>
        <w:t>f</w:t>
      </w:r>
      <w:r>
        <w:t>ølge</w:t>
      </w:r>
      <w:r>
        <w:rPr>
          <w:spacing w:val="13"/>
        </w:rPr>
        <w:t xml:space="preserve"> </w:t>
      </w:r>
      <w:r>
        <w:t>N</w:t>
      </w:r>
      <w:r>
        <w:rPr>
          <w:spacing w:val="-8"/>
        </w:rPr>
        <w:t>O</w:t>
      </w:r>
      <w:r>
        <w:rPr>
          <w:spacing w:val="-25"/>
        </w:rPr>
        <w:t>V</w:t>
      </w:r>
      <w:r>
        <w:t>A</w:t>
      </w:r>
      <w:r>
        <w:rPr>
          <w:spacing w:val="13"/>
        </w:rPr>
        <w:t xml:space="preserve"> </w:t>
      </w:r>
      <w:r>
        <w:t>rap</w:t>
      </w:r>
      <w:r>
        <w:rPr>
          <w:spacing w:val="6"/>
        </w:rPr>
        <w:t>p</w:t>
      </w:r>
      <w:r>
        <w:t>ort</w:t>
      </w:r>
      <w:r>
        <w:rPr>
          <w:spacing w:val="13"/>
        </w:rPr>
        <w:t xml:space="preserve"> </w:t>
      </w:r>
      <w:r>
        <w:t>(2</w:t>
      </w:r>
      <w:r>
        <w:rPr>
          <w:spacing w:val="-2"/>
        </w:rPr>
        <w:t>0</w:t>
      </w:r>
      <w:r>
        <w:t>15)</w:t>
      </w:r>
      <w:r>
        <w:rPr>
          <w:spacing w:val="12"/>
        </w:rPr>
        <w:t xml:space="preserve"> </w:t>
      </w:r>
      <w:r>
        <w:t>vir</w:t>
      </w:r>
      <w:r>
        <w:rPr>
          <w:spacing w:val="-8"/>
        </w:rPr>
        <w:t>k</w:t>
      </w:r>
      <w:r>
        <w:t>er</w:t>
      </w:r>
      <w:r>
        <w:rPr>
          <w:spacing w:val="13"/>
        </w:rPr>
        <w:t xml:space="preserve"> </w:t>
      </w:r>
      <w:r>
        <w:t>støttende</w:t>
      </w:r>
      <w:r>
        <w:rPr>
          <w:spacing w:val="13"/>
        </w:rPr>
        <w:t xml:space="preserve"> </w:t>
      </w:r>
      <w:r>
        <w:t>klima</w:t>
      </w:r>
      <w:r>
        <w:rPr>
          <w:spacing w:val="13"/>
        </w:rPr>
        <w:t xml:space="preserve"> </w:t>
      </w:r>
      <w:r>
        <w:t>til</w:t>
      </w:r>
      <w:r>
        <w:rPr>
          <w:spacing w:val="-7"/>
        </w:rPr>
        <w:t xml:space="preserve"> </w:t>
      </w:r>
      <w:r>
        <w:rPr>
          <w:spacing w:val="-101"/>
        </w:rPr>
        <w:t>˚</w:t>
      </w:r>
      <w:r>
        <w:t>a</w:t>
      </w:r>
      <w:r>
        <w:rPr>
          <w:w w:val="96"/>
        </w:rPr>
        <w:t xml:space="preserve"> </w:t>
      </w:r>
      <w:r>
        <w:t>være</w:t>
      </w:r>
      <w:r>
        <w:rPr>
          <w:spacing w:val="-5"/>
        </w:rPr>
        <w:t xml:space="preserve"> </w:t>
      </w:r>
      <w:r>
        <w:rPr>
          <w:spacing w:val="1"/>
        </w:rPr>
        <w:t>godt</w:t>
      </w:r>
      <w:r>
        <w:rPr>
          <w:spacing w:val="-4"/>
        </w:rPr>
        <w:t xml:space="preserve"> </w:t>
      </w:r>
      <w:r>
        <w:rPr>
          <w:spacing w:val="-2"/>
        </w:rPr>
        <w:t>iv</w:t>
      </w:r>
      <w:r>
        <w:rPr>
          <w:spacing w:val="-3"/>
        </w:rPr>
        <w:t>a</w:t>
      </w:r>
      <w:r>
        <w:rPr>
          <w:spacing w:val="-2"/>
        </w:rPr>
        <w:t>retatt</w:t>
      </w:r>
      <w:r>
        <w:rPr>
          <w:spacing w:val="-3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3"/>
        </w:rPr>
        <w:t>norske</w:t>
      </w:r>
      <w:r>
        <w:rPr>
          <w:spacing w:val="-4"/>
        </w:rPr>
        <w:t xml:space="preserve"> </w:t>
      </w:r>
      <w:r>
        <w:t>klasserom.</w:t>
      </w:r>
      <w:r>
        <w:rPr>
          <w:spacing w:val="-4"/>
        </w:rPr>
        <w:t xml:space="preserve"> </w:t>
      </w:r>
      <w:r>
        <w:t>Men</w:t>
      </w:r>
      <w:r>
        <w:rPr>
          <w:spacing w:val="-4"/>
        </w:rPr>
        <w:t xml:space="preserve"> </w:t>
      </w:r>
      <w:r>
        <w:rPr>
          <w:spacing w:val="-3"/>
        </w:rPr>
        <w:t>kanskje</w:t>
      </w:r>
      <w:r>
        <w:rPr>
          <w:spacing w:val="-4"/>
        </w:rPr>
        <w:t xml:space="preserve"> </w:t>
      </w:r>
      <w:r>
        <w:rPr>
          <w:spacing w:val="-2"/>
        </w:rPr>
        <w:t>den</w:t>
      </w:r>
      <w:r>
        <w:rPr>
          <w:spacing w:val="-4"/>
        </w:rPr>
        <w:t xml:space="preserve"> </w:t>
      </w:r>
      <w:r>
        <w:t>aller</w:t>
      </w:r>
      <w:r>
        <w:rPr>
          <w:spacing w:val="-3"/>
        </w:rPr>
        <w:t xml:space="preserve"> </w:t>
      </w:r>
      <w:r>
        <w:t>største</w:t>
      </w:r>
      <w:r>
        <w:rPr>
          <w:spacing w:val="-4"/>
        </w:rPr>
        <w:t xml:space="preserve"> </w:t>
      </w:r>
      <w:r>
        <w:rPr>
          <w:spacing w:val="-3"/>
        </w:rPr>
        <w:t>svakheten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rPr>
          <w:spacing w:val="-2"/>
        </w:rPr>
        <w:t>øvelsen</w:t>
      </w:r>
      <w:r>
        <w:rPr>
          <w:spacing w:val="-3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43"/>
          <w:w w:val="94"/>
        </w:rPr>
        <w:t xml:space="preserve"> </w:t>
      </w:r>
      <w:r>
        <w:t>at</w:t>
      </w:r>
      <w:r>
        <w:rPr>
          <w:spacing w:val="-21"/>
        </w:rPr>
        <w:t xml:space="preserve"> </w:t>
      </w:r>
      <w:r>
        <w:t>det</w:t>
      </w:r>
      <w:r>
        <w:rPr>
          <w:spacing w:val="-20"/>
        </w:rPr>
        <w:t xml:space="preserve"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21"/>
        </w:rPr>
        <w:t xml:space="preserve"> </w:t>
      </w:r>
      <w:r>
        <w:t>ingen</w:t>
      </w:r>
      <w:r>
        <w:rPr>
          <w:spacing w:val="-20"/>
        </w:rPr>
        <w:t xml:space="preserve"> </w:t>
      </w:r>
      <w:r>
        <w:rPr>
          <w:spacing w:val="-2"/>
        </w:rPr>
        <w:t>konsolideringsmuligheter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rPr>
          <w:spacing w:val="-2"/>
        </w:rPr>
        <w:t>tokolonnenotat</w:t>
      </w:r>
      <w:del w:id="127" w:author="Mira" w:date="2016-12-09T14:35:00Z">
        <w:r w:rsidDel="00F177B4">
          <w:rPr>
            <w:spacing w:val="-20"/>
          </w:rPr>
          <w:delText xml:space="preserve"> </w:delText>
        </w:r>
      </w:del>
      <w:r>
        <w:rPr>
          <w:spacing w:val="-2"/>
        </w:rPr>
        <w:t>øvelsen.</w:t>
      </w:r>
      <w:r>
        <w:rPr>
          <w:rFonts w:ascii="PMingLiU" w:hAnsi="PMingLiU"/>
          <w:spacing w:val="-1"/>
          <w:position w:val="9"/>
          <w:sz w:val="16"/>
        </w:rPr>
        <w:t>5</w:t>
      </w:r>
      <w:r>
        <w:rPr>
          <w:rFonts w:ascii="PMingLiU" w:hAnsi="PMingLiU"/>
          <w:position w:val="9"/>
          <w:sz w:val="16"/>
        </w:rPr>
        <w:t xml:space="preserve"> </w:t>
      </w:r>
      <w:r>
        <w:t>Den</w:t>
      </w:r>
      <w:r>
        <w:rPr>
          <w:spacing w:val="-20"/>
        </w:rPr>
        <w:t xml:space="preserve"> </w:t>
      </w:r>
      <w:r>
        <w:t>neste</w:t>
      </w:r>
      <w:r>
        <w:rPr>
          <w:spacing w:val="-20"/>
        </w:rPr>
        <w:t xml:space="preserve"> </w:t>
      </w:r>
      <w:r>
        <w:t>timen</w:t>
      </w:r>
      <w:r>
        <w:rPr>
          <w:spacing w:val="-21"/>
        </w:rPr>
        <w:t xml:space="preserve"> </w:t>
      </w:r>
      <w:r>
        <w:t>skulle</w:t>
      </w:r>
      <w:r>
        <w:rPr>
          <w:spacing w:val="45"/>
          <w:w w:val="92"/>
        </w:rPr>
        <w:t xml:space="preserve"> </w:t>
      </w:r>
      <w:r>
        <w:t>ha</w:t>
      </w:r>
      <w:r>
        <w:rPr>
          <w:spacing w:val="-25"/>
        </w:rPr>
        <w:t xml:space="preserve"> </w:t>
      </w:r>
      <w:r>
        <w:t>inkludert</w:t>
      </w:r>
      <w:r>
        <w:rPr>
          <w:spacing w:val="-24"/>
        </w:rPr>
        <w:t xml:space="preserve"> </w:t>
      </w:r>
      <w:r>
        <w:t>gjennomgang</w:t>
      </w:r>
      <w:r>
        <w:rPr>
          <w:spacing w:val="-24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4"/>
        </w:rPr>
        <w:t xml:space="preserve"> </w:t>
      </w:r>
      <w:r>
        <w:rPr>
          <w:spacing w:val="-2"/>
        </w:rPr>
        <w:t>tokolonnenotatøvelsen</w:t>
      </w:r>
      <w:r>
        <w:rPr>
          <w:spacing w:val="-24"/>
        </w:rPr>
        <w:t xml:space="preserve"> </w:t>
      </w:r>
      <w:r>
        <w:t>gjennom</w:t>
      </w:r>
      <w:r>
        <w:rPr>
          <w:spacing w:val="-24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eksempel</w:t>
      </w:r>
      <w:r>
        <w:rPr>
          <w:spacing w:val="-24"/>
        </w:rPr>
        <w:t xml:space="preserve"> </w:t>
      </w:r>
      <w:r>
        <w:rPr>
          <w:spacing w:val="-2"/>
        </w:rPr>
        <w:t>helklassesamtale.</w:t>
      </w:r>
      <w:r>
        <w:rPr>
          <w:spacing w:val="73"/>
          <w:w w:val="97"/>
        </w:rPr>
        <w:t xml:space="preserve"> </w:t>
      </w:r>
      <w:r>
        <w:t>Det</w:t>
      </w:r>
      <w:r>
        <w:rPr>
          <w:spacing w:val="-7"/>
        </w:rPr>
        <w:t xml:space="preserve"> </w:t>
      </w:r>
      <w:r>
        <w:t>ville</w:t>
      </w:r>
      <w:r>
        <w:rPr>
          <w:spacing w:val="-5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ha</w:t>
      </w:r>
      <w:r>
        <w:rPr>
          <w:spacing w:val="-5"/>
        </w:rPr>
        <w:t xml:space="preserve"> </w:t>
      </w:r>
      <w:r>
        <w:rPr>
          <w:spacing w:val="-1"/>
        </w:rPr>
        <w:t>v</w:t>
      </w:r>
      <w:r>
        <w:t>ært</w:t>
      </w:r>
      <w:r>
        <w:rPr>
          <w:spacing w:val="-6"/>
        </w:rPr>
        <w:t xml:space="preserve"> </w:t>
      </w:r>
      <w:r>
        <w:t>passende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instruere</w:t>
      </w:r>
      <w:r>
        <w:rPr>
          <w:spacing w:val="-6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6"/>
        </w:rPr>
        <w:t xml:space="preserve"> </w:t>
      </w:r>
      <w:r>
        <w:t>i</w:t>
      </w:r>
      <w:r>
        <w:rPr>
          <w:spacing w:val="-24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le</w:t>
      </w:r>
      <w:r>
        <w:rPr>
          <w:spacing w:val="-8"/>
        </w:rPr>
        <w:t>v</w:t>
      </w:r>
      <w:r>
        <w:t>ere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sluttpr</w:t>
      </w:r>
      <w:r>
        <w:rPr>
          <w:spacing w:val="7"/>
        </w:rPr>
        <w:t>o</w:t>
      </w:r>
      <w:r>
        <w:t>dukt</w:t>
      </w:r>
      <w:r>
        <w:rPr>
          <w:spacing w:val="-5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eksem</w:t>
      </w:r>
      <w:r>
        <w:rPr>
          <w:spacing w:val="7"/>
        </w:rPr>
        <w:t>p</w:t>
      </w:r>
      <w:r>
        <w:t>el</w:t>
      </w:r>
      <w:r>
        <w:rPr>
          <w:w w:val="91"/>
        </w:rPr>
        <w:t xml:space="preserve"> </w:t>
      </w:r>
      <w:r>
        <w:t>OneNote.</w:t>
      </w:r>
      <w:r>
        <w:rPr>
          <w:spacing w:val="-21"/>
        </w:rPr>
        <w:t xml:space="preserve"> </w:t>
      </w:r>
      <w:r>
        <w:t>Dette</w:t>
      </w:r>
      <w:r>
        <w:rPr>
          <w:spacing w:val="-22"/>
        </w:rPr>
        <w:t xml:space="preserve"> </w:t>
      </w:r>
      <w:r>
        <w:t>ville</w:t>
      </w:r>
      <w:r>
        <w:rPr>
          <w:spacing w:val="-21"/>
        </w:rPr>
        <w:t xml:space="preserve"> </w:t>
      </w:r>
      <w:r>
        <w:t>ha</w:t>
      </w:r>
      <w:r>
        <w:rPr>
          <w:spacing w:val="-21"/>
        </w:rPr>
        <w:t xml:space="preserve"> </w:t>
      </w:r>
      <w:r>
        <w:t>gitt</w:t>
      </w:r>
      <w:r>
        <w:rPr>
          <w:spacing w:val="-21"/>
        </w:rPr>
        <w:t xml:space="preserve"> </w:t>
      </w:r>
      <w:r>
        <w:t>meg</w:t>
      </w:r>
      <w:r>
        <w:rPr>
          <w:spacing w:val="-22"/>
        </w:rPr>
        <w:t xml:space="preserve"> </w:t>
      </w:r>
      <w:r>
        <w:rPr>
          <w:spacing w:val="-8"/>
        </w:rPr>
        <w:t>m</w:t>
      </w:r>
      <w:r>
        <w:t>uligheten</w:t>
      </w:r>
      <w:r>
        <w:rPr>
          <w:spacing w:val="-21"/>
        </w:rPr>
        <w:t xml:space="preserve"> </w:t>
      </w:r>
      <w:r>
        <w:t>til</w:t>
      </w:r>
      <w:r>
        <w:rPr>
          <w:spacing w:val="-36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se</w:t>
      </w:r>
      <w:r>
        <w:rPr>
          <w:spacing w:val="-21"/>
        </w:rPr>
        <w:t xml:space="preserve"> </w:t>
      </w:r>
      <w:r>
        <w:t>nærmere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1"/>
        </w:rPr>
        <w:t xml:space="preserve"> </w:t>
      </w:r>
      <w:r>
        <w:t>ele</w:t>
      </w:r>
      <w:r>
        <w:rPr>
          <w:spacing w:val="-8"/>
        </w:rPr>
        <w:t>v</w:t>
      </w:r>
      <w:r>
        <w:t>enes</w:t>
      </w:r>
      <w:r>
        <w:rPr>
          <w:spacing w:val="-21"/>
        </w:rPr>
        <w:t xml:space="preserve"> </w:t>
      </w:r>
      <w:r>
        <w:rPr>
          <w:spacing w:val="6"/>
        </w:rPr>
        <w:t>b</w:t>
      </w:r>
      <w:r>
        <w:t>egrepsfors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aelse</w:t>
      </w:r>
      <w:r>
        <w:rPr>
          <w:spacing w:val="-22"/>
        </w:rPr>
        <w:t xml:space="preserve"> </w:t>
      </w:r>
      <w:r>
        <w:t>fra</w:t>
      </w:r>
      <w:r>
        <w:rPr>
          <w:w w:val="93"/>
        </w:rPr>
        <w:t xml:space="preserve"> </w:t>
      </w:r>
      <w:r>
        <w:t>et</w:t>
      </w:r>
      <w:r>
        <w:rPr>
          <w:spacing w:val="-29"/>
        </w:rPr>
        <w:t xml:space="preserve"> </w:t>
      </w:r>
      <w:r>
        <w:t>annet</w:t>
      </w:r>
      <w:r>
        <w:rPr>
          <w:spacing w:val="-29"/>
        </w:rPr>
        <w:t xml:space="preserve"> </w:t>
      </w:r>
      <w:r>
        <w:rPr>
          <w:spacing w:val="1"/>
        </w:rPr>
        <w:t>perspektiv</w:t>
      </w:r>
      <w:r>
        <w:rPr>
          <w:spacing w:val="-29"/>
        </w:rPr>
        <w:t xml:space="preserve"> </w:t>
      </w:r>
      <w:r>
        <w:t>enn</w:t>
      </w:r>
      <w:r>
        <w:rPr>
          <w:spacing w:val="-29"/>
        </w:rPr>
        <w:t xml:space="preserve"> </w:t>
      </w:r>
      <w:r>
        <w:rPr>
          <w:spacing w:val="-2"/>
        </w:rPr>
        <w:t>kun</w:t>
      </w:r>
      <w:r>
        <w:rPr>
          <w:spacing w:val="-28"/>
        </w:rPr>
        <w:t xml:space="preserve"> </w:t>
      </w:r>
      <w:r>
        <w:t>deres</w:t>
      </w:r>
      <w:r>
        <w:rPr>
          <w:spacing w:val="-29"/>
        </w:rPr>
        <w:t xml:space="preserve"> </w:t>
      </w:r>
      <w:r>
        <w:rPr>
          <w:spacing w:val="-3"/>
        </w:rPr>
        <w:t>muntlig</w:t>
      </w:r>
      <w:ins w:id="128" w:author="Mira" w:date="2016-12-09T14:36:00Z">
        <w:r w:rsidR="00F177B4">
          <w:rPr>
            <w:spacing w:val="-3"/>
          </w:rPr>
          <w:t>e</w:t>
        </w:r>
      </w:ins>
      <w:r>
        <w:rPr>
          <w:spacing w:val="-29"/>
        </w:rPr>
        <w:t xml:space="preserve"> </w:t>
      </w:r>
      <w:r>
        <w:t>formidling.</w:t>
      </w:r>
    </w:p>
    <w:p w14:paraId="1E55D6C7" w14:textId="77777777" w:rsidR="006C5653" w:rsidRDefault="006C5653">
      <w:pPr>
        <w:rPr>
          <w:rFonts w:ascii="Georgia" w:eastAsia="Georgia" w:hAnsi="Georgia" w:cs="Georgia"/>
          <w:sz w:val="24"/>
          <w:szCs w:val="24"/>
        </w:rPr>
      </w:pPr>
    </w:p>
    <w:p w14:paraId="5E1D5B25" w14:textId="77777777" w:rsidR="006C5653" w:rsidRDefault="000B271B">
      <w:pPr>
        <w:pStyle w:val="Heading1"/>
        <w:spacing w:before="156"/>
        <w:ind w:left="135"/>
        <w:jc w:val="both"/>
        <w:rPr>
          <w:b w:val="0"/>
          <w:bCs w:val="0"/>
        </w:rPr>
      </w:pPr>
      <w:r>
        <w:t>Konklusjon</w:t>
      </w:r>
    </w:p>
    <w:p w14:paraId="273E85E4" w14:textId="56F14BDF" w:rsidR="006C5653" w:rsidRDefault="000B271B">
      <w:pPr>
        <w:pStyle w:val="BodyText"/>
        <w:spacing w:before="231" w:line="254" w:lineRule="auto"/>
        <w:ind w:right="113"/>
        <w:jc w:val="both"/>
      </w:pPr>
      <w:r>
        <w:rPr>
          <w:w w:val="95"/>
        </w:rPr>
        <w:t>8.</w:t>
      </w:r>
      <w:r>
        <w:rPr>
          <w:spacing w:val="-13"/>
          <w:w w:val="95"/>
        </w:rPr>
        <w:t xml:space="preserve"> </w:t>
      </w:r>
      <w:r>
        <w:rPr>
          <w:w w:val="95"/>
        </w:rPr>
        <w:t>klassen</w:t>
      </w:r>
      <w:r>
        <w:rPr>
          <w:spacing w:val="-12"/>
          <w:w w:val="95"/>
        </w:rPr>
        <w:t xml:space="preserve"> </w:t>
      </w:r>
      <w:r>
        <w:rPr>
          <w:w w:val="95"/>
        </w:rPr>
        <w:t>gjennomgikk</w:t>
      </w:r>
      <w:r>
        <w:rPr>
          <w:spacing w:val="-12"/>
          <w:w w:val="95"/>
        </w:rPr>
        <w:t xml:space="preserve"> </w:t>
      </w:r>
      <w:r>
        <w:rPr>
          <w:w w:val="95"/>
        </w:rPr>
        <w:t>gamle</w:t>
      </w:r>
      <w:r>
        <w:rPr>
          <w:spacing w:val="-12"/>
          <w:w w:val="95"/>
        </w:rPr>
        <w:t xml:space="preserve"> </w:t>
      </w:r>
      <w:r>
        <w:rPr>
          <w:w w:val="95"/>
        </w:rPr>
        <w:t>og</w:t>
      </w:r>
      <w:r>
        <w:rPr>
          <w:spacing w:val="-13"/>
          <w:w w:val="95"/>
        </w:rPr>
        <w:t xml:space="preserve"> </w:t>
      </w:r>
      <w:r>
        <w:rPr>
          <w:spacing w:val="-6"/>
          <w:w w:val="95"/>
        </w:rPr>
        <w:t>n</w:t>
      </w:r>
      <w:r>
        <w:rPr>
          <w:spacing w:val="-5"/>
          <w:w w:val="95"/>
        </w:rPr>
        <w:t>y</w:t>
      </w:r>
      <w:r>
        <w:rPr>
          <w:spacing w:val="-6"/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spacing w:val="1"/>
          <w:w w:val="95"/>
        </w:rPr>
        <w:t>begreper</w:t>
      </w:r>
      <w:r>
        <w:rPr>
          <w:spacing w:val="-12"/>
          <w:w w:val="95"/>
        </w:rPr>
        <w:t xml:space="preserve"> </w:t>
      </w:r>
      <w:r>
        <w:rPr>
          <w:w w:val="95"/>
        </w:rPr>
        <w:t>gjennom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taler</w:t>
      </w:r>
      <w:r>
        <w:rPr>
          <w:spacing w:val="-13"/>
          <w:w w:val="95"/>
        </w:rPr>
        <w:t xml:space="preserve"> </w:t>
      </w:r>
      <w:r>
        <w:rPr>
          <w:w w:val="95"/>
        </w:rPr>
        <w:t>og</w:t>
      </w:r>
      <w:r>
        <w:rPr>
          <w:spacing w:val="-12"/>
          <w:w w:val="95"/>
        </w:rPr>
        <w:t xml:space="preserve"> </w:t>
      </w:r>
      <w:r>
        <w:rPr>
          <w:spacing w:val="-1"/>
          <w:w w:val="95"/>
        </w:rPr>
        <w:t>utforsk</w:t>
      </w:r>
      <w:r>
        <w:rPr>
          <w:spacing w:val="-2"/>
          <w:w w:val="95"/>
        </w:rPr>
        <w:t>ende</w:t>
      </w:r>
      <w:r>
        <w:rPr>
          <w:spacing w:val="-12"/>
          <w:w w:val="95"/>
        </w:rPr>
        <w:t xml:space="preserve"> </w:t>
      </w:r>
      <w:r>
        <w:rPr>
          <w:spacing w:val="-3"/>
          <w:w w:val="95"/>
        </w:rPr>
        <w:t>sam</w:t>
      </w:r>
      <w:r>
        <w:rPr>
          <w:spacing w:val="-2"/>
          <w:w w:val="95"/>
        </w:rPr>
        <w:t>ta-</w:t>
      </w:r>
      <w:r>
        <w:rPr>
          <w:spacing w:val="71"/>
          <w:w w:val="97"/>
        </w:rPr>
        <w:t xml:space="preserve"> </w:t>
      </w:r>
      <w:r>
        <w:t>ler.</w:t>
      </w:r>
      <w:r>
        <w:rPr>
          <w:spacing w:val="-30"/>
        </w:rPr>
        <w:t xml:space="preserve"> </w:t>
      </w:r>
      <w:r>
        <w:t>Det</w:t>
      </w:r>
      <w:r>
        <w:rPr>
          <w:spacing w:val="-30"/>
        </w:rPr>
        <w:t xml:space="preserve"> </w:t>
      </w:r>
      <w:r>
        <w:t>viste</w:t>
      </w:r>
      <w:r>
        <w:rPr>
          <w:spacing w:val="-30"/>
        </w:rPr>
        <w:t xml:space="preserve"> </w:t>
      </w:r>
      <w:r>
        <w:t>seg</w:t>
      </w:r>
      <w:r>
        <w:rPr>
          <w:spacing w:val="-30"/>
        </w:rPr>
        <w:t xml:space="preserve"> </w:t>
      </w:r>
      <w:r>
        <w:t>at</w:t>
      </w:r>
      <w:r>
        <w:rPr>
          <w:spacing w:val="-4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29"/>
        </w:rPr>
        <w:t xml:space="preserve"> </w:t>
      </w:r>
      <w:r>
        <w:rPr>
          <w:spacing w:val="-14"/>
        </w:rPr>
        <w:t>k</w:t>
      </w:r>
      <w:r>
        <w:t>alle</w:t>
      </w:r>
      <w:r>
        <w:rPr>
          <w:spacing w:val="-30"/>
        </w:rPr>
        <w:t xml:space="preserve"> </w:t>
      </w:r>
      <w:commentRangeStart w:id="129"/>
      <w:r>
        <w:t>et</w:t>
      </w:r>
      <w:commentRangeEnd w:id="129"/>
      <w:r w:rsidR="00597126">
        <w:rPr>
          <w:rStyle w:val="CommentReference"/>
          <w:rFonts w:asciiTheme="minorHAnsi" w:eastAsiaTheme="minorHAnsi" w:hAnsiTheme="minorHAnsi"/>
        </w:rPr>
        <w:commentReference w:id="129"/>
      </w:r>
      <w:r>
        <w:rPr>
          <w:spacing w:val="-29"/>
        </w:rPr>
        <w:t xml:space="preserve"> </w:t>
      </w:r>
      <w:r>
        <w:t>samar</w:t>
      </w:r>
      <w:r>
        <w:rPr>
          <w:spacing w:val="7"/>
        </w:rPr>
        <w:t>b</w:t>
      </w:r>
      <w:r>
        <w:t>eid</w:t>
      </w:r>
      <w:r>
        <w:rPr>
          <w:spacing w:val="-30"/>
        </w:rPr>
        <w:t xml:space="preserve"> </w:t>
      </w:r>
      <w:r>
        <w:t>me</w:t>
      </w:r>
      <w:r>
        <w:rPr>
          <w:spacing w:val="-2"/>
        </w:rPr>
        <w:t>l</w:t>
      </w:r>
      <w:r>
        <w:t>lom</w:t>
      </w:r>
      <w:r>
        <w:rPr>
          <w:spacing w:val="-29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utfors</w:t>
      </w:r>
      <w:r>
        <w:rPr>
          <w:spacing w:val="-8"/>
        </w:rPr>
        <w:t>k</w:t>
      </w:r>
      <w:r>
        <w:t>ende</w:t>
      </w:r>
      <w:r>
        <w:rPr>
          <w:spacing w:val="-30"/>
        </w:rPr>
        <w:t xml:space="preserve"> </w:t>
      </w:r>
      <w:r>
        <w:t>sa</w:t>
      </w:r>
      <w:r>
        <w:rPr>
          <w:spacing w:val="-8"/>
        </w:rPr>
        <w:t>m</w:t>
      </w:r>
      <w:r>
        <w:t>tale</w:t>
      </w:r>
      <w:r>
        <w:rPr>
          <w:spacing w:val="-30"/>
        </w:rPr>
        <w:t xml:space="preserve"> </w:t>
      </w:r>
      <w:r>
        <w:t>er</w:t>
      </w:r>
      <w:r>
        <w:rPr>
          <w:spacing w:val="-29"/>
        </w:rPr>
        <w:t xml:space="preserve"> </w:t>
      </w:r>
      <w:r>
        <w:t>problematisk.</w:t>
      </w:r>
      <w:r>
        <w:rPr>
          <w:w w:val="94"/>
        </w:rPr>
        <w:t xml:space="preserve"> </w:t>
      </w:r>
      <w:r>
        <w:t>Et</w:t>
      </w:r>
      <w:r>
        <w:rPr>
          <w:spacing w:val="-1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atall</w:t>
      </w:r>
      <w:r>
        <w:rPr>
          <w:spacing w:val="-17"/>
        </w:rPr>
        <w:t xml:space="preserve"> </w:t>
      </w:r>
      <w:r>
        <w:t>grup</w:t>
      </w:r>
      <w:r>
        <w:rPr>
          <w:spacing w:val="6"/>
        </w:rPr>
        <w:t>p</w:t>
      </w:r>
      <w:r>
        <w:t>er</w:t>
      </w:r>
      <w:r>
        <w:rPr>
          <w:spacing w:val="-16"/>
        </w:rPr>
        <w:t xml:space="preserve"> </w:t>
      </w:r>
      <w:r>
        <w:t>demonstrerte</w:t>
      </w:r>
      <w:r>
        <w:rPr>
          <w:spacing w:val="-16"/>
        </w:rPr>
        <w:t xml:space="preserve"> </w:t>
      </w:r>
      <w:r>
        <w:t>k</w:t>
      </w:r>
      <w:r>
        <w:rPr>
          <w:spacing w:val="-14"/>
        </w:rPr>
        <w:t>v</w:t>
      </w:r>
      <w:r>
        <w:t>alitet</w:t>
      </w:r>
      <w:r>
        <w:rPr>
          <w:spacing w:val="-1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16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-16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rPr>
          <w:spacing w:val="-14"/>
        </w:rPr>
        <w:t>k</w:t>
      </w:r>
      <w:r>
        <w:t>an</w:t>
      </w:r>
      <w:r>
        <w:rPr>
          <w:spacing w:val="-16"/>
        </w:rPr>
        <w:t xml:space="preserve"> </w:t>
      </w:r>
      <w:r>
        <w:t>klassifiseres</w:t>
      </w:r>
      <w:r>
        <w:rPr>
          <w:spacing w:val="-17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o-</w:t>
      </w:r>
      <w:r>
        <w:rPr>
          <w:w w:val="88"/>
        </w:rPr>
        <w:t xml:space="preserve"> </w:t>
      </w:r>
      <w:r>
        <w:t>rasjon.</w:t>
      </w:r>
      <w:r>
        <w:rPr>
          <w:spacing w:val="-18"/>
        </w:rPr>
        <w:t xml:space="preserve"> </w:t>
      </w:r>
      <w:r>
        <w:rPr>
          <w:spacing w:val="-19"/>
        </w:rPr>
        <w:t>F</w:t>
      </w:r>
      <w:r>
        <w:t>or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danne</w:t>
      </w:r>
      <w:r>
        <w:rPr>
          <w:spacing w:val="-17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18"/>
        </w:rPr>
        <w:t xml:space="preserve"> </w:t>
      </w:r>
      <w:r>
        <w:rPr>
          <w:spacing w:val="-13"/>
        </w:rPr>
        <w:t>v</w:t>
      </w:r>
      <w:r>
        <w:t>aner</w:t>
      </w:r>
      <w:r>
        <w:rPr>
          <w:spacing w:val="-17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t>er,</w:t>
      </w:r>
      <w:r>
        <w:rPr>
          <w:spacing w:val="-17"/>
        </w:rPr>
        <w:t xml:space="preserve"> </w:t>
      </w:r>
      <w:r>
        <w:t>er</w:t>
      </w:r>
      <w:r>
        <w:rPr>
          <w:spacing w:val="-17"/>
        </w:rPr>
        <w:t xml:space="preserve"> </w:t>
      </w:r>
      <w:r>
        <w:t>det</w:t>
      </w:r>
      <w:r>
        <w:rPr>
          <w:spacing w:val="-18"/>
        </w:rPr>
        <w:t xml:space="preserve"> </w:t>
      </w:r>
      <w:r>
        <w:t>nød</w:t>
      </w:r>
      <w:r>
        <w:rPr>
          <w:spacing w:val="-8"/>
        </w:rPr>
        <w:t>v</w:t>
      </w:r>
      <w:r>
        <w:t>endig</w:t>
      </w:r>
      <w:r>
        <w:rPr>
          <w:spacing w:val="-3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8"/>
        </w:rPr>
        <w:t xml:space="preserve"> </w:t>
      </w:r>
      <w:r>
        <w:t>innføre</w:t>
      </w:r>
      <w:r>
        <w:rPr>
          <w:spacing w:val="-17"/>
        </w:rPr>
        <w:t xml:space="preserve"> </w:t>
      </w:r>
      <w:r>
        <w:t>klare</w:t>
      </w:r>
      <w:r>
        <w:rPr>
          <w:spacing w:val="-18"/>
        </w:rPr>
        <w:t xml:space="preserve"> </w:t>
      </w:r>
      <w:r>
        <w:t>regler</w:t>
      </w:r>
      <w:r>
        <w:rPr>
          <w:spacing w:val="-18"/>
        </w:rPr>
        <w:t xml:space="preserve"> </w:t>
      </w:r>
      <w:r>
        <w:t>og</w:t>
      </w:r>
      <w:r>
        <w:rPr>
          <w:spacing w:val="-17"/>
        </w:rPr>
        <w:t xml:space="preserve"> </w:t>
      </w:r>
      <w:r>
        <w:t>rutiner.</w:t>
      </w:r>
      <w:r>
        <w:rPr>
          <w:w w:val="94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19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opplæres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ordan</w:t>
      </w:r>
      <w:r>
        <w:rPr>
          <w:spacing w:val="-19"/>
        </w:rPr>
        <w:t xml:space="preserve"> </w:t>
      </w:r>
      <w:r>
        <w:t>de</w:t>
      </w:r>
      <w:r>
        <w:rPr>
          <w:spacing w:val="-20"/>
        </w:rPr>
        <w:t xml:space="preserve"> </w:t>
      </w:r>
      <w:r>
        <w:t>s</w:t>
      </w:r>
      <w:r>
        <w:rPr>
          <w:spacing w:val="-15"/>
        </w:rPr>
        <w:t>k</w:t>
      </w:r>
      <w:r>
        <w:t>al</w:t>
      </w:r>
      <w:r>
        <w:rPr>
          <w:spacing w:val="-19"/>
        </w:rPr>
        <w:t xml:space="preserve"> </w:t>
      </w:r>
      <w:r>
        <w:rPr>
          <w:spacing w:val="-8"/>
        </w:rPr>
        <w:t>k</w:t>
      </w:r>
      <w:r>
        <w:t>olla</w:t>
      </w:r>
      <w:r>
        <w:rPr>
          <w:spacing w:val="6"/>
        </w:rPr>
        <w:t>b</w:t>
      </w:r>
      <w:r>
        <w:t>orere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erandre.</w:t>
      </w:r>
      <w:r>
        <w:rPr>
          <w:spacing w:val="-18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tillegg</w:t>
      </w:r>
      <w:r>
        <w:rPr>
          <w:spacing w:val="-20"/>
        </w:rPr>
        <w:t xml:space="preserve"> </w:t>
      </w:r>
      <w:r>
        <w:rPr>
          <w:spacing w:val="-32"/>
        </w:rPr>
        <w:t>m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lærere</w:t>
      </w:r>
      <w:r>
        <w:rPr>
          <w:spacing w:val="-19"/>
        </w:rPr>
        <w:t xml:space="preserve"> </w:t>
      </w:r>
      <w:r>
        <w:t>tilrette-</w:t>
      </w:r>
      <w:r>
        <w:rPr>
          <w:w w:val="96"/>
        </w:rPr>
        <w:t xml:space="preserve"> </w:t>
      </w:r>
      <w:r>
        <w:t>legge</w:t>
      </w:r>
      <w:r>
        <w:rPr>
          <w:spacing w:val="-21"/>
        </w:rPr>
        <w:t xml:space="preserve"> </w:t>
      </w:r>
      <w:r>
        <w:t>g</w:t>
      </w:r>
      <w:r>
        <w:rPr>
          <w:spacing w:val="6"/>
        </w:rPr>
        <w:t>o</w:t>
      </w:r>
      <w:r>
        <w:t>de</w:t>
      </w:r>
      <w:r>
        <w:rPr>
          <w:spacing w:val="-21"/>
        </w:rPr>
        <w:t xml:space="preserve"> </w:t>
      </w:r>
      <w:r>
        <w:t>oppg</w:t>
      </w:r>
      <w:r>
        <w:rPr>
          <w:spacing w:val="-8"/>
        </w:rPr>
        <w:t>a</w:t>
      </w:r>
      <w:r>
        <w:rPr>
          <w:spacing w:val="-7"/>
        </w:rPr>
        <w:t>v</w:t>
      </w:r>
      <w:r>
        <w:t>er</w:t>
      </w:r>
      <w:r>
        <w:rPr>
          <w:spacing w:val="-21"/>
        </w:rPr>
        <w:t xml:space="preserve"> </w:t>
      </w:r>
      <w:r>
        <w:t>der</w:t>
      </w:r>
      <w:r>
        <w:rPr>
          <w:spacing w:val="-21"/>
        </w:rPr>
        <w:t xml:space="preserve"> </w:t>
      </w:r>
      <w:r>
        <w:t>slutt</w:t>
      </w:r>
      <w:del w:id="130" w:author="Mira" w:date="2016-12-09T14:46:00Z">
        <w:r w:rsidDel="00D56200">
          <w:rPr>
            <w:spacing w:val="-20"/>
          </w:rPr>
          <w:delText xml:space="preserve"> </w:delText>
        </w:r>
      </w:del>
      <w:r>
        <w:t>resultatet</w:t>
      </w:r>
      <w:r>
        <w:rPr>
          <w:spacing w:val="-21"/>
        </w:rPr>
        <w:t xml:space="preserve"> </w:t>
      </w:r>
      <w:r>
        <w:t>ik</w:t>
      </w:r>
      <w:r>
        <w:rPr>
          <w:spacing w:val="-8"/>
        </w:rPr>
        <w:t>k</w:t>
      </w:r>
      <w:r>
        <w:t>e</w:t>
      </w:r>
      <w:r>
        <w:rPr>
          <w:spacing w:val="-20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t>e</w:t>
      </w:r>
      <w:r>
        <w:rPr>
          <w:spacing w:val="-8"/>
        </w:rPr>
        <w:t>n</w:t>
      </w:r>
      <w:r>
        <w:rPr>
          <w:spacing w:val="-7"/>
        </w:rPr>
        <w:t>t</w:t>
      </w:r>
      <w:r>
        <w:t>ydig.</w:t>
      </w:r>
      <w:r>
        <w:rPr>
          <w:spacing w:val="-20"/>
        </w:rPr>
        <w:t xml:space="preserve"> </w:t>
      </w:r>
      <w:r>
        <w:t>Grup</w:t>
      </w:r>
      <w:r>
        <w:rPr>
          <w:spacing w:val="6"/>
        </w:rPr>
        <w:t>p</w:t>
      </w:r>
      <w:r>
        <w:t>esa</w:t>
      </w:r>
      <w:r>
        <w:rPr>
          <w:spacing w:val="-8"/>
        </w:rPr>
        <w:t>m</w:t>
      </w:r>
      <w:r>
        <w:t>taler</w:t>
      </w:r>
      <w:r>
        <w:rPr>
          <w:spacing w:val="-21"/>
        </w:rPr>
        <w:t xml:space="preserve"> </w:t>
      </w:r>
      <w:r>
        <w:t>mister</w:t>
      </w:r>
      <w:r>
        <w:rPr>
          <w:spacing w:val="-21"/>
        </w:rPr>
        <w:t xml:space="preserve"> </w:t>
      </w:r>
      <w:r>
        <w:t>sin</w:t>
      </w:r>
      <w:r>
        <w:rPr>
          <w:spacing w:val="-20"/>
        </w:rPr>
        <w:t xml:space="preserve"> </w:t>
      </w:r>
      <w:r>
        <w:rPr>
          <w:spacing w:val="6"/>
        </w:rPr>
        <w:t>p</w:t>
      </w:r>
      <w:r>
        <w:t>otens</w:t>
      </w:r>
      <w:r>
        <w:rPr>
          <w:spacing w:val="-21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w w:val="94"/>
        </w:rPr>
        <w:t xml:space="preserve"> </w:t>
      </w:r>
      <w:r>
        <w:t>det</w:t>
      </w:r>
      <w:r>
        <w:rPr>
          <w:spacing w:val="-31"/>
        </w:rPr>
        <w:t xml:space="preserve"> </w:t>
      </w:r>
      <w:r>
        <w:t>gjelder</w:t>
      </w:r>
      <w:r>
        <w:rPr>
          <w:spacing w:val="-30"/>
        </w:rPr>
        <w:t xml:space="preserve"> </w:t>
      </w:r>
      <w:r>
        <w:rPr>
          <w:spacing w:val="-2"/>
        </w:rPr>
        <w:t>læringsutb</w:t>
      </w:r>
      <w:r>
        <w:rPr>
          <w:spacing w:val="-1"/>
        </w:rPr>
        <w:t>ytte</w:t>
      </w:r>
      <w:r>
        <w:rPr>
          <w:spacing w:val="-29"/>
        </w:rPr>
        <w:t xml:space="preserve"> </w:t>
      </w:r>
      <w:r>
        <w:rPr>
          <w:spacing w:val="-3"/>
        </w:rPr>
        <w:t>hvis</w:t>
      </w:r>
      <w:r>
        <w:rPr>
          <w:spacing w:val="-30"/>
        </w:rPr>
        <w:t xml:space="preserve"> </w:t>
      </w:r>
      <w:r>
        <w:t>de</w:t>
      </w:r>
      <w:r>
        <w:rPr>
          <w:spacing w:val="-30"/>
        </w:rPr>
        <w:t xml:space="preserve"> </w:t>
      </w:r>
      <w:r>
        <w:t>har</w:t>
      </w:r>
      <w:r>
        <w:rPr>
          <w:spacing w:val="-30"/>
        </w:rPr>
        <w:t xml:space="preserve"> </w:t>
      </w:r>
      <w:del w:id="131" w:author="Mira" w:date="2016-12-09T14:46:00Z">
        <w:r w:rsidDel="00D756D4">
          <w:delText>et</w:delText>
        </w:r>
        <w:r w:rsidDel="00D756D4">
          <w:rPr>
            <w:spacing w:val="-30"/>
          </w:rPr>
          <w:delText xml:space="preserve"> </w:delText>
        </w:r>
      </w:del>
      <w:r>
        <w:t>preg</w:t>
      </w:r>
      <w:r>
        <w:rPr>
          <w:spacing w:val="-30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0"/>
        </w:rPr>
        <w:t xml:space="preserve"> </w:t>
      </w:r>
      <w:r>
        <w:t>samarbeid</w:t>
      </w:r>
      <w:ins w:id="132" w:author="Mira" w:date="2016-12-09T14:46:00Z">
        <w:r w:rsidR="00D756D4">
          <w:t>,</w:t>
        </w:r>
      </w:ins>
      <w:r>
        <w:rPr>
          <w:spacing w:val="-30"/>
        </w:rPr>
        <w:t xml:space="preserve"> </w:t>
      </w:r>
      <w:r>
        <w:t>men</w:t>
      </w:r>
      <w:r>
        <w:rPr>
          <w:spacing w:val="-30"/>
        </w:rPr>
        <w:t xml:space="preserve"> </w:t>
      </w:r>
      <w:r>
        <w:t>ingen</w:t>
      </w:r>
      <w:r>
        <w:rPr>
          <w:spacing w:val="-30"/>
        </w:rPr>
        <w:t xml:space="preserve"> </w:t>
      </w:r>
      <w:r>
        <w:rPr>
          <w:spacing w:val="-2"/>
        </w:rPr>
        <w:t>kollaborasjon.</w:t>
      </w:r>
      <w:r>
        <w:rPr>
          <w:spacing w:val="-30"/>
        </w:rPr>
        <w:t xml:space="preserve"> </w:t>
      </w:r>
      <w:r>
        <w:t>Individets</w:t>
      </w:r>
      <w:r>
        <w:rPr>
          <w:spacing w:val="71"/>
          <w:w w:val="94"/>
        </w:rPr>
        <w:t xml:space="preserve"> </w:t>
      </w:r>
      <w:r>
        <w:t>største</w:t>
      </w:r>
      <w:r>
        <w:rPr>
          <w:spacing w:val="4"/>
        </w:rPr>
        <w:t xml:space="preserve"> </w:t>
      </w:r>
      <w:r>
        <w:rPr>
          <w:spacing w:val="-1"/>
        </w:rPr>
        <w:t>utbytte</w:t>
      </w:r>
      <w:r>
        <w:rPr>
          <w:spacing w:val="3"/>
        </w:rPr>
        <w:t xml:space="preserve"> </w:t>
      </w:r>
      <w:r>
        <w:t>fra</w:t>
      </w:r>
      <w:r>
        <w:rPr>
          <w:spacing w:val="4"/>
        </w:rPr>
        <w:t xml:space="preserve"> </w:t>
      </w:r>
      <w:r>
        <w:rPr>
          <w:spacing w:val="-2"/>
        </w:rPr>
        <w:t>utforskende</w:t>
      </w:r>
      <w:r>
        <w:rPr>
          <w:spacing w:val="4"/>
        </w:rPr>
        <w:t xml:space="preserve"> </w:t>
      </w:r>
      <w:r>
        <w:rPr>
          <w:spacing w:val="-2"/>
        </w:rPr>
        <w:t>samtaler</w:t>
      </w:r>
      <w:r>
        <w:rPr>
          <w:spacing w:val="4"/>
        </w:rPr>
        <w:t xml:space="preserve"> </w:t>
      </w:r>
      <w:r>
        <w:t>er</w:t>
      </w:r>
      <w:r>
        <w:rPr>
          <w:spacing w:val="4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4"/>
        </w:rPr>
        <w:t xml:space="preserve"> </w:t>
      </w:r>
      <w:r>
        <w:t>endt</w:t>
      </w:r>
      <w:r>
        <w:rPr>
          <w:spacing w:val="4"/>
        </w:rPr>
        <w:t xml:space="preserve"> </w:t>
      </w:r>
      <w:r>
        <w:rPr>
          <w:spacing w:val="-2"/>
        </w:rPr>
        <w:t>kollaborasjon</w:t>
      </w:r>
      <w:r>
        <w:rPr>
          <w:spacing w:val="4"/>
        </w:rPr>
        <w:t xml:space="preserve"> </w:t>
      </w:r>
      <w:r>
        <w:t>ender</w:t>
      </w:r>
      <w:r>
        <w:rPr>
          <w:spacing w:val="4"/>
        </w:rPr>
        <w:t xml:space="preserve"> </w:t>
      </w:r>
      <w:r>
        <w:t>han</w:t>
      </w:r>
      <w:ins w:id="133" w:author="Mira" w:date="2016-12-09T14:46:00Z">
        <w:r w:rsidR="00D756D4">
          <w:t>/hun</w:t>
        </w:r>
      </w:ins>
      <w:r>
        <w:rPr>
          <w:spacing w:val="4"/>
        </w:rPr>
        <w:t xml:space="preserve"> </w:t>
      </w:r>
      <w:r>
        <w:t>opp</w:t>
      </w:r>
      <w:r>
        <w:rPr>
          <w:spacing w:val="4"/>
        </w:rPr>
        <w:t xml:space="preserve"> </w:t>
      </w:r>
      <w:r>
        <w:t>med</w:t>
      </w:r>
      <w:r>
        <w:rPr>
          <w:spacing w:val="4"/>
        </w:rPr>
        <w:t xml:space="preserve"> </w:t>
      </w:r>
      <w:r>
        <w:t>en</w:t>
      </w:r>
      <w:r>
        <w:rPr>
          <w:spacing w:val="39"/>
          <w:w w:val="90"/>
        </w:rPr>
        <w:t xml:space="preserve"> </w:t>
      </w:r>
      <w:r>
        <w:rPr>
          <w:spacing w:val="-5"/>
        </w:rPr>
        <w:t>n</w:t>
      </w:r>
      <w:r>
        <w:rPr>
          <w:spacing w:val="-4"/>
        </w:rPr>
        <w:t>y</w:t>
      </w:r>
      <w:r>
        <w:rPr>
          <w:spacing w:val="-1"/>
        </w:rPr>
        <w:t xml:space="preserve"> </w:t>
      </w:r>
      <w:r>
        <w:rPr>
          <w:spacing w:val="-2"/>
        </w:rPr>
        <w:t>oppfatning.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oppfatning</w:t>
      </w:r>
      <w:r>
        <w:rPr>
          <w:spacing w:val="-1"/>
        </w:rPr>
        <w:t xml:space="preserve"> </w:t>
      </w:r>
      <w:r>
        <w:t>som</w:t>
      </w:r>
      <w:r>
        <w:rPr>
          <w:spacing w:val="-1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 xml:space="preserve">farget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1"/>
        </w:rPr>
        <w:t xml:space="preserve"> </w:t>
      </w:r>
      <w:r>
        <w:t>bidrag</w:t>
      </w:r>
      <w:r>
        <w:rPr>
          <w:spacing w:val="-1"/>
        </w:rPr>
        <w:t xml:space="preserve"> </w:t>
      </w:r>
      <w:r>
        <w:t>fra</w:t>
      </w:r>
      <w:r>
        <w:rPr>
          <w:spacing w:val="-1"/>
        </w:rPr>
        <w:t xml:space="preserve"> </w:t>
      </w:r>
      <w:r>
        <w:t>andre</w:t>
      </w:r>
      <w:r>
        <w:rPr>
          <w:spacing w:val="-1"/>
        </w:rPr>
        <w:t xml:space="preserve"> </w:t>
      </w:r>
      <w:r>
        <w:rPr>
          <w:spacing w:val="-3"/>
        </w:rPr>
        <w:t>elever</w:t>
      </w:r>
      <w:r>
        <w:rPr>
          <w:spacing w:val="-1"/>
        </w:rPr>
        <w:t xml:space="preserve"> </w:t>
      </w:r>
      <w:r>
        <w:t xml:space="preserve">gjennom </w:t>
      </w:r>
      <w:r>
        <w:rPr>
          <w:spacing w:val="-2"/>
        </w:rPr>
        <w:t>samtalene.</w:t>
      </w:r>
      <w:r>
        <w:rPr>
          <w:spacing w:val="-1"/>
        </w:rPr>
        <w:t xml:space="preserve"> </w:t>
      </w:r>
      <w:r>
        <w:t>I</w:t>
      </w:r>
      <w:r>
        <w:rPr>
          <w:spacing w:val="53"/>
          <w:w w:val="90"/>
        </w:rPr>
        <w:t xml:space="preserve"> </w:t>
      </w:r>
      <w:r>
        <w:t>motsetning</w:t>
      </w:r>
      <w:r>
        <w:rPr>
          <w:spacing w:val="-7"/>
        </w:rPr>
        <w:t xml:space="preserve"> </w:t>
      </w:r>
      <w:r>
        <w:t>til</w:t>
      </w:r>
      <w:r>
        <w:rPr>
          <w:spacing w:val="-6"/>
        </w:rPr>
        <w:t xml:space="preserve"> </w:t>
      </w:r>
      <w:r>
        <w:rPr>
          <w:spacing w:val="-2"/>
        </w:rPr>
        <w:t>helklassesamtaler,</w:t>
      </w:r>
      <w:r>
        <w:rPr>
          <w:spacing w:val="-5"/>
        </w:rPr>
        <w:t xml:space="preserve"> </w:t>
      </w:r>
      <w:r>
        <w:rPr>
          <w:spacing w:val="-3"/>
        </w:rPr>
        <w:t>tilbyr</w:t>
      </w:r>
      <w:r>
        <w:rPr>
          <w:spacing w:val="-6"/>
        </w:rPr>
        <w:t xml:space="preserve"> </w:t>
      </w:r>
      <w:r>
        <w:rPr>
          <w:spacing w:val="-2"/>
        </w:rPr>
        <w:t>utforskende</w:t>
      </w:r>
      <w:r>
        <w:rPr>
          <w:spacing w:val="-6"/>
        </w:rPr>
        <w:t xml:space="preserve"> </w:t>
      </w:r>
      <w:r>
        <w:rPr>
          <w:spacing w:val="-2"/>
        </w:rPr>
        <w:t>samtaler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rPr>
          <w:spacing w:val="1"/>
        </w:rPr>
        <w:t>bedre</w:t>
      </w:r>
      <w:r>
        <w:rPr>
          <w:spacing w:val="-5"/>
        </w:rPr>
        <w:t xml:space="preserve"> </w:t>
      </w:r>
      <w:r>
        <w:rPr>
          <w:spacing w:val="-2"/>
        </w:rPr>
        <w:t>innblikk</w:t>
      </w:r>
      <w:r>
        <w:rPr>
          <w:spacing w:val="-6"/>
        </w:rPr>
        <w:t xml:space="preserve"> </w:t>
      </w:r>
      <w:del w:id="134" w:author="Mira" w:date="2016-12-09T14:47:00Z">
        <w:r w:rsidDel="00006D56">
          <w:delText>inn</w:delText>
        </w:r>
        <w:r w:rsidDel="00006D56">
          <w:rPr>
            <w:spacing w:val="-6"/>
          </w:rPr>
          <w:delText xml:space="preserve"> </w:delText>
        </w:r>
      </w:del>
      <w:r>
        <w:t>i</w:t>
      </w:r>
      <w:r>
        <w:rPr>
          <w:spacing w:val="-6"/>
        </w:rPr>
        <w:t xml:space="preserve"> </w:t>
      </w:r>
      <w:r>
        <w:rPr>
          <w:spacing w:val="-2"/>
        </w:rPr>
        <w:t>elevenes</w:t>
      </w:r>
      <w:r>
        <w:rPr>
          <w:spacing w:val="45"/>
          <w:w w:val="90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aelse.</w:t>
      </w:r>
      <w:r>
        <w:rPr>
          <w:spacing w:val="1"/>
          <w:w w:val="95"/>
        </w:rPr>
        <w:t xml:space="preserve"> </w:t>
      </w:r>
      <w:r>
        <w:rPr>
          <w:w w:val="95"/>
        </w:rPr>
        <w:t>Her</w:t>
      </w:r>
      <w:r>
        <w:rPr>
          <w:spacing w:val="1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lærer</w:t>
      </w:r>
      <w:r>
        <w:rPr>
          <w:spacing w:val="1"/>
          <w:w w:val="95"/>
        </w:rPr>
        <w:t xml:space="preserve"> </w:t>
      </w:r>
      <w:r>
        <w:rPr>
          <w:w w:val="95"/>
        </w:rPr>
        <w:t>lettere obser</w:t>
      </w:r>
      <w:r>
        <w:rPr>
          <w:spacing w:val="-8"/>
          <w:w w:val="95"/>
        </w:rPr>
        <w:t>v</w:t>
      </w:r>
      <w:r>
        <w:rPr>
          <w:spacing w:val="-2"/>
          <w:w w:val="95"/>
        </w:rPr>
        <w:t>e</w:t>
      </w:r>
      <w:r>
        <w:rPr>
          <w:w w:val="95"/>
        </w:rPr>
        <w:t>re</w:t>
      </w:r>
      <w:r>
        <w:rPr>
          <w:spacing w:val="2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ene</w:t>
      </w:r>
      <w:r>
        <w:rPr>
          <w:spacing w:val="1"/>
          <w:w w:val="95"/>
        </w:rPr>
        <w:t xml:space="preserve"> </w:t>
      </w:r>
      <w:r>
        <w:rPr>
          <w:w w:val="95"/>
        </w:rPr>
        <w:t>og</w:t>
      </w:r>
      <w:r>
        <w:rPr>
          <w:spacing w:val="1"/>
          <w:w w:val="95"/>
        </w:rPr>
        <w:t xml:space="preserve"> </w:t>
      </w:r>
      <w:r>
        <w:rPr>
          <w:spacing w:val="-7"/>
          <w:w w:val="95"/>
        </w:rPr>
        <w:t>v</w:t>
      </w:r>
      <w:r>
        <w:rPr>
          <w:w w:val="95"/>
        </w:rPr>
        <w:t>eilede</w:t>
      </w:r>
      <w:r>
        <w:rPr>
          <w:spacing w:val="2"/>
          <w:w w:val="95"/>
        </w:rPr>
        <w:t xml:space="preserve"> </w:t>
      </w:r>
      <w:r>
        <w:rPr>
          <w:w w:val="95"/>
        </w:rPr>
        <w:t>dem</w:t>
      </w:r>
      <w:r>
        <w:rPr>
          <w:spacing w:val="1"/>
          <w:w w:val="95"/>
        </w:rPr>
        <w:t xml:space="preserve"> </w:t>
      </w:r>
      <w:r>
        <w:rPr>
          <w:w w:val="95"/>
        </w:rPr>
        <w:t>i</w:t>
      </w:r>
      <w:r>
        <w:rPr>
          <w:spacing w:val="1"/>
          <w:w w:val="95"/>
        </w:rPr>
        <w:t xml:space="preserve"> </w:t>
      </w:r>
      <w:r>
        <w:rPr>
          <w:w w:val="95"/>
        </w:rPr>
        <w:t>den</w:t>
      </w:r>
      <w:r>
        <w:rPr>
          <w:spacing w:val="1"/>
          <w:w w:val="95"/>
        </w:rPr>
        <w:t xml:space="preserve"> </w:t>
      </w:r>
      <w:r>
        <w:rPr>
          <w:w w:val="95"/>
        </w:rPr>
        <w:t>nærmeste</w:t>
      </w:r>
      <w:r>
        <w:rPr>
          <w:spacing w:val="1"/>
          <w:w w:val="95"/>
        </w:rPr>
        <w:t xml:space="preserve"> </w:t>
      </w:r>
      <w:r>
        <w:rPr>
          <w:w w:val="95"/>
        </w:rPr>
        <w:t>utvik</w:t>
      </w:r>
      <w:del w:id="135" w:author="Mira" w:date="2016-12-09T14:47:00Z">
        <w:r w:rsidDel="00006D56">
          <w:rPr>
            <w:w w:val="95"/>
          </w:rPr>
          <w:delText>-</w:delText>
        </w:r>
        <w:r w:rsidDel="00006D56">
          <w:rPr>
            <w:w w:val="97"/>
          </w:rPr>
          <w:delText xml:space="preserve"> </w:delText>
        </w:r>
      </w:del>
      <w:r>
        <w:t>lingssonen.</w:t>
      </w:r>
    </w:p>
    <w:p w14:paraId="24A34170" w14:textId="77777777" w:rsidR="006C5653" w:rsidRDefault="006C5653">
      <w:pPr>
        <w:spacing w:before="5"/>
        <w:rPr>
          <w:rFonts w:ascii="Georgia" w:eastAsia="Georgia" w:hAnsi="Georgia" w:cs="Georgia"/>
          <w:sz w:val="25"/>
          <w:szCs w:val="25"/>
        </w:rPr>
      </w:pPr>
    </w:p>
    <w:p w14:paraId="261235B6" w14:textId="77777777" w:rsidR="006C5653" w:rsidRDefault="000B271B">
      <w:pPr>
        <w:pStyle w:val="BodyText"/>
        <w:jc w:val="both"/>
      </w:pPr>
      <w:commentRangeStart w:id="136"/>
      <w:r>
        <w:rPr>
          <w:w w:val="95"/>
        </w:rPr>
        <w:t>Det</w:t>
      </w:r>
      <w:r>
        <w:rPr>
          <w:spacing w:val="-10"/>
          <w:w w:val="95"/>
        </w:rPr>
        <w:t xml:space="preserve"> 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9"/>
          <w:w w:val="95"/>
        </w:rPr>
        <w:t xml:space="preserve"> </w:t>
      </w:r>
      <w:r>
        <w:rPr>
          <w:w w:val="95"/>
        </w:rPr>
        <w:t>et</w:t>
      </w:r>
      <w:r>
        <w:rPr>
          <w:spacing w:val="-9"/>
          <w:w w:val="95"/>
        </w:rPr>
        <w:t xml:space="preserve"> </w:t>
      </w:r>
      <w:r>
        <w:rPr>
          <w:w w:val="95"/>
        </w:rPr>
        <w:t>spørs</w:t>
      </w:r>
      <w:r>
        <w:rPr>
          <w:spacing w:val="-31"/>
          <w:w w:val="95"/>
        </w:rPr>
        <w:t>m</w:t>
      </w:r>
      <w:r>
        <w:rPr>
          <w:spacing w:val="-96"/>
          <w:w w:val="95"/>
        </w:rPr>
        <w:t>˚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9"/>
          <w:w w:val="95"/>
        </w:rPr>
        <w:t xml:space="preserve"> </w:t>
      </w:r>
      <w:r>
        <w:rPr>
          <w:w w:val="95"/>
        </w:rPr>
        <w:t>om</w:t>
      </w:r>
      <w:r>
        <w:rPr>
          <w:spacing w:val="-9"/>
          <w:w w:val="95"/>
        </w:rPr>
        <w:t xml:space="preserve"> </w:t>
      </w:r>
      <w:r>
        <w:rPr>
          <w:w w:val="95"/>
        </w:rPr>
        <w:t>utfors</w:t>
      </w:r>
      <w:r>
        <w:rPr>
          <w:spacing w:val="-8"/>
          <w:w w:val="95"/>
        </w:rPr>
        <w:t>k</w:t>
      </w:r>
      <w:r>
        <w:rPr>
          <w:w w:val="95"/>
        </w:rPr>
        <w:t>ende</w:t>
      </w:r>
      <w:r>
        <w:rPr>
          <w:spacing w:val="-9"/>
          <w:w w:val="95"/>
        </w:rPr>
        <w:t xml:space="preserve"> </w:t>
      </w:r>
      <w:r>
        <w:rPr>
          <w:w w:val="95"/>
        </w:rPr>
        <w:t>sa</w:t>
      </w:r>
      <w:r>
        <w:rPr>
          <w:spacing w:val="-8"/>
          <w:w w:val="95"/>
        </w:rPr>
        <w:t>m</w:t>
      </w:r>
      <w:r>
        <w:rPr>
          <w:w w:val="95"/>
        </w:rPr>
        <w:t>ta</w:t>
      </w:r>
      <w:r>
        <w:rPr>
          <w:spacing w:val="-1"/>
          <w:w w:val="95"/>
        </w:rPr>
        <w:t>l</w:t>
      </w:r>
      <w:r>
        <w:rPr>
          <w:w w:val="95"/>
        </w:rPr>
        <w:t>er</w:t>
      </w:r>
      <w:r>
        <w:rPr>
          <w:spacing w:val="-9"/>
          <w:w w:val="95"/>
        </w:rPr>
        <w:t xml:space="preserve"> </w:t>
      </w:r>
      <w:r>
        <w:rPr>
          <w:spacing w:val="-13"/>
          <w:w w:val="95"/>
        </w:rPr>
        <w:t>k</w:t>
      </w:r>
      <w:r>
        <w:rPr>
          <w:w w:val="95"/>
        </w:rPr>
        <w:t>an</w:t>
      </w:r>
      <w:r>
        <w:rPr>
          <w:spacing w:val="-9"/>
          <w:w w:val="95"/>
        </w:rPr>
        <w:t xml:space="preserve"> </w:t>
      </w:r>
      <w:r>
        <w:rPr>
          <w:w w:val="95"/>
        </w:rPr>
        <w:t>danne</w:t>
      </w:r>
      <w:r>
        <w:rPr>
          <w:spacing w:val="-9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</w:t>
      </w:r>
      <w:r>
        <w:rPr>
          <w:spacing w:val="-9"/>
          <w:w w:val="95"/>
        </w:rPr>
        <w:t xml:space="preserve"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aelse,</w:t>
      </w:r>
      <w:r>
        <w:rPr>
          <w:spacing w:val="-9"/>
          <w:w w:val="95"/>
        </w:rPr>
        <w:t xml:space="preserve"> </w:t>
      </w:r>
      <w:r>
        <w:rPr>
          <w:w w:val="95"/>
        </w:rPr>
        <w:t>men</w:t>
      </w:r>
      <w:r>
        <w:rPr>
          <w:spacing w:val="-9"/>
          <w:w w:val="95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ordan.</w:t>
      </w:r>
      <w:commentRangeEnd w:id="136"/>
      <w:r w:rsidR="00006D56">
        <w:rPr>
          <w:rStyle w:val="CommentReference"/>
          <w:rFonts w:asciiTheme="minorHAnsi" w:eastAsiaTheme="minorHAnsi" w:hAnsiTheme="minorHAnsi"/>
        </w:rPr>
        <w:commentReference w:id="136"/>
      </w:r>
    </w:p>
    <w:p w14:paraId="23A360A9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4DBFE931" w14:textId="77777777" w:rsidR="006C5653" w:rsidRDefault="006C5653">
      <w:pPr>
        <w:spacing w:before="6"/>
        <w:rPr>
          <w:rFonts w:ascii="Georgia" w:eastAsia="Georgia" w:hAnsi="Georgia" w:cs="Georgia"/>
          <w:sz w:val="17"/>
          <w:szCs w:val="17"/>
        </w:rPr>
      </w:pPr>
    </w:p>
    <w:p w14:paraId="5661E6AC" w14:textId="77777777" w:rsidR="006C5653" w:rsidRDefault="006805F4">
      <w:pPr>
        <w:spacing w:line="20" w:lineRule="atLeast"/>
        <w:ind w:left="132"/>
        <w:rPr>
          <w:rFonts w:ascii="Georgia" w:eastAsia="Georgia" w:hAnsi="Georgia" w:cs="Georgia"/>
          <w:sz w:val="2"/>
          <w:szCs w:val="2"/>
        </w:rPr>
      </w:pPr>
      <w:r>
        <w:rPr>
          <w:rFonts w:ascii="Georgia" w:eastAsia="Georgia" w:hAnsi="Georgia" w:cs="Georgia"/>
          <w:sz w:val="2"/>
          <w:szCs w:val="2"/>
        </w:rPr>
      </w:r>
      <w:r>
        <w:rPr>
          <w:rFonts w:ascii="Georgia" w:eastAsia="Georgia" w:hAnsi="Georgia" w:cs="Georgia"/>
          <w:sz w:val="2"/>
          <w:szCs w:val="2"/>
        </w:rPr>
        <w:pict w14:anchorId="1E51DCC0">
          <v:group id="_x0000_s1035" style="width:193.4pt;height:.4pt;mso-position-horizontal-relative:char;mso-position-vertical-relative:line" coordsize="3868,8">
            <v:group id="_x0000_s1036" style="position:absolute;left:4;top:4;width:3860;height:2" coordorigin="4,4" coordsize="3860,2">
              <v:shape id="_x0000_s1037" style="position:absolute;left:4;top:4;width:3860;height:2" coordorigin="4,4" coordsize="3860,0" path="m4,4l3863,4e" filled="f" strokeweight="5055emu">
                <v:path arrowok="t"/>
              </v:shape>
            </v:group>
            <w10:wrap type="none"/>
            <w10:anchorlock/>
          </v:group>
        </w:pict>
      </w:r>
    </w:p>
    <w:p w14:paraId="04DB4794" w14:textId="77777777" w:rsidR="006C5653" w:rsidRDefault="000B271B">
      <w:pPr>
        <w:spacing w:line="242" w:lineRule="exact"/>
        <w:ind w:left="405"/>
        <w:rPr>
          <w:rFonts w:ascii="Century" w:eastAsia="Century" w:hAnsi="Century" w:cs="Century"/>
          <w:sz w:val="20"/>
          <w:szCs w:val="20"/>
        </w:rPr>
      </w:pPr>
      <w:r>
        <w:rPr>
          <w:rFonts w:ascii="Bauhaus 93" w:hAnsi="Bauhaus 93"/>
          <w:spacing w:val="9"/>
          <w:w w:val="95"/>
          <w:position w:val="7"/>
          <w:sz w:val="14"/>
        </w:rPr>
        <w:t>5</w:t>
      </w:r>
      <w:r>
        <w:rPr>
          <w:rFonts w:ascii="Century" w:hAnsi="Century"/>
          <w:w w:val="95"/>
          <w:sz w:val="20"/>
        </w:rPr>
        <w:t>Praksis</w:t>
      </w:r>
      <w:r>
        <w:rPr>
          <w:rFonts w:ascii="Century" w:hAnsi="Century"/>
          <w:spacing w:val="-7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eileder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spacing w:val="-11"/>
          <w:w w:val="95"/>
          <w:sz w:val="20"/>
        </w:rPr>
        <w:t>v</w:t>
      </w:r>
      <w:r>
        <w:rPr>
          <w:rFonts w:ascii="Century" w:hAnsi="Century"/>
          <w:w w:val="95"/>
          <w:sz w:val="20"/>
        </w:rPr>
        <w:t>algte</w:t>
      </w:r>
      <w:r>
        <w:rPr>
          <w:rFonts w:ascii="Century" w:hAnsi="Century"/>
          <w:spacing w:val="-29"/>
          <w:w w:val="95"/>
          <w:sz w:val="20"/>
        </w:rPr>
        <w:t xml:space="preserve"> </w:t>
      </w:r>
      <w:r>
        <w:rPr>
          <w:rFonts w:ascii="Century" w:hAnsi="Century"/>
          <w:spacing w:val="-53"/>
          <w:w w:val="95"/>
          <w:sz w:val="20"/>
        </w:rPr>
        <w:t>˚</w:t>
      </w:r>
      <w:r>
        <w:rPr>
          <w:rFonts w:ascii="Century" w:hAnsi="Century"/>
          <w:w w:val="95"/>
          <w:sz w:val="20"/>
        </w:rPr>
        <w:t>a</w:t>
      </w:r>
      <w:r>
        <w:rPr>
          <w:rFonts w:ascii="Century" w:hAnsi="Century"/>
          <w:spacing w:val="-16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utføre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dette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etter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endt</w:t>
      </w:r>
      <w:r>
        <w:rPr>
          <w:rFonts w:ascii="Century" w:hAnsi="Century"/>
          <w:spacing w:val="-15"/>
          <w:w w:val="95"/>
          <w:sz w:val="20"/>
        </w:rPr>
        <w:t xml:space="preserve"> </w:t>
      </w:r>
      <w:r>
        <w:rPr>
          <w:rFonts w:ascii="Century" w:hAnsi="Century"/>
          <w:w w:val="95"/>
          <w:sz w:val="20"/>
        </w:rPr>
        <w:t>praksis</w:t>
      </w:r>
      <w:r>
        <w:rPr>
          <w:rFonts w:ascii="Century" w:hAnsi="Century"/>
          <w:spacing w:val="5"/>
          <w:w w:val="95"/>
          <w:sz w:val="20"/>
        </w:rPr>
        <w:t>p</w:t>
      </w:r>
      <w:r>
        <w:rPr>
          <w:rFonts w:ascii="Century" w:hAnsi="Century"/>
          <w:w w:val="95"/>
          <w:sz w:val="20"/>
        </w:rPr>
        <w:t>eri</w:t>
      </w:r>
      <w:r>
        <w:rPr>
          <w:rFonts w:ascii="Century" w:hAnsi="Century"/>
          <w:spacing w:val="5"/>
          <w:w w:val="95"/>
          <w:sz w:val="20"/>
        </w:rPr>
        <w:t>o</w:t>
      </w:r>
      <w:r>
        <w:rPr>
          <w:rFonts w:ascii="Century" w:hAnsi="Century"/>
          <w:w w:val="95"/>
          <w:sz w:val="20"/>
        </w:rPr>
        <w:t>de.</w:t>
      </w:r>
    </w:p>
    <w:p w14:paraId="6B55AC3D" w14:textId="77777777" w:rsidR="006C5653" w:rsidRDefault="006C5653">
      <w:pPr>
        <w:spacing w:line="242" w:lineRule="exact"/>
        <w:rPr>
          <w:rFonts w:ascii="Century" w:eastAsia="Century" w:hAnsi="Century" w:cs="Century"/>
          <w:sz w:val="20"/>
          <w:szCs w:val="20"/>
        </w:rPr>
        <w:sectPr w:rsidR="006C5653">
          <w:pgSz w:w="12240" w:h="15840"/>
          <w:pgMar w:top="1280" w:right="1180" w:bottom="860" w:left="1160" w:header="0" w:footer="677" w:gutter="0"/>
          <w:cols w:space="708"/>
        </w:sectPr>
      </w:pPr>
    </w:p>
    <w:p w14:paraId="50BD9832" w14:textId="77777777" w:rsidR="006C5653" w:rsidRDefault="006C5653">
      <w:pPr>
        <w:rPr>
          <w:rFonts w:ascii="Century" w:eastAsia="Century" w:hAnsi="Century" w:cs="Century"/>
          <w:sz w:val="20"/>
          <w:szCs w:val="20"/>
        </w:rPr>
      </w:pPr>
    </w:p>
    <w:p w14:paraId="14848FB5" w14:textId="77777777" w:rsidR="006C5653" w:rsidRDefault="006C5653">
      <w:pPr>
        <w:spacing w:before="7"/>
        <w:rPr>
          <w:rFonts w:ascii="Century" w:eastAsia="Century" w:hAnsi="Century" w:cs="Century"/>
          <w:sz w:val="19"/>
          <w:szCs w:val="19"/>
        </w:rPr>
      </w:pPr>
    </w:p>
    <w:p w14:paraId="3C89C88E" w14:textId="77777777" w:rsidR="006C5653" w:rsidRDefault="000B271B">
      <w:pPr>
        <w:pStyle w:val="Heading1"/>
        <w:numPr>
          <w:ilvl w:val="0"/>
          <w:numId w:val="8"/>
        </w:numPr>
        <w:tabs>
          <w:tab w:val="left" w:pos="796"/>
        </w:tabs>
        <w:spacing w:before="46"/>
        <w:ind w:hanging="679"/>
        <w:jc w:val="both"/>
        <w:rPr>
          <w:b w:val="0"/>
          <w:bCs w:val="0"/>
        </w:rPr>
      </w:pPr>
      <w:r>
        <w:t>Klassebeskrivelse</w:t>
      </w:r>
    </w:p>
    <w:p w14:paraId="0CDFB31A" w14:textId="77777777" w:rsidR="006C5653" w:rsidRDefault="000B271B">
      <w:pPr>
        <w:pStyle w:val="BodyText"/>
        <w:spacing w:before="231" w:line="254" w:lineRule="auto"/>
        <w:ind w:left="115"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 xml:space="preserve"> </w:t>
      </w:r>
      <w:r>
        <w:rPr>
          <w:w w:val="95"/>
        </w:rPr>
        <w:t>er</w:t>
      </w:r>
      <w:r>
        <w:rPr>
          <w:spacing w:val="-3"/>
          <w:w w:val="95"/>
        </w:rPr>
        <w:t xml:space="preserve"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 xml:space="preserve"> </w:t>
      </w:r>
      <w:r>
        <w:rPr>
          <w:w w:val="95"/>
        </w:rPr>
        <w:t>i</w:t>
      </w:r>
      <w:r>
        <w:rPr>
          <w:spacing w:val="-3"/>
          <w:w w:val="95"/>
        </w:rPr>
        <w:t xml:space="preserve"> </w:t>
      </w:r>
      <w:r>
        <w:rPr>
          <w:w w:val="95"/>
        </w:rPr>
        <w:t>et</w:t>
      </w:r>
      <w:r>
        <w:rPr>
          <w:spacing w:val="-3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 xml:space="preserve"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 xml:space="preserve"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 xml:space="preserve"> </w:t>
      </w:r>
      <w:r>
        <w:rPr>
          <w:w w:val="95"/>
        </w:rPr>
        <w:t>har</w:t>
      </w:r>
      <w:r>
        <w:rPr>
          <w:spacing w:val="-4"/>
          <w:w w:val="95"/>
        </w:rPr>
        <w:t xml:space="preserve"> </w:t>
      </w:r>
      <w:r>
        <w:rPr>
          <w:w w:val="95"/>
        </w:rPr>
        <w:t>foreldrene</w:t>
      </w:r>
      <w:r>
        <w:rPr>
          <w:spacing w:val="-2"/>
          <w:w w:val="95"/>
        </w:rPr>
        <w:t xml:space="preserve"> </w:t>
      </w:r>
      <w:r>
        <w:rPr>
          <w:w w:val="95"/>
        </w:rPr>
        <w:t>til</w:t>
      </w:r>
      <w:r>
        <w:rPr>
          <w:spacing w:val="-3"/>
          <w:w w:val="95"/>
        </w:rPr>
        <w:t xml:space="preserve"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 xml:space="preserve"> </w:t>
      </w:r>
      <w:r>
        <w:rPr>
          <w:w w:val="95"/>
        </w:rPr>
        <w:t>høy</w:t>
      </w:r>
      <w:r>
        <w:rPr>
          <w:spacing w:val="-4"/>
          <w:w w:val="95"/>
        </w:rPr>
        <w:t xml:space="preserve"> </w:t>
      </w:r>
      <w:r>
        <w:rPr>
          <w:w w:val="95"/>
        </w:rPr>
        <w:t>ut-</w:t>
      </w:r>
      <w:r>
        <w:rPr>
          <w:w w:val="96"/>
        </w:rPr>
        <w:t xml:space="preserve"> </w:t>
      </w:r>
      <w:r>
        <w:t>danningsbakgrunn.</w:t>
      </w:r>
      <w:r>
        <w:rPr>
          <w:spacing w:val="-26"/>
        </w:rPr>
        <w:t xml:space="preserve"> </w:t>
      </w:r>
      <w:r>
        <w:t>8.klassen</w:t>
      </w:r>
      <w:r>
        <w:rPr>
          <w:spacing w:val="-25"/>
        </w:rPr>
        <w:t xml:space="preserve"> </w:t>
      </w:r>
      <w:r>
        <w:rPr>
          <w:spacing w:val="6"/>
        </w:rPr>
        <w:t>b</w:t>
      </w:r>
      <w:r>
        <w:rPr>
          <w:spacing w:val="-2"/>
        </w:rPr>
        <w:t>e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t>r</w:t>
      </w:r>
      <w:r>
        <w:rPr>
          <w:spacing w:val="-26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25"/>
        </w:rPr>
        <w:t xml:space="preserve"> </w:t>
      </w:r>
      <w:r>
        <w:t>13</w:t>
      </w:r>
      <w:r>
        <w:rPr>
          <w:spacing w:val="-26"/>
        </w:rPr>
        <w:t xml:space="preserve"> </w:t>
      </w:r>
      <w:r>
        <w:t>gutter</w:t>
      </w:r>
      <w:r>
        <w:rPr>
          <w:spacing w:val="-25"/>
        </w:rPr>
        <w:t xml:space="preserve"> </w:t>
      </w:r>
      <w:r>
        <w:t>og</w:t>
      </w:r>
      <w:r>
        <w:rPr>
          <w:spacing w:val="-26"/>
        </w:rPr>
        <w:t xml:space="preserve"> </w:t>
      </w:r>
      <w:r>
        <w:t>11</w:t>
      </w:r>
      <w:r>
        <w:rPr>
          <w:spacing w:val="-25"/>
        </w:rPr>
        <w:t xml:space="preserve"> </w:t>
      </w:r>
      <w:r>
        <w:t>je</w:t>
      </w:r>
      <w:r>
        <w:rPr>
          <w:spacing w:val="-8"/>
        </w:rPr>
        <w:t>n</w:t>
      </w:r>
      <w:r>
        <w:t>ter.</w:t>
      </w:r>
      <w:r>
        <w:rPr>
          <w:spacing w:val="-26"/>
        </w:rPr>
        <w:t xml:space="preserve"> </w:t>
      </w:r>
      <w:r>
        <w:t>En</w:t>
      </w:r>
      <w:r>
        <w:rPr>
          <w:spacing w:val="-25"/>
        </w:rPr>
        <w:t xml:space="preserve"> </w:t>
      </w:r>
      <w:r>
        <w:t>s</w:t>
      </w:r>
      <w:r>
        <w:rPr>
          <w:spacing w:val="-8"/>
        </w:rPr>
        <w:t>k</w:t>
      </w:r>
      <w:r>
        <w:t>oletime</w:t>
      </w:r>
      <w:r>
        <w:rPr>
          <w:spacing w:val="-26"/>
        </w:rPr>
        <w:t xml:space="preserve"> </w:t>
      </w:r>
      <w:r>
        <w:rPr>
          <w:spacing w:val="-13"/>
        </w:rPr>
        <w:t>v</w:t>
      </w:r>
      <w:r>
        <w:t>arer</w:t>
      </w:r>
      <w:r>
        <w:rPr>
          <w:spacing w:val="-25"/>
        </w:rPr>
        <w:t xml:space="preserve"> </w:t>
      </w:r>
      <w:r>
        <w:t>i</w:t>
      </w:r>
      <w:r>
        <w:rPr>
          <w:spacing w:val="-26"/>
        </w:rPr>
        <w:t xml:space="preserve"> </w:t>
      </w:r>
      <w:r>
        <w:t>50</w:t>
      </w:r>
      <w:r>
        <w:rPr>
          <w:spacing w:val="-25"/>
        </w:rPr>
        <w:t xml:space="preserve"> </w:t>
      </w:r>
      <w:r>
        <w:t>mi</w:t>
      </w:r>
      <w:r>
        <w:rPr>
          <w:spacing w:val="-8"/>
        </w:rPr>
        <w:t>n</w:t>
      </w:r>
      <w:r>
        <w:t>utter,</w:t>
      </w:r>
      <w:r>
        <w:rPr>
          <w:w w:val="98"/>
        </w:rPr>
        <w:t xml:space="preserve"> </w:t>
      </w:r>
      <w:r>
        <w:t>efterfulgt</w:t>
      </w:r>
      <w:r>
        <w:rPr>
          <w:spacing w:val="-21"/>
        </w:rPr>
        <w:t xml:space="preserve"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 xml:space="preserve"> </w:t>
      </w:r>
      <w:r>
        <w:t>en</w:t>
      </w:r>
      <w:r>
        <w:rPr>
          <w:spacing w:val="-21"/>
        </w:rPr>
        <w:t xml:space="preserve"> </w:t>
      </w:r>
      <w:r>
        <w:t>10</w:t>
      </w:r>
      <w:r>
        <w:rPr>
          <w:spacing w:val="-21"/>
        </w:rPr>
        <w:t xml:space="preserve"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 xml:space="preserve"> </w:t>
      </w:r>
      <w:r>
        <w:t>lang</w:t>
      </w:r>
      <w:r>
        <w:rPr>
          <w:spacing w:val="-21"/>
        </w:rPr>
        <w:t xml:space="preserve"> </w:t>
      </w:r>
      <w:r>
        <w:t>pause.</w:t>
      </w:r>
      <w:r>
        <w:rPr>
          <w:spacing w:val="-22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 xml:space="preserve"> </w:t>
      </w:r>
      <w:r>
        <w:rPr>
          <w:spacing w:val="-3"/>
        </w:rPr>
        <w:t>skolen</w:t>
      </w:r>
      <w:r>
        <w:rPr>
          <w:spacing w:val="-21"/>
        </w:rPr>
        <w:t xml:space="preserve"> </w:t>
      </w:r>
      <w:r>
        <w:t>har</w:t>
      </w:r>
      <w:r>
        <w:rPr>
          <w:spacing w:val="-22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gjennomsnitt</w:t>
      </w:r>
      <w:r>
        <w:rPr>
          <w:spacing w:val="-21"/>
        </w:rPr>
        <w:t xml:space="preserve"> </w:t>
      </w:r>
      <w:r>
        <w:t>27.6</w:t>
      </w:r>
      <w:r>
        <w:rPr>
          <w:spacing w:val="-22"/>
        </w:rPr>
        <w:t xml:space="preserve"> </w:t>
      </w:r>
      <w:r>
        <w:t>timer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rPr>
          <w:spacing w:val="-5"/>
        </w:rPr>
        <w:t>uka.</w:t>
      </w:r>
      <w:r>
        <w:rPr>
          <w:spacing w:val="33"/>
          <w:w w:val="97"/>
        </w:rPr>
        <w:t xml:space="preserve"> </w:t>
      </w:r>
      <w:r>
        <w:t>I klassen sitter</w:t>
      </w:r>
      <w:r>
        <w:rPr>
          <w:spacing w:val="1"/>
        </w:rPr>
        <w:t xml:space="preserve"> </w:t>
      </w:r>
      <w:r>
        <w:rPr>
          <w:spacing w:val="-2"/>
        </w:rPr>
        <w:t>elevene</w:t>
      </w:r>
      <w:r>
        <w:rPr>
          <w:spacing w:val="1"/>
        </w:rPr>
        <w:t xml:space="preserve"> </w:t>
      </w:r>
      <w:r>
        <w:t>to-og-to</w:t>
      </w:r>
      <w:r>
        <w:rPr>
          <w:spacing w:val="1"/>
        </w:rPr>
        <w:t xml:space="preserve"> </w:t>
      </w:r>
      <w:r>
        <w:t>sammen</w:t>
      </w:r>
      <w:r>
        <w:rPr>
          <w:spacing w:val="1"/>
        </w:rPr>
        <w:t xml:space="preserve"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 xml:space="preserve"> </w:t>
      </w:r>
      <w:r>
        <w:t>sine</w:t>
      </w:r>
      <w:r>
        <w:rPr>
          <w:spacing w:val="1"/>
        </w:rPr>
        <w:t xml:space="preserve"> </w:t>
      </w:r>
      <w:r>
        <w:t>pulter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et rutenett.</w:t>
      </w:r>
      <w:r>
        <w:rPr>
          <w:spacing w:val="1"/>
        </w:rPr>
        <w:t xml:space="preserve"> </w:t>
      </w:r>
      <w:r>
        <w:rPr>
          <w:spacing w:val="-3"/>
        </w:rPr>
        <w:t>Hver</w:t>
      </w:r>
      <w:r>
        <w:rPr>
          <w:spacing w:val="1"/>
        </w:rPr>
        <w:t xml:space="preserve"> </w:t>
      </w:r>
      <w:r>
        <w:t>andre</w:t>
      </w:r>
      <w:r>
        <w:rPr>
          <w:spacing w:val="1"/>
        </w:rPr>
        <w:t xml:space="preserve"> </w:t>
      </w:r>
      <w:r>
        <w:rPr>
          <w:spacing w:val="-4"/>
        </w:rPr>
        <w:t>uke</w:t>
      </w:r>
      <w:r>
        <w:rPr>
          <w:spacing w:val="1"/>
        </w:rPr>
        <w:t xml:space="preserve"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 xml:space="preserve"> </w:t>
      </w:r>
      <w:r>
        <w:t>plasseringene</w:t>
      </w:r>
      <w:r>
        <w:rPr>
          <w:spacing w:val="-15"/>
        </w:rPr>
        <w:t xml:space="preserve"> </w:t>
      </w:r>
      <w:r>
        <w:t>til</w:t>
      </w:r>
      <w:r>
        <w:rPr>
          <w:spacing w:val="-13"/>
        </w:rPr>
        <w:t xml:space="preserve"> </w:t>
      </w:r>
      <w:r>
        <w:rPr>
          <w:spacing w:val="-2"/>
        </w:rPr>
        <w:t>elevene.</w:t>
      </w:r>
      <w:r>
        <w:rPr>
          <w:spacing w:val="-14"/>
        </w:rPr>
        <w:t xml:space="preserve"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 xml:space="preserve"> </w:t>
      </w:r>
      <w:r>
        <w:t>blir</w:t>
      </w:r>
      <w:r>
        <w:rPr>
          <w:spacing w:val="-14"/>
        </w:rPr>
        <w:t xml:space="preserve"> </w:t>
      </w:r>
      <w:r>
        <w:rPr>
          <w:spacing w:val="-2"/>
        </w:rPr>
        <w:t>fordelt</w:t>
      </w:r>
      <w:r>
        <w:rPr>
          <w:spacing w:val="-13"/>
        </w:rPr>
        <w:t xml:space="preserve"> </w:t>
      </w:r>
      <w:r>
        <w:t>sammen</w:t>
      </w:r>
      <w:r>
        <w:rPr>
          <w:spacing w:val="-14"/>
        </w:rPr>
        <w:t xml:space="preserve"> </w:t>
      </w:r>
      <w:r>
        <w:t>med</w:t>
      </w:r>
      <w:r>
        <w:rPr>
          <w:spacing w:val="-14"/>
        </w:rPr>
        <w:t xml:space="preserve"> </w:t>
      </w:r>
      <w:r>
        <w:t>det</w:t>
      </w:r>
      <w:r>
        <w:rPr>
          <w:spacing w:val="-13"/>
        </w:rPr>
        <w:t xml:space="preserve"> </w:t>
      </w:r>
      <w:r>
        <w:rPr>
          <w:spacing w:val="-3"/>
        </w:rPr>
        <w:t>skolen</w:t>
      </w:r>
      <w:r>
        <w:rPr>
          <w:spacing w:val="-14"/>
        </w:rPr>
        <w:t xml:space="preserve"> </w:t>
      </w:r>
      <w:r>
        <w:rPr>
          <w:spacing w:val="-4"/>
        </w:rPr>
        <w:t>kaller</w:t>
      </w:r>
      <w:r>
        <w:rPr>
          <w:spacing w:val="-13"/>
        </w:rPr>
        <w:t xml:space="preserve"> </w:t>
      </w:r>
      <w:r>
        <w:t>læringspartnere.</w:t>
      </w:r>
      <w:r>
        <w:rPr>
          <w:spacing w:val="35"/>
          <w:w w:val="93"/>
        </w:rPr>
        <w:t xml:space="preserve"> </w:t>
      </w:r>
      <w:r>
        <w:t>Læreren</w:t>
      </w:r>
      <w:r>
        <w:rPr>
          <w:spacing w:val="-22"/>
        </w:rPr>
        <w:t xml:space="preserve"> </w:t>
      </w:r>
      <w:r>
        <w:t>pri</w:t>
      </w:r>
      <w:r>
        <w:rPr>
          <w:spacing w:val="-8"/>
        </w:rPr>
        <w:t>n</w:t>
      </w:r>
      <w:r>
        <w:t>ter</w:t>
      </w:r>
      <w:r>
        <w:rPr>
          <w:spacing w:val="-21"/>
        </w:rPr>
        <w:t xml:space="preserve"> </w:t>
      </w:r>
      <w:r>
        <w:rPr>
          <w:spacing w:val="-2"/>
        </w:rPr>
        <w:t>e</w:t>
      </w:r>
      <w:r>
        <w:t>t</w:t>
      </w:r>
      <w:r>
        <w:rPr>
          <w:spacing w:val="-22"/>
        </w:rPr>
        <w:t xml:space="preserve"> </w:t>
      </w:r>
      <w:r>
        <w:rPr>
          <w:spacing w:val="-8"/>
        </w:rPr>
        <w:t>n</w:t>
      </w:r>
      <w:r>
        <w:t>ytt</w:t>
      </w:r>
      <w:r>
        <w:rPr>
          <w:spacing w:val="-21"/>
        </w:rPr>
        <w:t xml:space="preserve"> </w:t>
      </w:r>
      <w:r>
        <w:t>klasse</w:t>
      </w:r>
      <w:r>
        <w:rPr>
          <w:spacing w:val="-16"/>
        </w:rPr>
        <w:t>k</w:t>
      </w:r>
      <w:r>
        <w:t>art</w:t>
      </w:r>
      <w:r>
        <w:rPr>
          <w:spacing w:val="-22"/>
        </w:rPr>
        <w:t xml:space="preserve"> </w:t>
      </w:r>
      <w:r>
        <w:t>som</w:t>
      </w:r>
      <w:r>
        <w:rPr>
          <w:spacing w:val="-21"/>
        </w:rPr>
        <w:t xml:space="preserve"> </w:t>
      </w:r>
      <w:r>
        <w:t>han/</w:t>
      </w:r>
      <w:r>
        <w:rPr>
          <w:spacing w:val="-8"/>
        </w:rPr>
        <w:t>h</w:t>
      </w:r>
      <w:r>
        <w:t>un</w:t>
      </w:r>
      <w:r>
        <w:rPr>
          <w:spacing w:val="-22"/>
        </w:rPr>
        <w:t xml:space="preserve"> </w:t>
      </w:r>
      <w:r>
        <w:t>har</w:t>
      </w:r>
      <w:r>
        <w:rPr>
          <w:spacing w:val="-21"/>
        </w:rPr>
        <w:t xml:space="preserve"> </w:t>
      </w:r>
      <w:r>
        <w:t>til</w:t>
      </w:r>
      <w:r>
        <w:rPr>
          <w:spacing w:val="6"/>
        </w:rPr>
        <w:t>g</w:t>
      </w:r>
      <w:r>
        <w:t>jengelig</w:t>
      </w:r>
      <w:r>
        <w:rPr>
          <w:spacing w:val="-21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2"/>
        </w:rPr>
        <w:t xml:space="preserve"> </w:t>
      </w:r>
      <w:r>
        <w:t>sin</w:t>
      </w:r>
      <w:r>
        <w:rPr>
          <w:spacing w:val="-21"/>
        </w:rPr>
        <w:t xml:space="preserve"> </w:t>
      </w:r>
      <w:r>
        <w:rPr>
          <w:spacing w:val="-14"/>
        </w:rPr>
        <w:t>k</w:t>
      </w:r>
      <w:r>
        <w:t>ateter/</w:t>
      </w:r>
      <w:r>
        <w:rPr>
          <w:spacing w:val="6"/>
        </w:rPr>
        <w:t>po</w:t>
      </w:r>
      <w:r>
        <w:t>dium.</w:t>
      </w:r>
      <w:r>
        <w:rPr>
          <w:spacing w:val="-22"/>
        </w:rPr>
        <w:t xml:space="preserve"> </w:t>
      </w:r>
      <w:r>
        <w:t>Ele</w:t>
      </w:r>
      <w:r>
        <w:rPr>
          <w:spacing w:val="-8"/>
        </w:rPr>
        <w:t>v</w:t>
      </w:r>
      <w:r>
        <w:t>er</w:t>
      </w:r>
      <w:r>
        <w:rPr>
          <w:w w:val="90"/>
        </w:rPr>
        <w:t xml:space="preserve"> </w:t>
      </w:r>
      <w:r>
        <w:t>pleier</w:t>
      </w:r>
      <w:r>
        <w:rPr>
          <w:spacing w:val="-48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37"/>
        </w:rPr>
        <w:t xml:space="preserve"> </w:t>
      </w:r>
      <w:r>
        <w:t>legge</w:t>
      </w:r>
      <w:r>
        <w:rPr>
          <w:spacing w:val="-37"/>
        </w:rPr>
        <w:t xml:space="preserve"> </w:t>
      </w:r>
      <w:r>
        <w:t>fra</w:t>
      </w:r>
      <w:r>
        <w:rPr>
          <w:spacing w:val="-36"/>
        </w:rPr>
        <w:t xml:space="preserve"> </w:t>
      </w:r>
      <w:r>
        <w:t>sine</w:t>
      </w:r>
      <w:r>
        <w:rPr>
          <w:spacing w:val="-37"/>
        </w:rPr>
        <w:t xml:space="preserve"> </w:t>
      </w:r>
      <w:r>
        <w:t>mobiler</w:t>
      </w:r>
      <w:r>
        <w:rPr>
          <w:spacing w:val="-36"/>
        </w:rPr>
        <w:t xml:space="preserve"> </w:t>
      </w:r>
      <w:r>
        <w:t>i</w:t>
      </w:r>
      <w:r>
        <w:rPr>
          <w:spacing w:val="-37"/>
        </w:rPr>
        <w:t xml:space="preserve"> </w:t>
      </w:r>
      <w:r>
        <w:t>en</w:t>
      </w:r>
      <w:r>
        <w:rPr>
          <w:spacing w:val="-36"/>
        </w:rPr>
        <w:t xml:space="preserve"> </w:t>
      </w:r>
      <w:r>
        <w:rPr>
          <w:spacing w:val="-8"/>
        </w:rPr>
        <w:t>h</w:t>
      </w:r>
      <w:r>
        <w:t>ylleplass</w:t>
      </w:r>
      <w:r>
        <w:rPr>
          <w:spacing w:val="-37"/>
        </w:rPr>
        <w:t xml:space="preserve"> </w:t>
      </w:r>
      <w:r>
        <w:t>eller</w:t>
      </w:r>
      <w:r>
        <w:rPr>
          <w:spacing w:val="-36"/>
        </w:rPr>
        <w:t xml:space="preserve"> </w:t>
      </w:r>
      <w:r>
        <w:t>deres</w:t>
      </w:r>
      <w:r>
        <w:rPr>
          <w:spacing w:val="-37"/>
        </w:rPr>
        <w:t xml:space="preserve"> </w:t>
      </w:r>
      <w:r>
        <w:rPr>
          <w:spacing w:val="6"/>
        </w:rPr>
        <w:t>b</w:t>
      </w:r>
      <w:r>
        <w:t>oks</w:t>
      </w:r>
      <w:r>
        <w:rPr>
          <w:spacing w:val="-15"/>
        </w:rPr>
        <w:t>k</w:t>
      </w:r>
      <w:r>
        <w:t>ap.</w:t>
      </w:r>
      <w:r>
        <w:rPr>
          <w:spacing w:val="-37"/>
        </w:rPr>
        <w:t xml:space="preserve"> </w:t>
      </w:r>
      <w:r>
        <w:rPr>
          <w:spacing w:val="-32"/>
        </w:rPr>
        <w:t>N</w:t>
      </w:r>
      <w:r>
        <w:rPr>
          <w:spacing w:val="-101"/>
        </w:rPr>
        <w:t>˚</w:t>
      </w:r>
      <w:r>
        <w:t>ar</w:t>
      </w:r>
      <w:r>
        <w:rPr>
          <w:spacing w:val="-36"/>
        </w:rPr>
        <w:t xml:space="preserve"> </w:t>
      </w:r>
      <w:r>
        <w:t>en</w:t>
      </w:r>
      <w:r>
        <w:rPr>
          <w:spacing w:val="-37"/>
        </w:rPr>
        <w:t xml:space="preserve"> </w:t>
      </w:r>
      <w:r>
        <w:t>time</w:t>
      </w:r>
      <w:r>
        <w:rPr>
          <w:spacing w:val="-36"/>
        </w:rPr>
        <w:t xml:space="preserve"> </w:t>
      </w:r>
      <w:r>
        <w:t>starter,</w:t>
      </w:r>
      <w:r>
        <w:rPr>
          <w:spacing w:val="-36"/>
        </w:rPr>
        <w:t xml:space="preserve"> </w:t>
      </w:r>
      <w:r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t>ar</w:t>
      </w:r>
      <w:r>
        <w:rPr>
          <w:spacing w:val="-37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w w:val="90"/>
        </w:rPr>
        <w:t xml:space="preserve"> </w:t>
      </w:r>
      <w:r>
        <w:t>opp</w:t>
      </w:r>
      <w:r>
        <w:rPr>
          <w:spacing w:val="-26"/>
        </w:rPr>
        <w:t xml:space="preserve"> </w:t>
      </w:r>
      <w:r>
        <w:t>i</w:t>
      </w:r>
      <w:r>
        <w:rPr>
          <w:spacing w:val="-25"/>
        </w:rPr>
        <w:t xml:space="preserve"> </w:t>
      </w:r>
      <w:r>
        <w:t>sine</w:t>
      </w:r>
      <w:r>
        <w:rPr>
          <w:spacing w:val="-25"/>
        </w:rPr>
        <w:t xml:space="preserve"> </w:t>
      </w:r>
      <w:r>
        <w:t>stoler</w:t>
      </w:r>
      <w:r>
        <w:rPr>
          <w:spacing w:val="-26"/>
        </w:rPr>
        <w:t xml:space="preserve"> </w:t>
      </w:r>
      <w:r>
        <w:t>og</w:t>
      </w:r>
      <w:r>
        <w:rPr>
          <w:spacing w:val="-25"/>
        </w:rPr>
        <w:t xml:space="preserve"> </w:t>
      </w:r>
      <w:r>
        <w:t>hilser</w:t>
      </w:r>
      <w:r>
        <w:rPr>
          <w:spacing w:val="-26"/>
        </w:rPr>
        <w:t xml:space="preserve"> </w:t>
      </w:r>
      <w:r>
        <w:rPr>
          <w:spacing w:val="-31"/>
        </w:rPr>
        <w:t>p</w:t>
      </w:r>
      <w:r>
        <w:rPr>
          <w:spacing w:val="-101"/>
        </w:rPr>
        <w:t>˚</w:t>
      </w:r>
      <w:r>
        <w:t>a</w:t>
      </w:r>
      <w:r>
        <w:rPr>
          <w:spacing w:val="-25"/>
        </w:rPr>
        <w:t xml:space="preserve"> </w:t>
      </w:r>
      <w:r>
        <w:t>læreren</w:t>
      </w:r>
      <w:r>
        <w:rPr>
          <w:spacing w:val="-26"/>
        </w:rPr>
        <w:t xml:space="preserve"> </w:t>
      </w:r>
      <w:r>
        <w:t>før</w:t>
      </w:r>
      <w:r>
        <w:rPr>
          <w:spacing w:val="-25"/>
        </w:rPr>
        <w:t xml:space="preserve"> </w:t>
      </w:r>
      <w:r>
        <w:t>de</w:t>
      </w:r>
      <w:r>
        <w:rPr>
          <w:spacing w:val="-26"/>
        </w:rPr>
        <w:t xml:space="preserve"> </w:t>
      </w:r>
      <w:r>
        <w:rPr>
          <w:spacing w:val="-33"/>
        </w:rPr>
        <w:t>f</w:t>
      </w:r>
      <w:r>
        <w:rPr>
          <w:spacing w:val="-101"/>
        </w:rPr>
        <w:t>˚</w:t>
      </w:r>
      <w:r>
        <w:t>ar</w:t>
      </w:r>
      <w:r>
        <w:rPr>
          <w:spacing w:val="-26"/>
        </w:rPr>
        <w:t xml:space="preserve"> </w:t>
      </w:r>
      <w:r>
        <w:t>l</w:t>
      </w:r>
      <w:r>
        <w:rPr>
          <w:spacing w:val="-8"/>
        </w:rPr>
        <w:t>o</w:t>
      </w:r>
      <w:r>
        <w:t>v</w:t>
      </w:r>
      <w:r>
        <w:rPr>
          <w:spacing w:val="-25"/>
        </w:rPr>
        <w:t xml:space="preserve"> </w:t>
      </w:r>
      <w:r>
        <w:rPr>
          <w:spacing w:val="-1"/>
        </w:rPr>
        <w:t>t</w:t>
      </w:r>
      <w:r>
        <w:t>il</w:t>
      </w:r>
      <w:r>
        <w:rPr>
          <w:spacing w:val="-25"/>
        </w:rPr>
        <w:t xml:space="preserve"> </w:t>
      </w:r>
      <w:r>
        <w:t>sitte.</w:t>
      </w:r>
      <w:r>
        <w:rPr>
          <w:spacing w:val="-26"/>
        </w:rPr>
        <w:t xml:space="preserve"> </w:t>
      </w:r>
      <w:r>
        <w:rPr>
          <w:spacing w:val="-18"/>
        </w:rPr>
        <w:t>T</w:t>
      </w:r>
      <w:r>
        <w:rPr>
          <w:spacing w:val="-8"/>
        </w:rPr>
        <w:t>a</w:t>
      </w:r>
      <w:r>
        <w:t>vl</w:t>
      </w:r>
      <w:r>
        <w:rPr>
          <w:spacing w:val="-2"/>
        </w:rPr>
        <w:t>e</w:t>
      </w:r>
      <w:r>
        <w:t>n</w:t>
      </w:r>
      <w:r>
        <w:rPr>
          <w:spacing w:val="-25"/>
        </w:rPr>
        <w:t xml:space="preserve"> </w:t>
      </w:r>
      <w:r>
        <w:t>bru</w:t>
      </w:r>
      <w:r>
        <w:rPr>
          <w:spacing w:val="-8"/>
        </w:rPr>
        <w:t>k</w:t>
      </w:r>
      <w:r>
        <w:t>es</w:t>
      </w:r>
      <w:r>
        <w:rPr>
          <w:spacing w:val="-25"/>
        </w:rPr>
        <w:t xml:space="preserve"> </w:t>
      </w:r>
      <w:r>
        <w:t>sjelden,</w:t>
      </w:r>
      <w:r>
        <w:rPr>
          <w:spacing w:val="-26"/>
        </w:rPr>
        <w:t xml:space="preserve"> </w:t>
      </w:r>
      <w:r>
        <w:t>siden</w:t>
      </w:r>
      <w:r>
        <w:rPr>
          <w:spacing w:val="-25"/>
        </w:rPr>
        <w:t xml:space="preserve"> </w:t>
      </w:r>
      <w:r>
        <w:t>lyst</w:t>
      </w:r>
      <w:r>
        <w:rPr>
          <w:spacing w:val="-8"/>
        </w:rPr>
        <w:t>a</w:t>
      </w:r>
      <w:r>
        <w:t>vlen</w:t>
      </w:r>
      <w:r>
        <w:rPr>
          <w:w w:val="94"/>
        </w:rPr>
        <w:t xml:space="preserve"> </w:t>
      </w:r>
      <w:r>
        <w:t>er</w:t>
      </w:r>
      <w:r>
        <w:rPr>
          <w:spacing w:val="-19"/>
        </w:rPr>
        <w:t xml:space="preserve"> </w:t>
      </w:r>
      <w:r>
        <w:t>ofte</w:t>
      </w:r>
      <w:r>
        <w:rPr>
          <w:spacing w:val="-19"/>
        </w:rPr>
        <w:t xml:space="preserve"> </w:t>
      </w:r>
      <w:r>
        <w:t>plassert</w:t>
      </w:r>
      <w:r>
        <w:rPr>
          <w:spacing w:val="-19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alle</w:t>
      </w:r>
      <w:r>
        <w:rPr>
          <w:spacing w:val="-19"/>
        </w:rPr>
        <w:t xml:space="preserve"> </w:t>
      </w:r>
      <w:r>
        <w:t>klasserom</w:t>
      </w:r>
      <w:r>
        <w:rPr>
          <w:spacing w:val="-19"/>
        </w:rPr>
        <w:t xml:space="preserve"> </w:t>
      </w:r>
      <w:r>
        <w:t>foran</w:t>
      </w:r>
      <w:r>
        <w:rPr>
          <w:spacing w:val="-18"/>
        </w:rPr>
        <w:t xml:space="preserve"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 xml:space="preserve"> </w:t>
      </w:r>
      <w:r>
        <w:t>Onenote</w:t>
      </w:r>
      <w:r>
        <w:rPr>
          <w:spacing w:val="-18"/>
        </w:rPr>
        <w:t xml:space="preserve"> </w:t>
      </w:r>
      <w:r>
        <w:rPr>
          <w:spacing w:val="-3"/>
        </w:rPr>
        <w:t>brukes</w:t>
      </w:r>
      <w:r>
        <w:rPr>
          <w:spacing w:val="-19"/>
        </w:rPr>
        <w:t xml:space="preserve"> </w:t>
      </w:r>
      <w:r>
        <w:t>fl</w:t>
      </w:r>
      <w:r>
        <w:rPr>
          <w:spacing w:val="2"/>
        </w:rPr>
        <w:t xml:space="preserve"> </w:t>
      </w:r>
      <w:r>
        <w:t>gjennom</w:t>
      </w:r>
      <w:r>
        <w:rPr>
          <w:spacing w:val="-18"/>
        </w:rPr>
        <w:t xml:space="preserve"> </w:t>
      </w:r>
      <w:r>
        <w:t>undervisning</w:t>
      </w:r>
      <w:r>
        <w:rPr>
          <w:spacing w:val="-19"/>
        </w:rPr>
        <w:t xml:space="preserve"> </w:t>
      </w:r>
      <w:r>
        <w:t>og</w:t>
      </w:r>
      <w:r>
        <w:rPr>
          <w:spacing w:val="-19"/>
        </w:rPr>
        <w:t xml:space="preserve"> </w:t>
      </w:r>
      <w:r>
        <w:t>til</w:t>
      </w:r>
      <w:r>
        <w:rPr>
          <w:spacing w:val="23"/>
          <w:w w:val="99"/>
        </w:rPr>
        <w:t xml:space="preserve"> </w:t>
      </w:r>
      <w:r>
        <w:t>planleggingen</w:t>
      </w:r>
      <w:r>
        <w:rPr>
          <w:spacing w:val="-20"/>
        </w:rPr>
        <w:t xml:space="preserve"> </w:t>
      </w:r>
      <w:r>
        <w:rPr>
          <w:spacing w:val="-8"/>
        </w:rPr>
        <w:t>a</w:t>
      </w:r>
      <w:r>
        <w:t>v</w:t>
      </w:r>
      <w:r>
        <w:rPr>
          <w:spacing w:val="-19"/>
        </w:rPr>
        <w:t xml:space="preserve"> </w:t>
      </w:r>
      <w:r>
        <w:t>undervisningen.</w:t>
      </w:r>
      <w:r>
        <w:rPr>
          <w:spacing w:val="-18"/>
        </w:rPr>
        <w:t xml:space="preserve"> </w:t>
      </w:r>
      <w:r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t>ne</w:t>
      </w:r>
      <w:r>
        <w:rPr>
          <w:spacing w:val="-19"/>
        </w:rPr>
        <w:t xml:space="preserve"> </w:t>
      </w:r>
      <w:r>
        <w:t>har</w:t>
      </w:r>
      <w:r>
        <w:rPr>
          <w:spacing w:val="-19"/>
        </w:rPr>
        <w:t xml:space="preserve"> </w:t>
      </w:r>
      <w:r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blitt</w:t>
      </w:r>
      <w:r>
        <w:rPr>
          <w:spacing w:val="-18"/>
        </w:rPr>
        <w:t xml:space="preserve"> </w:t>
      </w:r>
      <w:r>
        <w:rPr>
          <w:spacing w:val="-7"/>
        </w:rPr>
        <w:t>v</w:t>
      </w:r>
      <w:r>
        <w:t>elkje</w:t>
      </w:r>
      <w:r>
        <w:rPr>
          <w:spacing w:val="-7"/>
        </w:rPr>
        <w:t>n</w:t>
      </w:r>
      <w:r>
        <w:t>t</w:t>
      </w:r>
      <w:r>
        <w:rPr>
          <w:spacing w:val="-19"/>
        </w:rPr>
        <w:t xml:space="preserve"> </w:t>
      </w:r>
      <w:r>
        <w:t>med</w:t>
      </w:r>
      <w:r>
        <w:rPr>
          <w:spacing w:val="-19"/>
        </w:rPr>
        <w:t xml:space="preserve"> </w:t>
      </w:r>
      <w:r>
        <w:t>Onenote</w:t>
      </w:r>
      <w:r>
        <w:rPr>
          <w:spacing w:val="-19"/>
        </w:rPr>
        <w:t xml:space="preserve"> </w:t>
      </w:r>
      <w:r>
        <w:rPr>
          <w:spacing w:val="-7"/>
        </w:rPr>
        <w:t>v</w:t>
      </w:r>
      <w:r>
        <w:t>ed</w:t>
      </w:r>
      <w:r>
        <w:rPr>
          <w:spacing w:val="-33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9"/>
        </w:rPr>
        <w:t xml:space="preserve"> </w:t>
      </w:r>
      <w:r>
        <w:t>se</w:t>
      </w:r>
      <w:r>
        <w:rPr>
          <w:spacing w:val="-19"/>
        </w:rPr>
        <w:t xml:space="preserve"> </w:t>
      </w:r>
      <w:r>
        <w:t>lærere</w:t>
      </w:r>
      <w:r>
        <w:rPr>
          <w:w w:val="92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rPr>
          <w:spacing w:val="-2"/>
        </w:rPr>
        <w:t>den,</w:t>
      </w:r>
      <w:r>
        <w:rPr>
          <w:spacing w:val="-11"/>
        </w:rPr>
        <w:t xml:space="preserve"> </w:t>
      </w:r>
      <w:r>
        <w:t>og</w:t>
      </w:r>
      <w:r>
        <w:rPr>
          <w:spacing w:val="-12"/>
        </w:rPr>
        <w:t xml:space="preserve"> </w:t>
      </w:r>
      <w:r>
        <w:t>selv</w:t>
      </w:r>
      <w:r>
        <w:rPr>
          <w:spacing w:val="-11"/>
        </w:rPr>
        <w:t xml:space="preserve"> </w:t>
      </w:r>
      <w:r>
        <w:rPr>
          <w:spacing w:val="-3"/>
        </w:rPr>
        <w:t>bruke</w:t>
      </w:r>
      <w:r>
        <w:rPr>
          <w:spacing w:val="-12"/>
        </w:rPr>
        <w:t xml:space="preserve"> </w:t>
      </w:r>
      <w:r>
        <w:t>den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sine</w:t>
      </w:r>
      <w:r>
        <w:rPr>
          <w:spacing w:val="-11"/>
        </w:rPr>
        <w:t xml:space="preserve"> </w:t>
      </w:r>
      <w:r>
        <w:t>delingstimer.</w:t>
      </w:r>
      <w:r>
        <w:rPr>
          <w:spacing w:val="-13"/>
        </w:rPr>
        <w:t xml:space="preserve"> </w:t>
      </w:r>
      <w:r>
        <w:t>Lekser</w:t>
      </w:r>
      <w:r>
        <w:rPr>
          <w:spacing w:val="-11"/>
        </w:rPr>
        <w:t xml:space="preserve"> </w:t>
      </w:r>
      <w:r>
        <w:t>blir</w:t>
      </w:r>
      <w:r>
        <w:rPr>
          <w:spacing w:val="-12"/>
        </w:rPr>
        <w:t xml:space="preserve"> </w:t>
      </w:r>
      <w:r>
        <w:t>ført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It’s</w:t>
      </w:r>
      <w:r>
        <w:rPr>
          <w:spacing w:val="-11"/>
        </w:rPr>
        <w:t xml:space="preserve"> </w:t>
      </w:r>
      <w:r>
        <w:t>Learning</w:t>
      </w:r>
      <w:r>
        <w:rPr>
          <w:spacing w:val="-12"/>
        </w:rPr>
        <w:t xml:space="preserve"> </w:t>
      </w:r>
      <w:r>
        <w:t>plattformen.</w:t>
      </w:r>
      <w:r>
        <w:rPr>
          <w:spacing w:val="-12"/>
        </w:rPr>
        <w:t xml:space="preserve"> </w:t>
      </w:r>
      <w:r>
        <w:t>I</w:t>
      </w:r>
      <w:r>
        <w:rPr>
          <w:spacing w:val="29"/>
          <w:w w:val="90"/>
        </w:rPr>
        <w:t xml:space="preserve"> </w:t>
      </w:r>
      <w:r>
        <w:rPr>
          <w:w w:val="95"/>
        </w:rPr>
        <w:t>klassen</w:t>
      </w:r>
      <w:r>
        <w:rPr>
          <w:spacing w:val="-5"/>
          <w:w w:val="95"/>
        </w:rPr>
        <w:t xml:space="preserve"> </w:t>
      </w:r>
      <w:r>
        <w:rPr>
          <w:w w:val="95"/>
        </w:rPr>
        <w:t>vi</w:t>
      </w:r>
      <w:r>
        <w:rPr>
          <w:spacing w:val="-5"/>
          <w:w w:val="95"/>
        </w:rPr>
        <w:t xml:space="preserve"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 xml:space="preserve"> </w:t>
      </w:r>
      <w:r>
        <w:rPr>
          <w:w w:val="95"/>
        </w:rPr>
        <w:t>det</w:t>
      </w:r>
      <w:r>
        <w:rPr>
          <w:spacing w:val="-5"/>
          <w:w w:val="95"/>
        </w:rPr>
        <w:t xml:space="preserve"> </w:t>
      </w:r>
      <w:r>
        <w:rPr>
          <w:w w:val="95"/>
        </w:rPr>
        <w:t>3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fra</w:t>
      </w:r>
      <w:r>
        <w:rPr>
          <w:spacing w:val="-4"/>
          <w:w w:val="95"/>
        </w:rPr>
        <w:t xml:space="preserve"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 xml:space="preserve"> </w:t>
      </w:r>
      <w:r>
        <w:rPr>
          <w:w w:val="95"/>
        </w:rPr>
        <w:t>som</w:t>
      </w:r>
      <w:r>
        <w:rPr>
          <w:spacing w:val="-5"/>
          <w:w w:val="95"/>
        </w:rPr>
        <w:t xml:space="preserve"> </w:t>
      </w:r>
      <w:r>
        <w:rPr>
          <w:w w:val="95"/>
        </w:rPr>
        <w:t>deltar</w:t>
      </w:r>
      <w:r>
        <w:rPr>
          <w:spacing w:val="-4"/>
          <w:w w:val="95"/>
        </w:rPr>
        <w:t xml:space="preserve"> </w:t>
      </w:r>
      <w:r>
        <w:rPr>
          <w:w w:val="95"/>
        </w:rPr>
        <w:t>i</w:t>
      </w:r>
      <w:r>
        <w:rPr>
          <w:spacing w:val="-5"/>
          <w:w w:val="95"/>
        </w:rPr>
        <w:t xml:space="preserve"> </w:t>
      </w:r>
      <w:r>
        <w:rPr>
          <w:w w:val="95"/>
        </w:rPr>
        <w:t>undervisning</w:t>
      </w:r>
      <w:r>
        <w:rPr>
          <w:spacing w:val="-5"/>
          <w:w w:val="95"/>
        </w:rPr>
        <w:t xml:space="preserve"> </w:t>
      </w:r>
      <w:r>
        <w:rPr>
          <w:w w:val="95"/>
        </w:rPr>
        <w:t>torsdag</w:t>
      </w:r>
      <w:r>
        <w:rPr>
          <w:spacing w:val="29"/>
          <w:w w:val="94"/>
        </w:rPr>
        <w:t xml:space="preserve"> </w:t>
      </w:r>
      <w:r>
        <w:t>og</w:t>
      </w:r>
      <w:r>
        <w:rPr>
          <w:spacing w:val="-4"/>
        </w:rPr>
        <w:t xml:space="preserve"> </w:t>
      </w:r>
      <w:r>
        <w:t>fredag</w:t>
      </w:r>
      <w:r>
        <w:rPr>
          <w:spacing w:val="-4"/>
        </w:rPr>
        <w:t xml:space="preserve"> </w:t>
      </w:r>
      <w:r>
        <w:rPr>
          <w:spacing w:val="-8"/>
        </w:rPr>
        <w:t>h</w:t>
      </w:r>
      <w:r>
        <w:rPr>
          <w:spacing w:val="-7"/>
        </w:rPr>
        <w:t>v</w:t>
      </w:r>
      <w:r>
        <w:t>er</w:t>
      </w:r>
      <w:r>
        <w:rPr>
          <w:spacing w:val="-3"/>
        </w:rPr>
        <w:t xml:space="preserve"> </w:t>
      </w:r>
      <w:r>
        <w:t>u</w:t>
      </w:r>
      <w:r>
        <w:rPr>
          <w:spacing w:val="-8"/>
        </w:rPr>
        <w:t>k</w:t>
      </w:r>
      <w:r>
        <w:t>e.</w:t>
      </w:r>
      <w:r>
        <w:rPr>
          <w:spacing w:val="-4"/>
        </w:rPr>
        <w:t xml:space="preserve"> </w:t>
      </w:r>
      <w:r>
        <w:t>Disse</w:t>
      </w:r>
      <w:r>
        <w:rPr>
          <w:spacing w:val="-3"/>
        </w:rPr>
        <w:t xml:space="preserve"> </w:t>
      </w:r>
      <w:r>
        <w:t>ele</w:t>
      </w:r>
      <w:r>
        <w:rPr>
          <w:spacing w:val="-8"/>
        </w:rPr>
        <w:t>v</w:t>
      </w:r>
      <w:r>
        <w:t>ene</w:t>
      </w:r>
      <w:r>
        <w:rPr>
          <w:spacing w:val="-4"/>
        </w:rPr>
        <w:t xml:space="preserve"> </w:t>
      </w:r>
      <w:r>
        <w:t>har</w:t>
      </w:r>
      <w:r>
        <w:rPr>
          <w:spacing w:val="-3"/>
        </w:rPr>
        <w:t xml:space="preserve"> </w:t>
      </w:r>
      <w:r>
        <w:t>ofte</w:t>
      </w:r>
      <w:r>
        <w:rPr>
          <w:spacing w:val="-4"/>
        </w:rPr>
        <w:t xml:space="preserve"> </w:t>
      </w:r>
      <w:r>
        <w:t>problemmer</w:t>
      </w:r>
      <w:r>
        <w:rPr>
          <w:spacing w:val="-3"/>
        </w:rPr>
        <w:t xml:space="preserve"> </w:t>
      </w:r>
      <w:r>
        <w:t>med</w:t>
      </w:r>
      <w:r>
        <w:rPr>
          <w:spacing w:val="-22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4"/>
        </w:rPr>
        <w:t xml:space="preserve"> </w:t>
      </w:r>
      <w:r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t>a</w:t>
      </w:r>
      <w:r>
        <w:rPr>
          <w:spacing w:val="-3"/>
        </w:rPr>
        <w:t xml:space="preserve"> </w:t>
      </w:r>
      <w:r>
        <w:t>norsk,</w:t>
      </w:r>
      <w:r>
        <w:rPr>
          <w:spacing w:val="-4"/>
        </w:rPr>
        <w:t xml:space="preserve"> </w:t>
      </w:r>
      <w:r>
        <w:t>men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fl</w:t>
      </w:r>
      <w:r>
        <w:rPr>
          <w:spacing w:val="24"/>
        </w:rPr>
        <w:t xml:space="preserve"> </w:t>
      </w:r>
      <w:r>
        <w:t>ere</w:t>
      </w:r>
      <w:r>
        <w:rPr>
          <w:w w:val="90"/>
        </w:rPr>
        <w:t xml:space="preserve"> </w:t>
      </w:r>
      <w:r>
        <w:t>til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4"/>
        </w:rPr>
        <w:t xml:space="preserve"> </w:t>
      </w:r>
      <w:r>
        <w:t>lese</w:t>
      </w:r>
      <w:r>
        <w:rPr>
          <w:spacing w:val="-13"/>
        </w:rPr>
        <w:t xml:space="preserve"> </w:t>
      </w:r>
      <w:r>
        <w:t>og</w:t>
      </w:r>
      <w:r>
        <w:rPr>
          <w:spacing w:val="-13"/>
        </w:rPr>
        <w:t xml:space="preserve"> </w:t>
      </w:r>
      <w:r>
        <w:t>skri</w:t>
      </w:r>
      <w:r>
        <w:rPr>
          <w:spacing w:val="-7"/>
        </w:rPr>
        <w:t>v</w:t>
      </w:r>
      <w:r>
        <w:t>e.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bla</w:t>
      </w:r>
      <w:r>
        <w:rPr>
          <w:spacing w:val="-8"/>
        </w:rPr>
        <w:t>n</w:t>
      </w:r>
      <w:r>
        <w:t>t</w:t>
      </w:r>
      <w:r>
        <w:rPr>
          <w:spacing w:val="-12"/>
        </w:rPr>
        <w:t xml:space="preserve"> </w:t>
      </w:r>
      <w:r>
        <w:t>bru</w:t>
      </w:r>
      <w:r>
        <w:rPr>
          <w:spacing w:val="-8"/>
        </w:rPr>
        <w:t>k</w:t>
      </w:r>
      <w:r>
        <w:t>er</w:t>
      </w:r>
      <w:r>
        <w:rPr>
          <w:spacing w:val="-13"/>
        </w:rPr>
        <w:t xml:space="preserve"> </w:t>
      </w:r>
      <w:r>
        <w:t>deres</w:t>
      </w:r>
      <w:r>
        <w:rPr>
          <w:spacing w:val="-14"/>
        </w:rPr>
        <w:t xml:space="preserve"> </w:t>
      </w:r>
      <w:r>
        <w:rPr>
          <w:spacing w:val="-8"/>
        </w:rPr>
        <w:t>k</w:t>
      </w:r>
      <w:r>
        <w:t>o</w:t>
      </w:r>
      <w:r>
        <w:rPr>
          <w:spacing w:val="-8"/>
        </w:rPr>
        <w:t>n</w:t>
      </w:r>
      <w:r>
        <w:t>taktlærer</w:t>
      </w:r>
      <w:r>
        <w:rPr>
          <w:spacing w:val="-13"/>
        </w:rPr>
        <w:t xml:space="preserve"> </w:t>
      </w:r>
      <w:r>
        <w:t>engelsk</w:t>
      </w:r>
      <w:r>
        <w:rPr>
          <w:spacing w:val="-13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rPr>
          <w:spacing w:val="-101"/>
        </w:rPr>
        <w:t>˚</w:t>
      </w:r>
      <w:r>
        <w:t>a</w:t>
      </w:r>
      <w:r>
        <w:rPr>
          <w:spacing w:val="-13"/>
        </w:rPr>
        <w:t xml:space="preserve"> </w:t>
      </w:r>
      <w:r>
        <w:t>formidle</w:t>
      </w:r>
      <w:r>
        <w:rPr>
          <w:spacing w:val="-12"/>
        </w:rPr>
        <w:t xml:space="preserve"> </w:t>
      </w:r>
      <w:r>
        <w:t>in</w:t>
      </w:r>
      <w:r>
        <w:rPr>
          <w:spacing w:val="-2"/>
        </w:rPr>
        <w:t>f</w:t>
      </w:r>
      <w:r>
        <w:t>ormasjon.</w:t>
      </w:r>
      <w:r>
        <w:rPr>
          <w:spacing w:val="-13"/>
        </w:rPr>
        <w:t xml:space="preserve"> </w:t>
      </w:r>
      <w:r>
        <w:t>Men</w:t>
      </w:r>
      <w:r>
        <w:rPr>
          <w:w w:val="93"/>
        </w:rPr>
        <w:t xml:space="preserve"> </w:t>
      </w:r>
      <w:r>
        <w:t>som</w:t>
      </w:r>
      <w:r>
        <w:rPr>
          <w:spacing w:val="-22"/>
        </w:rPr>
        <w:t xml:space="preserve"> </w:t>
      </w:r>
      <w:r>
        <w:t>regel</w:t>
      </w:r>
      <w:r>
        <w:rPr>
          <w:spacing w:val="-21"/>
        </w:rPr>
        <w:t xml:space="preserve"> </w:t>
      </w:r>
      <w:r>
        <w:t>blir</w:t>
      </w:r>
      <w:r>
        <w:rPr>
          <w:spacing w:val="-22"/>
        </w:rPr>
        <w:t xml:space="preserve"> </w:t>
      </w:r>
      <w:r>
        <w:t>helklasse</w:t>
      </w:r>
      <w:r>
        <w:rPr>
          <w:spacing w:val="-22"/>
        </w:rPr>
        <w:t xml:space="preserve"> </w:t>
      </w:r>
      <w:r>
        <w:t>undervisningen</w:t>
      </w:r>
      <w:r>
        <w:rPr>
          <w:spacing w:val="-20"/>
        </w:rPr>
        <w:t xml:space="preserve"> </w:t>
      </w:r>
      <w:r>
        <w:rPr>
          <w:spacing w:val="-2"/>
        </w:rPr>
        <w:t>ført</w:t>
      </w:r>
      <w:r>
        <w:rPr>
          <w:spacing w:val="-21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norsk.</w:t>
      </w:r>
      <w:r>
        <w:rPr>
          <w:spacing w:val="-21"/>
        </w:rPr>
        <w:t xml:space="preserve"> </w:t>
      </w:r>
      <w:r>
        <w:t>Det</w:t>
      </w:r>
      <w:r>
        <w:rPr>
          <w:spacing w:val="-22"/>
        </w:rPr>
        <w:t xml:space="preserve"> </w:t>
      </w:r>
      <w:r>
        <w:t>er</w:t>
      </w:r>
      <w:r>
        <w:rPr>
          <w:spacing w:val="-21"/>
        </w:rPr>
        <w:t xml:space="preserve"> </w:t>
      </w:r>
      <w:r>
        <w:rPr>
          <w:spacing w:val="-2"/>
        </w:rPr>
        <w:t>generelt</w:t>
      </w:r>
      <w:r>
        <w:rPr>
          <w:spacing w:val="-22"/>
        </w:rPr>
        <w:t xml:space="preserve"> </w:t>
      </w:r>
      <w:r>
        <w:t>ingen</w:t>
      </w:r>
      <w:r>
        <w:rPr>
          <w:spacing w:val="-21"/>
        </w:rPr>
        <w:t xml:space="preserve"> </w:t>
      </w:r>
      <w:r>
        <w:t>sosiale</w:t>
      </w:r>
      <w:r>
        <w:rPr>
          <w:spacing w:val="-22"/>
        </w:rPr>
        <w:t xml:space="preserve"> </w:t>
      </w:r>
      <w:r>
        <w:t>problemmer</w:t>
      </w:r>
      <w:r>
        <w:rPr>
          <w:spacing w:val="20"/>
          <w:w w:val="92"/>
        </w:rPr>
        <w:t xml:space="preserve"> </w:t>
      </w:r>
      <w:r>
        <w:rPr>
          <w:w w:val="95"/>
        </w:rPr>
        <w:t xml:space="preserve"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 xml:space="preserve"> </w:t>
      </w:r>
      <w:r>
        <w:rPr>
          <w:w w:val="95"/>
        </w:rPr>
        <w:t>pleier</w:t>
      </w:r>
      <w:r>
        <w:rPr>
          <w:spacing w:val="-22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 xml:space="preserve"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 xml:space="preserve"> </w:t>
      </w:r>
      <w:r>
        <w:rPr>
          <w:spacing w:val="-3"/>
        </w:rPr>
        <w:t>Skolen</w:t>
      </w:r>
      <w:r>
        <w:rPr>
          <w:spacing w:val="-16"/>
        </w:rPr>
        <w:t xml:space="preserve"> </w:t>
      </w:r>
      <w:r>
        <w:t>har</w:t>
      </w:r>
      <w:r>
        <w:rPr>
          <w:spacing w:val="-15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del</w:t>
      </w:r>
      <w:r>
        <w:rPr>
          <w:spacing w:val="-15"/>
        </w:rPr>
        <w:t xml:space="preserve"> </w:t>
      </w:r>
      <w:r>
        <w:t>problemmer</w:t>
      </w:r>
      <w:r>
        <w:rPr>
          <w:spacing w:val="-16"/>
        </w:rPr>
        <w:t xml:space="preserve"> </w:t>
      </w:r>
      <w:r>
        <w:t>med</w:t>
      </w:r>
      <w:r>
        <w:rPr>
          <w:spacing w:val="-16"/>
        </w:rPr>
        <w:t xml:space="preserve"> </w:t>
      </w:r>
      <w:r>
        <w:rPr>
          <w:spacing w:val="-3"/>
        </w:rPr>
        <w:t>elever</w:t>
      </w:r>
      <w:r>
        <w:rPr>
          <w:spacing w:val="-15"/>
        </w:rPr>
        <w:t xml:space="preserve"> </w:t>
      </w:r>
      <w:r>
        <w:t>som</w:t>
      </w:r>
      <w:r>
        <w:rPr>
          <w:spacing w:val="-16"/>
        </w:rPr>
        <w:t xml:space="preserve"> </w:t>
      </w:r>
      <w:r>
        <w:t>trenger</w:t>
      </w:r>
      <w:r>
        <w:rPr>
          <w:spacing w:val="-16"/>
        </w:rPr>
        <w:t xml:space="preserve"> </w:t>
      </w:r>
      <w:r>
        <w:t>en</w:t>
      </w:r>
      <w:r>
        <w:rPr>
          <w:spacing w:val="-15"/>
        </w:rPr>
        <w:t xml:space="preserve"> </w:t>
      </w:r>
      <w:r>
        <w:t>eller</w:t>
      </w:r>
      <w:r>
        <w:rPr>
          <w:spacing w:val="-16"/>
        </w:rPr>
        <w:t xml:space="preserve"> </w:t>
      </w:r>
      <w:r>
        <w:t>annen</w:t>
      </w:r>
      <w:r>
        <w:rPr>
          <w:spacing w:val="-15"/>
        </w:rPr>
        <w:t xml:space="preserve"> </w:t>
      </w:r>
      <w:r>
        <w:t>form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tilrettelegging.</w:t>
      </w:r>
      <w:r>
        <w:rPr>
          <w:spacing w:val="21"/>
          <w:w w:val="95"/>
        </w:rPr>
        <w:t xml:space="preserve"> </w:t>
      </w:r>
      <w:r>
        <w:t>I trinnmøter til 8.trinn</w:t>
      </w:r>
      <w:r>
        <w:rPr>
          <w:spacing w:val="1"/>
        </w:rPr>
        <w:t xml:space="preserve"> </w:t>
      </w:r>
      <w:r>
        <w:t>blir</w:t>
      </w:r>
      <w:r>
        <w:rPr>
          <w:spacing w:val="1"/>
        </w:rPr>
        <w:t xml:space="preserve"> </w:t>
      </w:r>
      <w:r>
        <w:t>det i bla</w:t>
      </w:r>
      <w:r>
        <w:rPr>
          <w:spacing w:val="-8"/>
        </w:rPr>
        <w:t>n</w:t>
      </w:r>
      <w:r>
        <w:t>t tatt opp</w:t>
      </w:r>
      <w:r>
        <w:rPr>
          <w:spacing w:val="1"/>
        </w:rPr>
        <w:t xml:space="preserve"> </w:t>
      </w:r>
      <w:r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t xml:space="preserve">al om </w:t>
      </w:r>
      <w:r>
        <w:rPr>
          <w:spacing w:val="-8"/>
        </w:rPr>
        <w:t>h</w:t>
      </w:r>
      <w:r>
        <w:rPr>
          <w:spacing w:val="-7"/>
        </w:rPr>
        <w:t>v</w:t>
      </w:r>
      <w:r>
        <w:t>em som</w:t>
      </w:r>
      <w:r>
        <w:rPr>
          <w:spacing w:val="1"/>
        </w:rPr>
        <w:t xml:space="preserve"> </w:t>
      </w:r>
      <w:r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t>l</w:t>
      </w:r>
      <w:r>
        <w:rPr>
          <w:spacing w:val="1"/>
        </w:rPr>
        <w:t xml:space="preserve"> </w:t>
      </w:r>
      <w:r>
        <w:t>ha tilpasning og</w:t>
      </w:r>
      <w:r>
        <w:rPr>
          <w:w w:val="92"/>
        </w:rPr>
        <w:t xml:space="preserve"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 xml:space="preserve"> </w:t>
      </w:r>
      <w:r>
        <w:rPr>
          <w:w w:val="95"/>
        </w:rPr>
        <w:t>det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 xml:space="preserve"> </w:t>
      </w:r>
      <w:r>
        <w:rPr>
          <w:w w:val="95"/>
        </w:rPr>
        <w:t>utføres.</w:t>
      </w:r>
      <w:r>
        <w:rPr>
          <w:spacing w:val="-4"/>
          <w:w w:val="95"/>
        </w:rPr>
        <w:t xml:space="preserve"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 xml:space="preserve"> </w:t>
      </w:r>
      <w:r>
        <w:rPr>
          <w:w w:val="95"/>
        </w:rPr>
        <w:t>til</w:t>
      </w:r>
      <w:r>
        <w:rPr>
          <w:spacing w:val="-4"/>
          <w:w w:val="95"/>
        </w:rPr>
        <w:t xml:space="preserve"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 xml:space="preserve"> </w:t>
      </w:r>
      <w:r>
        <w:rPr>
          <w:w w:val="95"/>
        </w:rPr>
        <w:t>er</w:t>
      </w:r>
      <w:r>
        <w:rPr>
          <w:spacing w:val="-30"/>
          <w:w w:val="95"/>
        </w:rPr>
        <w:t xml:space="preserve"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 xml:space="preserve"> </w:t>
      </w:r>
      <w:r>
        <w:rPr>
          <w:w w:val="95"/>
        </w:rPr>
        <w:t>sine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 xml:space="preserve"> </w:t>
      </w:r>
      <w:r>
        <w:rPr>
          <w:w w:val="95"/>
        </w:rPr>
        <w:t>et</w:t>
      </w:r>
      <w:r>
        <w:rPr>
          <w:spacing w:val="-4"/>
          <w:w w:val="95"/>
        </w:rPr>
        <w:t xml:space="preserve"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 xml:space="preserve"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 xml:space="preserve"> </w:t>
      </w:r>
      <w:r>
        <w:rPr>
          <w:w w:val="95"/>
        </w:rPr>
        <w:t>læringsmiljø.</w:t>
      </w:r>
    </w:p>
    <w:p w14:paraId="7CE692CE" w14:textId="77777777" w:rsidR="006C5653" w:rsidRDefault="006C5653">
      <w:pPr>
        <w:spacing w:line="254" w:lineRule="auto"/>
        <w:jc w:val="both"/>
        <w:sectPr w:rsidR="006C5653">
          <w:pgSz w:w="12240" w:h="15840"/>
          <w:pgMar w:top="1500" w:right="1180" w:bottom="860" w:left="1180" w:header="0" w:footer="677" w:gutter="0"/>
          <w:cols w:space="708"/>
        </w:sectPr>
      </w:pPr>
    </w:p>
    <w:p w14:paraId="349AE90A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35EAF661" w14:textId="77777777" w:rsidR="006C5653" w:rsidRDefault="006C5653">
      <w:pPr>
        <w:rPr>
          <w:rFonts w:ascii="Georgia" w:eastAsia="Georgia" w:hAnsi="Georgia" w:cs="Georgia"/>
          <w:sz w:val="20"/>
          <w:szCs w:val="20"/>
        </w:rPr>
      </w:pPr>
    </w:p>
    <w:p w14:paraId="11FAC799" w14:textId="77777777" w:rsidR="006C5653" w:rsidRDefault="000B271B">
      <w:pPr>
        <w:pStyle w:val="Heading1"/>
        <w:numPr>
          <w:ilvl w:val="0"/>
          <w:numId w:val="8"/>
        </w:numPr>
        <w:tabs>
          <w:tab w:val="left" w:pos="779"/>
        </w:tabs>
        <w:spacing w:before="198"/>
        <w:ind w:left="778" w:hanging="662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 xml:space="preserve"> </w:t>
      </w:r>
      <w:r>
        <w:rPr>
          <w:w w:val="95"/>
        </w:rPr>
        <w:t>for undervisningsopplegg</w:t>
      </w:r>
    </w:p>
    <w:p w14:paraId="5CC802AF" w14:textId="77777777" w:rsidR="006C5653" w:rsidRDefault="006C5653">
      <w:pPr>
        <w:spacing w:before="8"/>
        <w:rPr>
          <w:rFonts w:ascii="Georgia" w:eastAsia="Georgia" w:hAnsi="Georgia" w:cs="Georgia"/>
          <w:b/>
          <w:bCs/>
          <w:sz w:val="25"/>
          <w:szCs w:val="25"/>
        </w:rPr>
      </w:pPr>
    </w:p>
    <w:p w14:paraId="001BE612" w14:textId="77777777" w:rsidR="006C5653" w:rsidRDefault="000B271B">
      <w:pPr>
        <w:spacing w:line="200" w:lineRule="atLeast"/>
        <w:ind w:left="116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noProof/>
          <w:sz w:val="20"/>
          <w:szCs w:val="20"/>
        </w:rPr>
        <w:drawing>
          <wp:inline distT="0" distB="0" distL="0" distR="0" wp14:anchorId="458E758F" wp14:editId="0540D78E">
            <wp:extent cx="4635246" cy="734415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5246" cy="7344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E2A2" w14:textId="77777777" w:rsidR="006C5653" w:rsidRDefault="006C5653">
      <w:pPr>
        <w:spacing w:line="200" w:lineRule="atLeast"/>
        <w:rPr>
          <w:rFonts w:ascii="Georgia" w:eastAsia="Georgia" w:hAnsi="Georgia" w:cs="Georgia"/>
          <w:sz w:val="20"/>
          <w:szCs w:val="20"/>
        </w:rPr>
        <w:sectPr w:rsidR="006C5653">
          <w:pgSz w:w="12240" w:h="15840"/>
          <w:pgMar w:top="1500" w:right="1720" w:bottom="860" w:left="1180" w:header="0" w:footer="677" w:gutter="0"/>
          <w:cols w:space="708"/>
        </w:sectPr>
      </w:pPr>
    </w:p>
    <w:p w14:paraId="7EE42D20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12A42FC5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FC957E2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2A3D3F3C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0AAFBB3D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12AECFDB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768BCFA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6826BA67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0C9FDBA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0178928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1F5B366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9F0312A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E9ADB51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25DCA212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1C4258BE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8534073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6CDC43EE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926FE97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801CDE2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08442794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9AF0F64" w14:textId="77777777" w:rsidR="006C5653" w:rsidRDefault="006C5653">
      <w:pPr>
        <w:spacing w:before="2"/>
        <w:rPr>
          <w:rFonts w:ascii="Georgia" w:eastAsia="Georgia" w:hAnsi="Georgia" w:cs="Georgia"/>
          <w:b/>
          <w:bCs/>
          <w:sz w:val="25"/>
          <w:szCs w:val="25"/>
        </w:rPr>
      </w:pPr>
    </w:p>
    <w:p w14:paraId="0BEE32C4" w14:textId="77777777" w:rsidR="006C5653" w:rsidRDefault="006805F4">
      <w:pPr>
        <w:ind w:left="104"/>
        <w:rPr>
          <w:rFonts w:ascii="Arial" w:eastAsia="Arial" w:hAnsi="Arial" w:cs="Arial"/>
          <w:sz w:val="21"/>
          <w:szCs w:val="21"/>
        </w:rPr>
      </w:pPr>
      <w:r>
        <w:pict w14:anchorId="239A0594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4" type="#_x0000_t202" style="position:absolute;left:0;text-align:left;margin-left:34.2pt;margin-top:-4.65pt;width:9.95pt;height:10.5pt;z-index:-15472;mso-position-horizontal-relative:page" filled="f" stroked="f">
            <v:textbox inset="0,0,0,0">
              <w:txbxContent>
                <w:p w14:paraId="4F949458" w14:textId="77777777" w:rsidR="009F02A5" w:rsidRDefault="009F02A5">
                  <w:pPr>
                    <w:spacing w:line="210" w:lineRule="exact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/>
                      <w:w w:val="65"/>
                      <w:sz w:val="21"/>
                    </w:rPr>
                    <w:t>,_..</w:t>
                  </w:r>
                </w:p>
              </w:txbxContent>
            </v:textbox>
            <w10:wrap anchorx="page"/>
          </v:shape>
        </w:pict>
      </w:r>
      <w:r>
        <w:pict w14:anchorId="66D4D1EF">
          <v:shape id="_x0000_s1033" type="#_x0000_t202" style="position:absolute;left:0;text-align:left;margin-left:177pt;margin-top:-211.25pt;width:533.7pt;height:337.5pt;z-index:1192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12"/>
                    <w:gridCol w:w="5280"/>
                    <w:gridCol w:w="3864"/>
                  </w:tblGrid>
                  <w:tr w:rsidR="009F02A5" w14:paraId="0B86B6E5" w14:textId="77777777">
                    <w:trPr>
                      <w:trHeight w:hRule="exact" w:val="65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B254162" w14:textId="77777777" w:rsidR="009F02A5" w:rsidRDefault="009F02A5"/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0F4A4B29" w14:textId="77777777" w:rsidR="009F02A5" w:rsidRDefault="009F02A5">
                        <w:pPr>
                          <w:pStyle w:val="TableParagraph"/>
                          <w:spacing w:before="34" w:line="204" w:lineRule="exact"/>
                          <w:ind w:left="71" w:right="70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30320F6E" w14:textId="77777777" w:rsidR="009F02A5" w:rsidRDefault="009F02A5"/>
                    </w:tc>
                  </w:tr>
                  <w:tr w:rsidR="009F02A5" w14:paraId="76261620" w14:textId="77777777">
                    <w:trPr>
                      <w:trHeight w:hRule="exact" w:val="6084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4A23310E" w14:textId="77777777" w:rsidR="009F02A5" w:rsidRDefault="009F02A5">
                        <w:pPr>
                          <w:pStyle w:val="TableParagraph"/>
                          <w:spacing w:line="236" w:lineRule="auto"/>
                          <w:ind w:left="71" w:right="125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</w:p>
                      <w:p w14:paraId="431DB2F6" w14:textId="77777777" w:rsidR="009F02A5" w:rsidRDefault="009F02A5">
                        <w:pPr>
                          <w:pStyle w:val="TableParagraph"/>
                          <w:spacing w:before="9"/>
                          <w:ind w:left="7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65676F24" w14:textId="77777777" w:rsidR="009F02A5" w:rsidRDefault="009F02A5">
                        <w:pPr>
                          <w:pStyle w:val="TableParagraph"/>
                          <w:spacing w:line="194" w:lineRule="exact"/>
                          <w:ind w:left="83" w:hanging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</w:p>
                      <w:p w14:paraId="4C1FA7DF" w14:textId="77777777" w:rsidR="009F02A5" w:rsidRDefault="009F02A5">
                        <w:pPr>
                          <w:pStyle w:val="TableParagraph"/>
                          <w:spacing w:before="9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</w:p>
                      <w:p w14:paraId="7577F026" w14:textId="77777777" w:rsidR="009F02A5" w:rsidRDefault="009F02A5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</w:p>
                      <w:p w14:paraId="1544CF5A" w14:textId="77777777" w:rsidR="009F02A5" w:rsidRDefault="009F02A5">
                        <w:pPr>
                          <w:pStyle w:val="TableParagraph"/>
                          <w:spacing w:line="189" w:lineRule="exact"/>
                          <w:ind w:left="7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</w:p>
                      <w:p w14:paraId="0BD378C1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45" w:lineRule="exact"/>
                          <w:ind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</w:p>
                      <w:p w14:paraId="4ACC3B69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612"/>
                          </w:tabs>
                          <w:spacing w:before="1" w:line="168" w:lineRule="auto"/>
                          <w:ind w:right="228" w:hanging="26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</w:p>
                      <w:p w14:paraId="181006EF" w14:textId="77777777" w:rsidR="009F02A5" w:rsidRDefault="009F02A5">
                        <w:pPr>
                          <w:pStyle w:val="TableParagraph"/>
                          <w:spacing w:line="228" w:lineRule="exact"/>
                          <w:ind w:left="611" w:firstLine="1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</w:p>
                      <w:p w14:paraId="39E6C5DB" w14:textId="77777777" w:rsidR="009F02A5" w:rsidRDefault="009F02A5">
                        <w:pPr>
                          <w:pStyle w:val="TableParagraph"/>
                          <w:spacing w:line="190" w:lineRule="exact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</w:p>
                      <w:p w14:paraId="654143E3" w14:textId="77777777" w:rsidR="009F02A5" w:rsidRDefault="009F02A5">
                        <w:pPr>
                          <w:pStyle w:val="TableParagraph"/>
                          <w:spacing w:before="4" w:line="204" w:lineRule="exact"/>
                          <w:ind w:left="611" w:right="28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</w:p>
                      <w:p w14:paraId="13D659CC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val="left" w:pos="636"/>
                          </w:tabs>
                          <w:spacing w:line="283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</w:p>
                      <w:p w14:paraId="213FA407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229"/>
                          </w:tabs>
                          <w:spacing w:before="108" w:line="189" w:lineRule="exact"/>
                          <w:ind w:hanging="144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 xml:space="preserve"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14:paraId="21846DDF" w14:textId="77777777" w:rsidR="009F02A5" w:rsidRDefault="009F02A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27" w:line="186" w:lineRule="auto"/>
                          <w:ind w:right="4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</w:p>
                      <w:p w14:paraId="7077C8DE" w14:textId="77777777" w:rsidR="009F02A5" w:rsidRDefault="009F02A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before="12" w:line="177" w:lineRule="auto"/>
                          <w:ind w:right="528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 xml:space="preserve"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</w:p>
                      <w:p w14:paraId="3E61EA14" w14:textId="77777777" w:rsidR="009F02A5" w:rsidRDefault="009F02A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val="left" w:pos="636"/>
                          </w:tabs>
                          <w:spacing w:line="295" w:lineRule="exact"/>
                          <w:ind w:left="636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</w:p>
                      <w:p w14:paraId="4D5DDDCD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val="left" w:pos="250"/>
                          </w:tabs>
                          <w:spacing w:before="108" w:line="189" w:lineRule="exact"/>
                          <w:ind w:left="249" w:hanging="165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</w:p>
                      <w:p w14:paraId="2512E7D4" w14:textId="77777777" w:rsidR="009F02A5" w:rsidRDefault="009F02A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val="left" w:pos="624"/>
                          </w:tabs>
                          <w:spacing w:before="34" w:line="177" w:lineRule="auto"/>
                          <w:ind w:right="152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</w:p>
                      <w:p w14:paraId="61546823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14:paraId="7E2BE26C" w14:textId="77777777" w:rsidR="009F02A5" w:rsidRDefault="009F02A5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</w:p>
                      <w:p w14:paraId="749A5606" w14:textId="77777777" w:rsidR="009F02A5" w:rsidRDefault="009F02A5">
                        <w:pPr>
                          <w:pStyle w:val="TableParagraph"/>
                          <w:spacing w:line="204" w:lineRule="exact"/>
                          <w:ind w:left="611" w:right="244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</w:p>
                      <w:p w14:paraId="5FE309B5" w14:textId="77777777" w:rsidR="009F02A5" w:rsidRDefault="009F02A5">
                        <w:pPr>
                          <w:pStyle w:val="ListParagraph"/>
                          <w:numPr>
                            <w:ilvl w:val="1"/>
                            <w:numId w:val="6"/>
                          </w:numPr>
                          <w:tabs>
                            <w:tab w:val="left" w:pos="612"/>
                          </w:tabs>
                          <w:spacing w:before="1" w:line="177" w:lineRule="auto"/>
                          <w:ind w:right="634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14:paraId="23F84364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063E169E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16F66339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0549418D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66646868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350641BD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4C14AEF9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508972F4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440BD514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14FA4353" w14:textId="77777777" w:rsidR="009F02A5" w:rsidRDefault="009F02A5">
                        <w:pPr>
                          <w:pStyle w:val="TableParagraph"/>
                          <w:rPr>
                            <w:rFonts w:ascii="Arial" w:eastAsia="Arial" w:hAnsi="Arial" w:cs="Arial"/>
                          </w:rPr>
                        </w:pPr>
                      </w:p>
                      <w:p w14:paraId="5FF57F92" w14:textId="77777777" w:rsidR="009F02A5" w:rsidRDefault="009F02A5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30"/>
                            <w:szCs w:val="30"/>
                          </w:rPr>
                        </w:pPr>
                      </w:p>
                      <w:p w14:paraId="682BFB9F" w14:textId="77777777" w:rsidR="009F02A5" w:rsidRDefault="009F02A5">
                        <w:pPr>
                          <w:pStyle w:val="TableParagraph"/>
                          <w:spacing w:line="158" w:lineRule="auto"/>
                          <w:ind w:left="71" w:right="102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</w:p>
                      <w:p w14:paraId="7A60FF11" w14:textId="77777777" w:rsidR="009F02A5" w:rsidRDefault="009F02A5">
                        <w:pPr>
                          <w:pStyle w:val="TableParagraph"/>
                          <w:spacing w:line="258" w:lineRule="auto"/>
                          <w:ind w:left="71" w:right="214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 xml:space="preserve"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</w:p>
                    </w:tc>
                  </w:tr>
                </w:tbl>
                <w:p w14:paraId="2E2BB9A5" w14:textId="77777777" w:rsidR="009F02A5" w:rsidRDefault="009F02A5"/>
              </w:txbxContent>
            </v:textbox>
            <w10:wrap anchorx="page"/>
          </v:shape>
        </w:pict>
      </w:r>
      <w:r w:rsidR="000B271B">
        <w:rPr>
          <w:rFonts w:ascii="Arial"/>
          <w:w w:val="75"/>
          <w:sz w:val="21"/>
        </w:rPr>
        <w:t>,_..</w:t>
      </w:r>
    </w:p>
    <w:p w14:paraId="4C1E4EF6" w14:textId="77777777" w:rsidR="006C5653" w:rsidRDefault="006C5653">
      <w:pPr>
        <w:rPr>
          <w:rFonts w:ascii="Arial" w:eastAsia="Arial" w:hAnsi="Arial" w:cs="Arial"/>
          <w:sz w:val="21"/>
          <w:szCs w:val="21"/>
        </w:rPr>
        <w:sectPr w:rsidR="006C5653">
          <w:footerReference w:type="default" r:id="rId14"/>
          <w:pgSz w:w="15840" w:h="12240" w:orient="landscape"/>
          <w:pgMar w:top="1140" w:right="1520" w:bottom="280" w:left="580" w:header="0" w:footer="0" w:gutter="0"/>
          <w:cols w:space="708"/>
        </w:sectPr>
      </w:pPr>
    </w:p>
    <w:p w14:paraId="41C81154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334D94D0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4252CC79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7D7B20C9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77A5AF42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2A417B14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2D1B6ABC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0FDA782E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4B4133EF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1F722CA5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7A278117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589056AD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345A067C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7CB7A281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2BE21870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1BD057FB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22CC031D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07A03B97" w14:textId="77777777" w:rsidR="006C5653" w:rsidRDefault="006C5653">
      <w:pPr>
        <w:rPr>
          <w:rFonts w:ascii="Arial" w:eastAsia="Arial" w:hAnsi="Arial" w:cs="Arial"/>
          <w:sz w:val="20"/>
          <w:szCs w:val="20"/>
        </w:rPr>
      </w:pPr>
    </w:p>
    <w:p w14:paraId="291AD158" w14:textId="77777777" w:rsidR="006C5653" w:rsidRDefault="006C5653">
      <w:pPr>
        <w:spacing w:before="10"/>
        <w:rPr>
          <w:rFonts w:ascii="Arial" w:eastAsia="Arial" w:hAnsi="Arial" w:cs="Arial"/>
          <w:sz w:val="15"/>
          <w:szCs w:val="15"/>
        </w:rPr>
      </w:pPr>
    </w:p>
    <w:p w14:paraId="04DDED5F" w14:textId="77777777" w:rsidR="006C5653" w:rsidRDefault="006805F4">
      <w:pPr>
        <w:spacing w:line="972" w:lineRule="exact"/>
        <w:ind w:left="111"/>
        <w:rPr>
          <w:rFonts w:ascii="Times New Roman" w:eastAsia="Times New Roman" w:hAnsi="Times New Roman" w:cs="Times New Roman"/>
          <w:sz w:val="13"/>
          <w:szCs w:val="13"/>
        </w:rPr>
      </w:pPr>
      <w:r>
        <w:pict w14:anchorId="0D86AF7E">
          <v:shape id="_x0000_s1032" type="#_x0000_t202" style="position:absolute;left:0;text-align:left;margin-left:175.35pt;margin-top:-177.65pt;width:538.1pt;height:239pt;z-index:1216;mso-position-horizontal-relative:page" filled="f" stroked="f">
            <v:textbox inset="0,0,0,0">
              <w:txbxContent>
                <w:tbl>
                  <w:tblPr>
                    <w:tblStyle w:val="TableNormal1"/>
                    <w:tblW w:w="0" w:type="auto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559"/>
                    <w:gridCol w:w="8705"/>
                    <w:gridCol w:w="480"/>
                  </w:tblGrid>
                  <w:tr w:rsidR="009F02A5" w14:paraId="7C1E1F7D" w14:textId="77777777">
                    <w:trPr>
                      <w:trHeight w:hRule="exact" w:val="1083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 w14:paraId="17FD0FD1" w14:textId="77777777" w:rsidR="009F02A5" w:rsidRDefault="009F02A5"/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/>
                        </w:tcBorders>
                      </w:tcPr>
                      <w:p w14:paraId="62548AD5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val="left" w:pos="624"/>
                            <w:tab w:val="left" w:pos="2242"/>
                          </w:tabs>
                          <w:spacing w:before="52" w:line="192" w:lineRule="auto"/>
                          <w:ind w:right="3906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72707C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72707C"/>
                            <w:spacing w:val="-26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98A"/>
                            <w:spacing w:val="-17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07C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98A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98A"/>
                            <w:spacing w:val="-31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3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fe</w:t>
                        </w:r>
                        <w:r>
                          <w:rPr>
                            <w:rFonts w:ascii="Arial"/>
                            <w:color w:val="605B6B"/>
                            <w:spacing w:val="-12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w w:val="96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72707C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72707C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72707C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72707C"/>
                            <w:spacing w:val="-9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 xml:space="preserve">vise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72707C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smene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ker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8E72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605B6B"/>
                            <w:spacing w:val="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a</w:t>
                        </w:r>
                      </w:p>
                      <w:p w14:paraId="605EF946" w14:textId="77777777" w:rsidR="009F02A5" w:rsidRDefault="009F02A5">
                        <w:pPr>
                          <w:pStyle w:val="TableParagraph"/>
                          <w:ind w:left="611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72707C"/>
                            <w:spacing w:val="-3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72707C"/>
                            <w:spacing w:val="-3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observer!.</w:t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/>
                          <w:right w:val="single" w:sz="5" w:space="0" w:color="000000"/>
                        </w:tcBorders>
                      </w:tcPr>
                      <w:p w14:paraId="368DE1D9" w14:textId="77777777" w:rsidR="009F02A5" w:rsidRDefault="009F02A5"/>
                    </w:tc>
                  </w:tr>
                  <w:tr w:rsidR="009F02A5" w14:paraId="15FAFB39" w14:textId="77777777">
                    <w:trPr>
                      <w:trHeight w:hRule="exact" w:val="3679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/>
                        </w:tcBorders>
                      </w:tcPr>
                      <w:p w14:paraId="2AAB0090" w14:textId="77777777" w:rsidR="009F02A5" w:rsidRDefault="009F02A5">
                        <w:pPr>
                          <w:pStyle w:val="TableParagraph"/>
                          <w:spacing w:line="186" w:lineRule="exact"/>
                          <w:ind w:left="113"/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494459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94459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94459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0"/>
                            <w:sz w:val="18"/>
                          </w:rPr>
                          <w:t>og</w:t>
                        </w:r>
                      </w:p>
                      <w:p w14:paraId="7D415B6B" w14:textId="77777777" w:rsidR="009F02A5" w:rsidRDefault="009F02A5">
                        <w:pPr>
                          <w:pStyle w:val="TableParagraph"/>
                          <w:spacing w:line="199" w:lineRule="exact"/>
                          <w:ind w:left="11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vurdering</w:t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/>
                          <w:bottom w:val="single" w:sz="10" w:space="0" w:color="545454"/>
                          <w:right w:val="nil"/>
                        </w:tcBorders>
                      </w:tcPr>
                      <w:p w14:paraId="4F5D002C" w14:textId="77777777" w:rsidR="009F02A5" w:rsidRDefault="009F02A5">
                        <w:pPr>
                          <w:pStyle w:val="TableParagraph"/>
                          <w:spacing w:line="171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Former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for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605B6B"/>
                            <w:spacing w:val="-1"/>
                            <w:w w:val="95"/>
                            <w:sz w:val="18"/>
                          </w:rPr>
                          <w:t>dingtil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"/>
                            <w:w w:val="95"/>
                            <w:sz w:val="18"/>
                          </w:rPr>
                          <w:t>even</w:t>
                        </w:r>
                        <w:r>
                          <w:rPr>
                            <w:rFonts w:ascii="Arial"/>
                            <w:color w:val="72707C"/>
                            <w:spacing w:val="-1"/>
                            <w:w w:val="95"/>
                            <w:sz w:val="18"/>
                          </w:rPr>
                          <w:t>e</w:t>
                        </w:r>
                      </w:p>
                      <w:p w14:paraId="3DDC6BD4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40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72707C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72707C"/>
                            <w:spacing w:val="4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resonnemenl</w:t>
                        </w:r>
                      </w:p>
                      <w:p w14:paraId="4C2187AB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0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2707C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observasjooe</w:t>
                        </w:r>
                        <w:r>
                          <w:rPr>
                            <w:rFonts w:ascii="Arial"/>
                            <w:color w:val="72707C"/>
                            <w:spacing w:val="1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</w:p>
                      <w:p w14:paraId="3D5E9B4A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624"/>
                            <w:tab w:val="left" w:pos="2002"/>
                          </w:tabs>
                          <w:spacing w:line="219" w:lineRule="exact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A898A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A898A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2707C"/>
                            <w:spacing w:val="-44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ab/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respons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kontrol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605B6B"/>
                            <w:spacing w:val="-9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</w:p>
                      <w:p w14:paraId="71783C7F" w14:textId="77777777" w:rsidR="009F02A5" w:rsidRDefault="009F02A5">
                        <w:pPr>
                          <w:pStyle w:val="TableParagraph"/>
                          <w:spacing w:line="163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</w:p>
                      <w:p w14:paraId="2CB5D371" w14:textId="77777777" w:rsidR="009F02A5" w:rsidRDefault="009F02A5">
                        <w:pPr>
                          <w:pStyle w:val="TableParagraph"/>
                          <w:spacing w:before="4"/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</w:rPr>
                        </w:pPr>
                      </w:p>
                      <w:p w14:paraId="567D60E7" w14:textId="77777777" w:rsidR="009F02A5" w:rsidRDefault="009F02A5">
                        <w:pPr>
                          <w:pStyle w:val="TableParagraph"/>
                          <w:spacing w:line="184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pacing w:val="1"/>
                            <w:sz w:val="18"/>
                          </w:rPr>
                          <w:t>Vurdering</w:t>
                        </w:r>
                      </w:p>
                      <w:p w14:paraId="22FB695E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40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2707C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2707C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1497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krosko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8E728E"/>
                            <w:sz w:val="18"/>
                          </w:rPr>
                          <w:t>.</w:t>
                        </w:r>
                      </w:p>
                      <w:p w14:paraId="220600C2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0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2707C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E72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605B6B"/>
                            <w:spacing w:val="-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2707C"/>
                            <w:spacing w:val="-1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605B6B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05B6B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ekser.</w:t>
                        </w:r>
                      </w:p>
                      <w:p w14:paraId="5B57E280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612"/>
                          </w:tabs>
                          <w:spacing w:line="263" w:lineRule="exact"/>
                          <w:ind w:left="611" w:hanging="252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Vurderlng</w:t>
                        </w:r>
                        <w:r>
                          <w:rPr>
                            <w:rFonts w:ascii="Arial"/>
                            <w:color w:val="72707C"/>
                            <w:spacing w:val="-1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2707C"/>
                            <w:spacing w:val="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40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4972"/>
                            <w:spacing w:val="-6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72707C"/>
                            <w:spacing w:val="-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72707C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color w:val="605B6B"/>
                            <w:w w:val="95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605B6B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reftek</w:t>
                        </w:r>
                        <w:r>
                          <w:rPr>
                            <w:rFonts w:ascii="Arial"/>
                            <w:color w:val="605B6B"/>
                            <w:spacing w:val="-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.</w:t>
                        </w:r>
                      </w:p>
                      <w:p w14:paraId="5599220A" w14:textId="77777777" w:rsidR="009F02A5" w:rsidRDefault="009F02A5">
                        <w:pPr>
                          <w:pStyle w:val="TableParagraph"/>
                          <w:spacing w:before="127" w:line="177" w:lineRule="exact"/>
                          <w:ind w:left="8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94459"/>
                            <w:w w:val="90"/>
                            <w:sz w:val="18"/>
                          </w:rPr>
                          <w:t>Framgan</w:t>
                        </w:r>
                        <w:r>
                          <w:rPr>
                            <w:rFonts w:ascii="Arial"/>
                            <w:color w:val="494459"/>
                            <w:spacing w:val="-7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smater</w:t>
                        </w:r>
                        <w:r>
                          <w:rPr>
                            <w:rFonts w:ascii="Arial"/>
                            <w:color w:val="72707C"/>
                            <w:spacing w:val="-1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605B6B"/>
                            <w:spacing w:val="7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1497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2707C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605B6B"/>
                            <w:spacing w:val="-15"/>
                            <w:w w:val="90"/>
                            <w:sz w:val="18"/>
                          </w:rPr>
                          <w:t xml:space="preserve"> 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605B6B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605B6B"/>
                            <w:spacing w:val="-25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ng</w:t>
                        </w:r>
                      </w:p>
                      <w:p w14:paraId="6EBBB5CB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33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Sp0rre</w:t>
                        </w:r>
                        <w:r>
                          <w:rPr>
                            <w:rFonts w:ascii="Arial"/>
                            <w:color w:val="72707C"/>
                            <w:spacing w:val="5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2707C"/>
                            <w:spacing w:val="-4"/>
                            <w:w w:val="95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72707C"/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und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w w:val="95"/>
                            <w:sz w:val="18"/>
                          </w:rPr>
                          <w:t>erve</w:t>
                        </w:r>
                        <w:r>
                          <w:rPr>
                            <w:rFonts w:ascii="Arial"/>
                            <w:color w:val="803662"/>
                            <w:spacing w:val="-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pacing w:val="-6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14972"/>
                            <w:spacing w:val="-4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ontro</w:t>
                        </w:r>
                        <w:r>
                          <w:rPr>
                            <w:rFonts w:ascii="Arial"/>
                            <w:color w:val="46214D"/>
                            <w:spacing w:val="-3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605B6B"/>
                            <w:spacing w:val="-3"/>
                            <w:w w:val="95"/>
                            <w:sz w:val="18"/>
                          </w:rPr>
                          <w:t>sp0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5"/>
                            <w:sz w:val="18"/>
                          </w:rPr>
                          <w:t>rsmal.</w:t>
                        </w:r>
                      </w:p>
                      <w:p w14:paraId="323A169F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165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w w:val="9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605B6B"/>
                            <w:spacing w:val="-22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apne</w:t>
                        </w:r>
                        <w:r>
                          <w:rPr>
                            <w:rFonts w:ascii="Arial"/>
                            <w:color w:val="72707C"/>
                            <w:spacing w:val="-1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w w:val="95"/>
                            <w:sz w:val="18"/>
                          </w:rPr>
                          <w:t>sp0rsma</w:t>
                        </w:r>
                        <w:r>
                          <w:rPr>
                            <w:rFonts w:ascii="Arial"/>
                            <w:color w:val="72707C"/>
                            <w:spacing w:val="-35"/>
                            <w:w w:val="95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w w:val="95"/>
                            <w:sz w:val="18"/>
                          </w:rPr>
                          <w:t>.</w:t>
                        </w:r>
                      </w:p>
                      <w:p w14:paraId="79829E8F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64" w:lineRule="exact"/>
                          <w:rPr>
                            <w:rFonts w:ascii="Times New Roman" w:eastAsia="Times New Roman" w:hAnsi="Times New Roman" w:cs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Sna</w:t>
                        </w:r>
                        <w:r>
                          <w:rPr>
                            <w:rFonts w:ascii="Arial"/>
                            <w:color w:val="72707C"/>
                            <w:spacing w:val="-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2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72707C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72707C"/>
                            <w:spacing w:val="-1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605B6B"/>
                            <w:spacing w:val="-28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605B6B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605B6B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605B6B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3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94459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605B6B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494459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3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94459"/>
                            <w:spacing w:val="-2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94459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494459"/>
                            <w:spacing w:val="-1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4621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605B6B"/>
                            <w:spacing w:val="12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94459"/>
                            <w:sz w:val="31"/>
                          </w:rPr>
                          <w:t>a</w:t>
                        </w:r>
                      </w:p>
                      <w:p w14:paraId="2309DB1F" w14:textId="77777777" w:rsidR="009F02A5" w:rsidRDefault="009F02A5">
                        <w:pPr>
                          <w:pStyle w:val="TableParagraph"/>
                          <w:spacing w:line="146" w:lineRule="exact"/>
                          <w:ind w:left="623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renektere</w:t>
                        </w:r>
                        <w:r>
                          <w:rPr>
                            <w:rFonts w:ascii="Arial"/>
                            <w:color w:val="605B6B"/>
                            <w:spacing w:val="16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"/>
                            <w:w w:val="90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14972"/>
                            <w:spacing w:val="-2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11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egne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w w:val="90"/>
                            <w:sz w:val="18"/>
                          </w:rPr>
                          <w:t>observasjoner.</w:t>
                        </w:r>
                      </w:p>
                      <w:p w14:paraId="4C2801D0" w14:textId="77777777" w:rsidR="009F02A5" w:rsidRDefault="009F02A5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tabs>
                            <w:tab w:val="left" w:pos="624"/>
                          </w:tabs>
                          <w:spacing w:line="298" w:lineRule="exact"/>
                          <w:rPr>
                            <w:rFonts w:ascii="Arial" w:eastAsia="Arial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Unders</w:t>
                        </w:r>
                        <w:r>
                          <w:rPr>
                            <w:rFonts w:ascii="Arial"/>
                            <w:color w:val="605B6B"/>
                            <w:spacing w:val="-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05B6B"/>
                            <w:spacing w:val="1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605B6B"/>
                            <w:spacing w:val="-2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270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2707C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94459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72707C"/>
                            <w:sz w:val="18"/>
                          </w:rPr>
                          <w:t>ene</w:t>
                        </w:r>
                        <w:r>
                          <w:rPr>
                            <w:rFonts w:ascii="Arial"/>
                            <w:color w:val="72707C"/>
                            <w:spacing w:val="-1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605B6B"/>
                            <w:spacing w:val="-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14972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14972"/>
                            <w:spacing w:val="-33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605B6B"/>
                            <w:spacing w:val="-2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605B6B"/>
                            <w:spacing w:val="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605B6B"/>
                            <w:spacing w:val="-3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05B6B"/>
                            <w:sz w:val="18"/>
                          </w:rPr>
                          <w:t>eks</w:t>
                        </w:r>
                        <w:r>
                          <w:rPr>
                            <w:rFonts w:ascii="Arial"/>
                            <w:color w:val="605B6B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14972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 w14:paraId="35DA6254" w14:textId="77777777" w:rsidR="009F02A5" w:rsidRDefault="009F02A5"/>
                    </w:tc>
                  </w:tr>
                </w:tbl>
                <w:p w14:paraId="588470DA" w14:textId="77777777" w:rsidR="009F02A5" w:rsidRDefault="009F02A5"/>
              </w:txbxContent>
            </v:textbox>
            <w10:wrap anchorx="page"/>
          </v:shape>
        </w:pict>
      </w:r>
      <w:r w:rsidR="000B271B">
        <w:rPr>
          <w:rFonts w:ascii="Times New Roman"/>
          <w:color w:val="605B6B"/>
          <w:spacing w:val="-186"/>
          <w:w w:val="80"/>
          <w:position w:val="-3"/>
          <w:sz w:val="85"/>
        </w:rPr>
        <w:t>-</w:t>
      </w:r>
      <w:r w:rsidR="000B271B">
        <w:rPr>
          <w:rFonts w:ascii="Times New Roman"/>
          <w:color w:val="605B6B"/>
          <w:w w:val="80"/>
          <w:sz w:val="13"/>
        </w:rPr>
        <w:t>l\.::&gt;</w:t>
      </w:r>
    </w:p>
    <w:p w14:paraId="50E8052A" w14:textId="77777777" w:rsidR="006C5653" w:rsidRDefault="006C5653">
      <w:pPr>
        <w:spacing w:line="972" w:lineRule="exact"/>
        <w:rPr>
          <w:rFonts w:ascii="Times New Roman" w:eastAsia="Times New Roman" w:hAnsi="Times New Roman" w:cs="Times New Roman"/>
          <w:sz w:val="13"/>
          <w:szCs w:val="13"/>
        </w:rPr>
        <w:sectPr w:rsidR="006C5653">
          <w:footerReference w:type="default" r:id="rId15"/>
          <w:pgSz w:w="15840" w:h="12240" w:orient="landscape"/>
          <w:pgMar w:top="1140" w:right="1480" w:bottom="280" w:left="560" w:header="0" w:footer="0" w:gutter="0"/>
          <w:cols w:space="708"/>
        </w:sectPr>
      </w:pPr>
    </w:p>
    <w:p w14:paraId="701B0A2D" w14:textId="77777777" w:rsidR="006C5653" w:rsidRDefault="006805F4">
      <w:pPr>
        <w:pStyle w:val="Heading1"/>
        <w:numPr>
          <w:ilvl w:val="0"/>
          <w:numId w:val="8"/>
        </w:numPr>
        <w:tabs>
          <w:tab w:val="left" w:pos="784"/>
        </w:tabs>
        <w:ind w:left="783" w:hanging="667"/>
        <w:rPr>
          <w:b w:val="0"/>
          <w:bCs w:val="0"/>
        </w:rPr>
      </w:pPr>
      <w:r>
        <w:lastRenderedPageBreak/>
        <w:pict w14:anchorId="03073D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64.8pt;margin-top:89.6pt;width:496.2pt;height:701.7pt;z-index:-15400;mso-position-horizontal-relative:page;mso-position-vertical-relative:page">
            <v:imagedata r:id="rId16" o:title=""/>
            <w10:wrap anchorx="page" anchory="page"/>
          </v:shape>
        </w:pict>
      </w:r>
      <w:r w:rsidR="000B271B">
        <w:rPr>
          <w:spacing w:val="-29"/>
        </w:rPr>
        <w:t>T</w:t>
      </w:r>
      <w:r w:rsidR="000B271B">
        <w:t>o</w:t>
      </w:r>
      <w:r w:rsidR="000B271B">
        <w:rPr>
          <w:spacing w:val="-12"/>
        </w:rPr>
        <w:t>k</w:t>
      </w:r>
      <w:r w:rsidR="000B271B">
        <w:t>olonnenotat</w:t>
      </w:r>
    </w:p>
    <w:p w14:paraId="58624C18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E0E165A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0D7C482D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73E992C7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62B0D17B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46138D2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10CDA1AA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BBFB446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473C024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279EEF55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175069F2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02FD2922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51FA404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69E3FCCD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6A664306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7026355D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04DA181D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DDBD698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5C458B1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88B3F1D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210119F2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24D2DA8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25DD7095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B34C2D8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7223B394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EAD302C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51DE81E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75EA276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648B615B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222CDC1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1C3C3BF5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DD4ED7C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7CA792D2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3B88E41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1A363925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2D3AF8A4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A6167E5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15DB9E80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255C53F7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620DFECC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DF4D0AB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3F613ED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26742D6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E7C007B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62B485F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5844E9C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FC8984E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D87B5CF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3A56BF5C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2CF7FB3F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06E7D06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69BF208D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6450A51A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04DAB529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56489C9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0D06BE16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56B71234" w14:textId="77777777" w:rsidR="006C5653" w:rsidRDefault="006C5653">
      <w:pPr>
        <w:rPr>
          <w:rFonts w:ascii="Georgia" w:eastAsia="Georgia" w:hAnsi="Georgia" w:cs="Georgia"/>
          <w:b/>
          <w:bCs/>
          <w:sz w:val="20"/>
          <w:szCs w:val="20"/>
        </w:rPr>
      </w:pPr>
    </w:p>
    <w:p w14:paraId="48424848" w14:textId="77777777" w:rsidR="006C5653" w:rsidRDefault="006C5653">
      <w:pPr>
        <w:spacing w:before="5"/>
        <w:rPr>
          <w:rFonts w:ascii="Georgia" w:eastAsia="Georgia" w:hAnsi="Georgia" w:cs="Georgia"/>
          <w:b/>
          <w:bCs/>
          <w:sz w:val="26"/>
          <w:szCs w:val="26"/>
        </w:rPr>
      </w:pPr>
    </w:p>
    <w:p w14:paraId="31DBC182" w14:textId="77777777" w:rsidR="006C5653" w:rsidRDefault="000B271B">
      <w:pPr>
        <w:pStyle w:val="BodyText"/>
        <w:spacing w:before="59"/>
        <w:ind w:left="0" w:right="279"/>
        <w:jc w:val="center"/>
      </w:pPr>
      <w:r>
        <w:t>13</w:t>
      </w:r>
    </w:p>
    <w:p w14:paraId="569B596A" w14:textId="77777777" w:rsidR="006C5653" w:rsidRDefault="006C5653">
      <w:pPr>
        <w:jc w:val="center"/>
        <w:sectPr w:rsidR="006C5653">
          <w:footerReference w:type="default" r:id="rId17"/>
          <w:pgSz w:w="12240" w:h="15840"/>
          <w:pgMar w:top="1200" w:right="900" w:bottom="0" w:left="1180" w:header="0" w:footer="0" w:gutter="0"/>
          <w:cols w:space="708"/>
        </w:sectPr>
      </w:pPr>
    </w:p>
    <w:p w14:paraId="20C21266" w14:textId="77777777" w:rsidR="006C5653" w:rsidRDefault="006805F4">
      <w:pPr>
        <w:rPr>
          <w:rFonts w:ascii="Times New Roman" w:eastAsia="Times New Roman" w:hAnsi="Times New Roman" w:cs="Times New Roman"/>
          <w:sz w:val="20"/>
          <w:szCs w:val="20"/>
        </w:rPr>
      </w:pPr>
      <w:r>
        <w:lastRenderedPageBreak/>
        <w:pict w14:anchorId="47C7AC95">
          <v:group id="_x0000_s1026" style="position:absolute;margin-left:82.5pt;margin-top:67.6pt;width:.75pt;height:162.7pt;z-index:1264;mso-position-horizontal-relative:page;mso-position-vertical-relative:page" coordorigin="1650,1352" coordsize="15,3254">
            <v:group id="_x0000_s1029" style="position:absolute;left:1653;top:1403;width:2;height:3201" coordorigin="1653,1403" coordsize="2,3201">
              <v:shape id="_x0000_s1030" style="position:absolute;left:1653;top:1403;width:2;height:3201" coordorigin="1653,1403" coordsize="0,3201" path="m1653,4603l1653,1403e" filled="f" strokecolor="#a0a0a0" strokeweight="3783emu">
                <v:path arrowok="t"/>
              </v:shape>
            </v:group>
            <v:group id="_x0000_s1027" style="position:absolute;left:1662;top:1355;width:2;height:3248" coordorigin="1662,1355" coordsize="2,3248">
              <v:shape id="_x0000_s1028" style="position:absolute;left:1662;top:1355;width:2;height:3248" coordorigin="1662,1355" coordsize="0,3248" path="m1662,4603l1662,1355e" filled="f" strokecolor="#a0a0a0" strokeweight="3783emu">
                <v:path arrowok="t"/>
              </v:shape>
            </v:group>
            <w10:wrap anchorx="page" anchory="page"/>
          </v:group>
        </w:pict>
      </w:r>
    </w:p>
    <w:p w14:paraId="50489331" w14:textId="77777777" w:rsidR="006C5653" w:rsidRDefault="006C565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43AB3A" w14:textId="77777777" w:rsidR="006C5653" w:rsidRDefault="006C565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0C7D2D" w14:textId="77777777" w:rsidR="006C5653" w:rsidRDefault="006C565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2B0E87" w14:textId="77777777" w:rsidR="006C5653" w:rsidRDefault="006C565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1"/>
        <w:tblW w:w="0" w:type="auto"/>
        <w:tblInd w:w="1244" w:type="dxa"/>
        <w:tblLayout w:type="fixed"/>
        <w:tblLook w:val="01E0" w:firstRow="1" w:lastRow="1" w:firstColumn="1" w:lastColumn="1" w:noHBand="0" w:noVBand="0"/>
      </w:tblPr>
      <w:tblGrid>
        <w:gridCol w:w="6489"/>
        <w:gridCol w:w="1141"/>
      </w:tblGrid>
      <w:tr w:rsidR="006C5653" w14:paraId="759193FF" w14:textId="77777777">
        <w:trPr>
          <w:trHeight w:hRule="exact" w:val="2248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/>
            </w:tcBorders>
          </w:tcPr>
          <w:p w14:paraId="0ED90918" w14:textId="77777777" w:rsidR="006C5653" w:rsidRDefault="000B271B">
            <w:pPr>
              <w:pStyle w:val="TableParagraph"/>
              <w:spacing w:before="23"/>
              <w:ind w:left="9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 xml:space="preserve"> </w:t>
            </w:r>
            <w:r>
              <w:rPr>
                <w:rFonts w:ascii="Arial"/>
                <w:color w:val="2F2F2F"/>
                <w:sz w:val="16"/>
              </w:rPr>
              <w:t>organismer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5" w:space="0" w:color="676767"/>
              <w:right w:val="single" w:sz="5" w:space="0" w:color="606060"/>
            </w:tcBorders>
          </w:tcPr>
          <w:p w14:paraId="373E8C1A" w14:textId="77777777" w:rsidR="006C5653" w:rsidRDefault="006C5653"/>
        </w:tc>
      </w:tr>
      <w:tr w:rsidR="006C5653" w14:paraId="09045C72" w14:textId="77777777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 w14:paraId="6CE785C9" w14:textId="77777777" w:rsidR="006C5653" w:rsidRDefault="000B271B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</w: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</w:p>
        </w:tc>
      </w:tr>
      <w:tr w:rsidR="006C5653" w14:paraId="50176B5D" w14:textId="77777777">
        <w:trPr>
          <w:trHeight w:hRule="exact" w:val="1875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 w14:paraId="075B2E9A" w14:textId="77777777" w:rsidR="006C5653" w:rsidRDefault="000B271B">
            <w:pPr>
              <w:pStyle w:val="TableParagraph"/>
              <w:tabs>
                <w:tab w:val="left" w:pos="664"/>
              </w:tabs>
              <w:spacing w:before="14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</w:r>
            <w:r>
              <w:rPr>
                <w:rFonts w:ascii="Arial"/>
                <w:color w:val="3F3F3F"/>
                <w:w w:val="110"/>
                <w:sz w:val="15"/>
              </w:rPr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</w:p>
        </w:tc>
      </w:tr>
      <w:tr w:rsidR="006C5653" w14:paraId="6F291305" w14:textId="77777777">
        <w:trPr>
          <w:trHeight w:hRule="exact" w:val="1499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 w14:paraId="2D7EA913" w14:textId="77777777" w:rsidR="006C5653" w:rsidRDefault="000B271B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 xml:space="preserve"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</w:p>
        </w:tc>
      </w:tr>
      <w:tr w:rsidR="006C5653" w14:paraId="3D0D6804" w14:textId="77777777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 w14:paraId="15CB8DD9" w14:textId="77777777" w:rsidR="006C5653" w:rsidRDefault="000B271B">
            <w:pPr>
              <w:pStyle w:val="TableParagraph"/>
              <w:tabs>
                <w:tab w:val="left" w:pos="675"/>
              </w:tabs>
              <w:spacing w:before="16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</w:p>
        </w:tc>
      </w:tr>
      <w:tr w:rsidR="006C5653" w14:paraId="5CDF8C75" w14:textId="77777777">
        <w:trPr>
          <w:trHeight w:hRule="exact" w:val="1875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 w14:paraId="465C4568" w14:textId="77777777" w:rsidR="006C5653" w:rsidRDefault="000B271B">
            <w:pPr>
              <w:pStyle w:val="TableParagraph"/>
              <w:tabs>
                <w:tab w:val="left" w:pos="681"/>
              </w:tabs>
              <w:spacing w:before="16"/>
              <w:ind w:left="38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</w: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</w:p>
        </w:tc>
      </w:tr>
    </w:tbl>
    <w:p w14:paraId="071C5101" w14:textId="77777777" w:rsidR="006C5653" w:rsidRDefault="006C5653">
      <w:pPr>
        <w:rPr>
          <w:rFonts w:ascii="Arial" w:eastAsia="Arial" w:hAnsi="Arial" w:cs="Arial"/>
          <w:sz w:val="16"/>
          <w:szCs w:val="16"/>
        </w:rPr>
        <w:sectPr w:rsidR="006C5653">
          <w:footerReference w:type="default" r:id="rId18"/>
          <w:pgSz w:w="12240" w:h="15840"/>
          <w:pgMar w:top="1280" w:right="1700" w:bottom="880" w:left="1540" w:header="0" w:footer="693" w:gutter="0"/>
          <w:pgNumType w:start="14"/>
          <w:cols w:space="708"/>
        </w:sectPr>
      </w:pPr>
    </w:p>
    <w:p w14:paraId="645C4770" w14:textId="77777777" w:rsidR="006C5653" w:rsidRDefault="006C565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2D76BE" w14:textId="77777777" w:rsidR="006C5653" w:rsidRDefault="006C5653">
      <w:pPr>
        <w:spacing w:before="4"/>
        <w:rPr>
          <w:rFonts w:ascii="Times New Roman" w:eastAsia="Times New Roman" w:hAnsi="Times New Roman" w:cs="Times New Roman"/>
          <w:sz w:val="21"/>
          <w:szCs w:val="21"/>
        </w:rPr>
      </w:pPr>
    </w:p>
    <w:p w14:paraId="423135CF" w14:textId="77777777" w:rsidR="006C5653" w:rsidRDefault="000B271B">
      <w:pPr>
        <w:pStyle w:val="Heading1"/>
        <w:spacing w:before="46"/>
        <w:rPr>
          <w:b w:val="0"/>
          <w:bCs w:val="0"/>
        </w:rPr>
      </w:pPr>
      <w:r>
        <w:t>Bibliografi</w:t>
      </w:r>
    </w:p>
    <w:p w14:paraId="74EA176B" w14:textId="77777777" w:rsidR="006C5653" w:rsidRDefault="000B271B">
      <w:pPr>
        <w:pStyle w:val="BodyText"/>
        <w:spacing w:before="231" w:line="249" w:lineRule="auto"/>
        <w:ind w:left="233" w:right="114"/>
        <w:jc w:val="both"/>
      </w:pPr>
      <w:r>
        <w:t>Ball,</w:t>
      </w:r>
      <w:r>
        <w:rPr>
          <w:spacing w:val="-6"/>
        </w:rPr>
        <w:t xml:space="preserve"> </w:t>
      </w:r>
      <w:r>
        <w:t>D.,</w:t>
      </w:r>
      <w:r>
        <w:rPr>
          <w:spacing w:val="-6"/>
        </w:rPr>
        <w:t xml:space="preserve"> </w:t>
      </w:r>
      <w:r>
        <w:t>Thames,</w:t>
      </w:r>
      <w:r>
        <w:rPr>
          <w:spacing w:val="-6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Phelps,</w:t>
      </w:r>
      <w:r>
        <w:rPr>
          <w:spacing w:val="-6"/>
        </w:rPr>
        <w:t xml:space="preserve"> </w:t>
      </w:r>
      <w:r>
        <w:t>G.</w:t>
      </w:r>
      <w:r>
        <w:rPr>
          <w:spacing w:val="11"/>
        </w:rPr>
        <w:t xml:space="preserve"> </w:t>
      </w:r>
      <w:r>
        <w:t>(2008).</w:t>
      </w:r>
      <w:r>
        <w:rPr>
          <w:spacing w:val="10"/>
        </w:rPr>
        <w:t xml:space="preserve"> </w:t>
      </w:r>
      <w:r>
        <w:rPr>
          <w:spacing w:val="-3"/>
        </w:rPr>
        <w:t>Conten</w:t>
      </w:r>
      <w:r>
        <w:rPr>
          <w:spacing w:val="-2"/>
        </w:rPr>
        <w:t>t</w:t>
      </w:r>
      <w:r>
        <w:rPr>
          <w:spacing w:val="-6"/>
        </w:rPr>
        <w:t xml:space="preserve"> </w:t>
      </w:r>
      <w:r>
        <w:rPr>
          <w:spacing w:val="-2"/>
        </w:rPr>
        <w:t>Knowledge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1"/>
        </w:rPr>
        <w:t>Teac</w:t>
      </w:r>
      <w:r>
        <w:rPr>
          <w:spacing w:val="-2"/>
        </w:rPr>
        <w:t>hing.</w:t>
      </w:r>
      <w:r>
        <w:rPr>
          <w:spacing w:val="-6"/>
        </w:rPr>
        <w:t xml:space="preserve"> </w:t>
      </w:r>
      <w:r>
        <w:t>What</w:t>
      </w:r>
      <w:r>
        <w:rPr>
          <w:spacing w:val="-6"/>
        </w:rPr>
        <w:t xml:space="preserve"> </w:t>
      </w:r>
      <w:r>
        <w:rPr>
          <w:spacing w:val="-3"/>
        </w:rPr>
        <w:t>Makes</w:t>
      </w:r>
      <w:r>
        <w:rPr>
          <w:spacing w:val="-5"/>
        </w:rPr>
        <w:t xml:space="preserve"> </w:t>
      </w:r>
      <w:r>
        <w:t>It</w:t>
      </w:r>
      <w:r>
        <w:rPr>
          <w:spacing w:val="28"/>
          <w:w w:val="99"/>
        </w:rPr>
        <w:t xml:space="preserve"> </w:t>
      </w:r>
      <w:r>
        <w:t>Special? I</w:t>
      </w:r>
      <w:r>
        <w:rPr>
          <w:spacing w:val="-14"/>
        </w:rPr>
        <w:t xml:space="preserve"> </w:t>
      </w:r>
      <w:r>
        <w:rPr>
          <w:rFonts w:ascii="Arial"/>
          <w:i/>
        </w:rPr>
        <w:t>Journal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</w:rPr>
        <w:t>of</w:t>
      </w:r>
      <w:r>
        <w:rPr>
          <w:rFonts w:ascii="Arial"/>
          <w:i/>
          <w:spacing w:val="-19"/>
        </w:rPr>
        <w:t xml:space="preserve"> </w:t>
      </w:r>
      <w:r>
        <w:rPr>
          <w:rFonts w:ascii="Arial"/>
          <w:i/>
          <w:spacing w:val="-3"/>
        </w:rPr>
        <w:t>Teacher</w:t>
      </w:r>
      <w:r>
        <w:rPr>
          <w:rFonts w:ascii="Arial"/>
          <w:i/>
          <w:spacing w:val="-20"/>
        </w:rPr>
        <w:t xml:space="preserve"> </w:t>
      </w:r>
      <w:r>
        <w:rPr>
          <w:rFonts w:ascii="Arial"/>
          <w:i/>
          <w:spacing w:val="-3"/>
        </w:rPr>
        <w:t>Educ</w:t>
      </w:r>
      <w:r>
        <w:rPr>
          <w:rFonts w:ascii="Arial"/>
          <w:i/>
          <w:spacing w:val="-2"/>
        </w:rPr>
        <w:t>ation</w:t>
      </w:r>
      <w:r>
        <w:rPr>
          <w:rFonts w:ascii="Arial"/>
          <w:i/>
          <w:spacing w:val="-13"/>
        </w:rPr>
        <w:t xml:space="preserve"> </w:t>
      </w:r>
      <w:r>
        <w:t>(5.</w:t>
      </w:r>
      <w:r>
        <w:rPr>
          <w:spacing w:val="-13"/>
        </w:rPr>
        <w:t xml:space="preserve"> </w:t>
      </w:r>
      <w:r>
        <w:t>utg.,</w:t>
      </w:r>
      <w:r>
        <w:rPr>
          <w:spacing w:val="-14"/>
        </w:rPr>
        <w:t xml:space="preserve"> </w:t>
      </w:r>
      <w:r>
        <w:t>s.</w:t>
      </w:r>
      <w:r>
        <w:rPr>
          <w:spacing w:val="-14"/>
        </w:rPr>
        <w:t xml:space="preserve"> </w:t>
      </w:r>
      <w:r>
        <w:t>389-407).</w:t>
      </w:r>
    </w:p>
    <w:p w14:paraId="5391602D" w14:textId="77777777" w:rsidR="006C5653" w:rsidRDefault="000B271B">
      <w:pPr>
        <w:pStyle w:val="BodyText"/>
        <w:spacing w:before="204" w:line="252" w:lineRule="auto"/>
        <w:ind w:left="233" w:right="113"/>
        <w:jc w:val="both"/>
      </w:pP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aten,</w:t>
      </w:r>
      <w:r>
        <w:rPr>
          <w:spacing w:val="-3"/>
        </w:rPr>
        <w:t xml:space="preserve"> </w:t>
      </w:r>
      <w:r>
        <w:t>I.,</w:t>
      </w:r>
      <w:r>
        <w:rPr>
          <w:spacing w:val="-3"/>
        </w:rPr>
        <w:t xml:space="preserve"> </w:t>
      </w:r>
      <w:r>
        <w:t>T</w:t>
      </w:r>
      <w:r>
        <w:rPr>
          <w:spacing w:val="-7"/>
        </w:rPr>
        <w:t>h</w:t>
      </w:r>
      <w:r>
        <w:t>urmann,</w:t>
      </w:r>
      <w:r>
        <w:rPr>
          <w:spacing w:val="-3"/>
        </w:rPr>
        <w:t xml:space="preserve"> </w:t>
      </w:r>
      <w:r>
        <w:t>M.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Anne,</w:t>
      </w:r>
      <w:r>
        <w:rPr>
          <w:spacing w:val="-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(1998).</w:t>
      </w:r>
      <w:r>
        <w:rPr>
          <w:spacing w:val="25"/>
        </w:rPr>
        <w:t xml:space="preserve"> </w:t>
      </w:r>
      <w:r>
        <w:t>Den</w:t>
      </w:r>
      <w:r>
        <w:rPr>
          <w:spacing w:val="-3"/>
        </w:rPr>
        <w:t xml:space="preserve"> </w:t>
      </w:r>
      <w:r>
        <w:t>nærmeste</w:t>
      </w:r>
      <w:r>
        <w:rPr>
          <w:spacing w:val="-4"/>
        </w:rPr>
        <w:t xml:space="preserve"> </w:t>
      </w:r>
      <w:r>
        <w:t>utvikli</w:t>
      </w:r>
      <w:r>
        <w:rPr>
          <w:spacing w:val="-2"/>
        </w:rPr>
        <w:t>n</w:t>
      </w:r>
      <w:r>
        <w:t>gss</w:t>
      </w:r>
      <w:r>
        <w:rPr>
          <w:spacing w:val="-2"/>
        </w:rPr>
        <w:t>o</w:t>
      </w:r>
      <w:r>
        <w:t>nen</w:t>
      </w:r>
      <w:r>
        <w:rPr>
          <w:spacing w:val="-3"/>
        </w:rPr>
        <w:t xml:space="preserve"> </w:t>
      </w:r>
      <w:r>
        <w:t>som</w:t>
      </w:r>
      <w:r>
        <w:rPr>
          <w:spacing w:val="-3"/>
        </w:rPr>
        <w:t xml:space="preserve"> </w:t>
      </w:r>
      <w:r>
        <w:t>utgangs-</w:t>
      </w:r>
      <w:r>
        <w:rPr>
          <w:w w:val="94"/>
        </w:rPr>
        <w:t xml:space="preserve"> </w:t>
      </w:r>
      <w:r>
        <w:t>punkt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6"/>
        </w:rPr>
        <w:t>p</w:t>
      </w:r>
      <w:r>
        <w:t>edagogisk</w:t>
      </w:r>
      <w:r>
        <w:rPr>
          <w:spacing w:val="-12"/>
        </w:rPr>
        <w:t xml:space="preserve"> </w:t>
      </w:r>
      <w:r>
        <w:t>p</w:t>
      </w:r>
      <w:r>
        <w:rPr>
          <w:spacing w:val="-2"/>
        </w:rPr>
        <w:t>r</w:t>
      </w:r>
      <w:r>
        <w:t>aksis.</w:t>
      </w:r>
      <w:r>
        <w:rPr>
          <w:spacing w:val="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I.</w:t>
      </w:r>
      <w:r>
        <w:rPr>
          <w:spacing w:val="-14"/>
        </w:rPr>
        <w:t xml:space="preserve"> </w:t>
      </w:r>
      <w:r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t>aten</w:t>
      </w:r>
      <w:r>
        <w:rPr>
          <w:spacing w:val="-12"/>
        </w:rPr>
        <w:t xml:space="preserve"> </w:t>
      </w:r>
      <w:r>
        <w:t>(red.),</w:t>
      </w:r>
      <w:r>
        <w:rPr>
          <w:spacing w:val="-13"/>
        </w:rPr>
        <w:t xml:space="preserve"> </w:t>
      </w:r>
      <w:r>
        <w:rPr>
          <w:rFonts w:ascii="Arial" w:eastAsia="Arial" w:hAnsi="Arial" w:cs="Arial"/>
          <w:i/>
        </w:rPr>
        <w:t>Vygotsky</w:t>
      </w:r>
      <w:r>
        <w:rPr>
          <w:rFonts w:ascii="Arial" w:eastAsia="Arial" w:hAnsi="Arial" w:cs="Arial"/>
          <w:i/>
          <w:spacing w:val="-20"/>
        </w:rPr>
        <w:t xml:space="preserve"> </w:t>
      </w:r>
      <w:r>
        <w:rPr>
          <w:rFonts w:ascii="Arial" w:eastAsia="Arial" w:hAnsi="Arial" w:cs="Arial"/>
          <w:i/>
          <w:w w:val="105"/>
        </w:rPr>
        <w:t>i</w:t>
      </w:r>
      <w:r>
        <w:rPr>
          <w:rFonts w:ascii="Arial" w:eastAsia="Arial" w:hAnsi="Arial" w:cs="Arial"/>
          <w:i/>
          <w:spacing w:val="-22"/>
          <w:w w:val="105"/>
        </w:rPr>
        <w:t xml:space="preserve"> </w:t>
      </w:r>
      <w:r>
        <w:rPr>
          <w:rFonts w:ascii="Arial" w:eastAsia="Arial" w:hAnsi="Arial" w:cs="Arial"/>
          <w:i/>
          <w:spacing w:val="-14"/>
        </w:rPr>
        <w:t>p</w:t>
      </w:r>
      <w:r>
        <w:rPr>
          <w:rFonts w:ascii="Arial" w:eastAsia="Arial" w:hAnsi="Arial" w:cs="Arial"/>
          <w:i/>
          <w:spacing w:val="-15"/>
        </w:rPr>
        <w:t>e</w:t>
      </w:r>
      <w:r>
        <w:rPr>
          <w:rFonts w:ascii="Arial" w:eastAsia="Arial" w:hAnsi="Arial" w:cs="Arial"/>
          <w:i/>
        </w:rPr>
        <w:t>dag</w:t>
      </w:r>
      <w:r>
        <w:rPr>
          <w:rFonts w:ascii="Arial" w:eastAsia="Arial" w:hAnsi="Arial" w:cs="Arial"/>
          <w:i/>
          <w:spacing w:val="-14"/>
        </w:rPr>
        <w:t>o</w:t>
      </w:r>
      <w:r>
        <w:rPr>
          <w:rFonts w:ascii="Arial" w:eastAsia="Arial" w:hAnsi="Arial" w:cs="Arial"/>
          <w:i/>
        </w:rPr>
        <w:t>gikken</w:t>
      </w:r>
      <w:r>
        <w:rPr>
          <w:rFonts w:ascii="Arial" w:eastAsia="Arial" w:hAnsi="Arial" w:cs="Arial"/>
          <w:i/>
          <w:spacing w:val="-12"/>
        </w:rPr>
        <w:t xml:space="preserve"> </w:t>
      </w:r>
      <w:r>
        <w:t>(s.</w:t>
      </w:r>
      <w:r>
        <w:rPr>
          <w:spacing w:val="-13"/>
        </w:rPr>
        <w:t xml:space="preserve"> </w:t>
      </w:r>
      <w:r>
        <w:t>123–143).</w:t>
      </w:r>
      <w:r>
        <w:rPr>
          <w:spacing w:val="7"/>
        </w:rPr>
        <w:t xml:space="preserve"> </w:t>
      </w:r>
      <w:r>
        <w:t>Cap-</w:t>
      </w:r>
      <w:r>
        <w:rPr>
          <w:w w:val="98"/>
        </w:rPr>
        <w:t xml:space="preserve"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 xml:space="preserve"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 xml:space="preserve"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</w:p>
    <w:p w14:paraId="0B238561" w14:textId="77777777" w:rsidR="006C5653" w:rsidRDefault="000B271B">
      <w:pPr>
        <w:pStyle w:val="BodyText"/>
        <w:spacing w:before="202" w:line="254" w:lineRule="auto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 xml:space="preserve"> </w:t>
      </w:r>
      <w:r>
        <w:t>R.,</w:t>
      </w:r>
      <w:r>
        <w:rPr>
          <w:spacing w:val="19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 xml:space="preserve"> </w:t>
      </w:r>
      <w:r>
        <w:t>H.,</w:t>
      </w:r>
      <w:r>
        <w:rPr>
          <w:spacing w:val="20"/>
        </w:rPr>
        <w:t xml:space="preserve"> </w:t>
      </w:r>
      <w:r>
        <w:rPr>
          <w:spacing w:val="-3"/>
        </w:rPr>
        <w:t>Leach,</w:t>
      </w:r>
      <w:r>
        <w:rPr>
          <w:spacing w:val="21"/>
        </w:rPr>
        <w:t xml:space="preserve"> </w:t>
      </w:r>
      <w:r>
        <w:t>J.,</w:t>
      </w:r>
      <w:r>
        <w:rPr>
          <w:spacing w:val="20"/>
        </w:rPr>
        <w:t xml:space="preserve"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 xml:space="preserve"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Mortimer,</w:t>
      </w:r>
      <w:r>
        <w:rPr>
          <w:spacing w:val="21"/>
        </w:rPr>
        <w:t xml:space="preserve"> </w:t>
      </w:r>
      <w:r>
        <w:t>E.</w:t>
      </w:r>
      <w:r>
        <w:rPr>
          <w:spacing w:val="14"/>
        </w:rPr>
        <w:t xml:space="preserve"> </w:t>
      </w:r>
      <w:r>
        <w:t>(1994).</w:t>
      </w:r>
      <w:r>
        <w:rPr>
          <w:spacing w:val="15"/>
        </w:rPr>
        <w:t xml:space="preserve"> </w:t>
      </w:r>
      <w:r>
        <w:t>Constructing</w:t>
      </w:r>
      <w:r>
        <w:rPr>
          <w:spacing w:val="21"/>
        </w:rPr>
        <w:t xml:space="preserve"> </w:t>
      </w:r>
      <w:r>
        <w:rPr>
          <w:spacing w:val="-2"/>
        </w:rPr>
        <w:t>Scientific</w:t>
      </w:r>
      <w:r>
        <w:rPr>
          <w:spacing w:val="35"/>
          <w:w w:val="94"/>
        </w:rPr>
        <w:t xml:space="preserve"> </w:t>
      </w:r>
      <w:r>
        <w:rPr>
          <w:spacing w:val="-1"/>
          <w:w w:val="95"/>
        </w:rPr>
        <w:t>Knowledge</w:t>
      </w:r>
      <w:r>
        <w:rPr>
          <w:spacing w:val="14"/>
          <w:w w:val="95"/>
        </w:rPr>
        <w:t xml:space="preserve"> </w:t>
      </w:r>
      <w:r>
        <w:rPr>
          <w:w w:val="95"/>
        </w:rPr>
        <w:t>in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Classroom.</w:t>
      </w:r>
      <w:r>
        <w:rPr>
          <w:spacing w:val="38"/>
          <w:w w:val="95"/>
        </w:rPr>
        <w:t xml:space="preserve"> </w:t>
      </w:r>
      <w:r>
        <w:rPr>
          <w:w w:val="95"/>
        </w:rPr>
        <w:t>Educational</w:t>
      </w:r>
      <w:r>
        <w:rPr>
          <w:spacing w:val="15"/>
          <w:w w:val="95"/>
        </w:rPr>
        <w:t xml:space="preserve"> </w:t>
      </w:r>
      <w:r>
        <w:rPr>
          <w:spacing w:val="-1"/>
          <w:w w:val="95"/>
        </w:rPr>
        <w:t>Researcher.</w:t>
      </w:r>
    </w:p>
    <w:p w14:paraId="6CC08458" w14:textId="77777777" w:rsidR="006C5653" w:rsidRDefault="000B271B">
      <w:pPr>
        <w:spacing w:before="199" w:line="252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Klette,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K. </w:t>
      </w:r>
      <w:r>
        <w:rPr>
          <w:rFonts w:ascii="Georgia" w:eastAsia="Georgia" w:hAnsi="Georgia" w:cs="Georgia"/>
          <w:spacing w:val="1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(2013). </w:t>
      </w:r>
      <w:r>
        <w:rPr>
          <w:rFonts w:ascii="Georgia" w:eastAsia="Georgia" w:hAnsi="Georgia" w:cs="Georgia"/>
          <w:spacing w:val="11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6"/>
          <w:sz w:val="24"/>
          <w:szCs w:val="24"/>
        </w:rPr>
        <w:t>Hva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3"/>
          <w:sz w:val="24"/>
          <w:szCs w:val="24"/>
        </w:rPr>
        <w:t>v</w:t>
      </w:r>
      <w:r>
        <w:rPr>
          <w:rFonts w:ascii="Georgia" w:eastAsia="Georgia" w:hAnsi="Georgia" w:cs="Georgia"/>
          <w:spacing w:val="-4"/>
          <w:sz w:val="24"/>
          <w:szCs w:val="24"/>
        </w:rPr>
        <w:t>et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vi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om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2"/>
          <w:sz w:val="24"/>
          <w:szCs w:val="24"/>
        </w:rPr>
        <w:t>god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?.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Rapport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fra</w:t>
      </w:r>
      <w:r>
        <w:rPr>
          <w:rFonts w:ascii="Georgia" w:eastAsia="Georgia" w:hAnsi="Georgia" w:cs="Georgia"/>
          <w:spacing w:val="15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klasseromforskningen.</w:t>
      </w:r>
      <w:r>
        <w:rPr>
          <w:rFonts w:ascii="Georgia" w:eastAsia="Georgia" w:hAnsi="Georgia" w:cs="Georgia"/>
          <w:spacing w:val="21"/>
          <w:w w:val="92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Krumsvik</w:t>
      </w:r>
      <w:r>
        <w:rPr>
          <w:rFonts w:ascii="Georgia" w:eastAsia="Georgia" w:hAnsi="Georgia" w:cs="Georgia"/>
          <w:spacing w:val="1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S</w:t>
      </w:r>
      <w:r>
        <w:rPr>
          <w:rFonts w:ascii="Georgia" w:eastAsia="Georgia" w:hAnsi="Georgia" w:cs="Georgia"/>
          <w:spacing w:val="-117"/>
          <w:sz w:val="24"/>
          <w:szCs w:val="24"/>
        </w:rPr>
        <w:t>a</w:t>
      </w:r>
      <w:r>
        <w:rPr>
          <w:rFonts w:ascii="Georgia" w:eastAsia="Georgia" w:hAnsi="Georgia" w:cs="Georgia"/>
          <w:spacing w:val="-2"/>
          <w:sz w:val="24"/>
          <w:szCs w:val="24"/>
        </w:rPr>
        <w:t>¨</w:t>
      </w:r>
      <w:r>
        <w:rPr>
          <w:rFonts w:ascii="Georgia" w:eastAsia="Georgia" w:hAnsi="Georgia" w:cs="Georgia"/>
          <w:sz w:val="24"/>
          <w:szCs w:val="24"/>
        </w:rPr>
        <w:t>l</w:t>
      </w:r>
      <w:r>
        <w:rPr>
          <w:rFonts w:ascii="Georgia" w:eastAsia="Georgia" w:hAnsi="Georgia" w:cs="Georgia"/>
          <w:spacing w:val="-1"/>
          <w:sz w:val="24"/>
          <w:szCs w:val="24"/>
        </w:rPr>
        <w:t>j</w:t>
      </w:r>
      <w:r>
        <w:rPr>
          <w:rFonts w:ascii="Georgia" w:eastAsia="Georgia" w:hAnsi="Georgia" w:cs="Georgia"/>
          <w:spacing w:val="-117"/>
          <w:sz w:val="24"/>
          <w:szCs w:val="24"/>
        </w:rPr>
        <w:t>o</w:t>
      </w:r>
      <w:r>
        <w:rPr>
          <w:rFonts w:ascii="Georgia" w:eastAsia="Georgia" w:hAnsi="Georgia" w:cs="Georgia"/>
          <w:sz w:val="24"/>
          <w:szCs w:val="24"/>
        </w:rPr>
        <w:t>¨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P</w:t>
      </w:r>
      <w:r>
        <w:rPr>
          <w:rFonts w:ascii="Arial" w:eastAsia="Arial" w:hAnsi="Arial" w:cs="Arial"/>
          <w:i/>
          <w:spacing w:val="-12"/>
          <w:sz w:val="24"/>
          <w:szCs w:val="24"/>
        </w:rPr>
        <w:t>r</w:t>
      </w:r>
      <w:r>
        <w:rPr>
          <w:rFonts w:ascii="Arial" w:eastAsia="Arial" w:hAnsi="Arial" w:cs="Arial"/>
          <w:i/>
          <w:sz w:val="24"/>
          <w:szCs w:val="24"/>
        </w:rPr>
        <w:t>aktisk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4"/>
          <w:sz w:val="24"/>
          <w:szCs w:val="24"/>
        </w:rPr>
        <w:t>p</w:t>
      </w:r>
      <w:r>
        <w:rPr>
          <w:rFonts w:ascii="Arial" w:eastAsia="Arial" w:hAnsi="Arial" w:cs="Arial"/>
          <w:i/>
          <w:spacing w:val="-15"/>
          <w:sz w:val="24"/>
          <w:szCs w:val="24"/>
        </w:rPr>
        <w:t>e</w:t>
      </w:r>
      <w:r>
        <w:rPr>
          <w:rFonts w:ascii="Arial" w:eastAsia="Arial" w:hAnsi="Arial" w:cs="Arial"/>
          <w:i/>
          <w:sz w:val="24"/>
          <w:szCs w:val="24"/>
        </w:rPr>
        <w:t>dag</w:t>
      </w:r>
      <w:r>
        <w:rPr>
          <w:rFonts w:ascii="Arial" w:eastAsia="Arial" w:hAnsi="Arial" w:cs="Arial"/>
          <w:i/>
          <w:spacing w:val="-14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gisk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antol</w:t>
      </w:r>
      <w:r>
        <w:rPr>
          <w:rFonts w:ascii="Arial" w:eastAsia="Arial" w:hAnsi="Arial" w:cs="Arial"/>
          <w:i/>
          <w:spacing w:val="-13"/>
          <w:sz w:val="24"/>
          <w:szCs w:val="24"/>
        </w:rPr>
        <w:t>o</w:t>
      </w:r>
      <w:r>
        <w:rPr>
          <w:rFonts w:ascii="Arial" w:eastAsia="Arial" w:hAnsi="Arial" w:cs="Arial"/>
          <w:i/>
          <w:sz w:val="24"/>
          <w:szCs w:val="24"/>
        </w:rPr>
        <w:t>gi.</w:t>
      </w:r>
      <w:r>
        <w:rPr>
          <w:rFonts w:ascii="Arial" w:eastAsia="Arial" w:hAnsi="Arial" w:cs="Arial"/>
          <w:i/>
          <w:spacing w:val="1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173–200).</w:t>
      </w:r>
      <w:r>
        <w:rPr>
          <w:rFonts w:ascii="Georgia" w:eastAsia="Georgia" w:hAnsi="Georgia" w:cs="Georgia"/>
          <w:w w:val="89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14:paraId="30A22752" w14:textId="77777777" w:rsidR="006C5653" w:rsidRDefault="000B271B">
      <w:pPr>
        <w:spacing w:before="197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7"/>
          <w:sz w:val="24"/>
        </w:rPr>
        <w:t xml:space="preserve"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6"/>
          <w:sz w:val="24"/>
        </w:rPr>
        <w:t xml:space="preserve"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 xml:space="preserve"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1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Universitetsforlaget.</w:t>
      </w:r>
    </w:p>
    <w:p w14:paraId="57CB384C" w14:textId="77777777" w:rsidR="006C5653" w:rsidRDefault="000B271B">
      <w:pPr>
        <w:pStyle w:val="BodyText"/>
        <w:spacing w:before="210"/>
        <w:ind w:left="233"/>
        <w:jc w:val="both"/>
        <w:rPr>
          <w:rFonts w:ascii="Arial" w:eastAsia="Arial" w:hAnsi="Arial" w:cs="Arial"/>
        </w:rPr>
      </w:pPr>
      <w:r>
        <w:t>Mat</w:t>
      </w:r>
      <w:r>
        <w:rPr>
          <w:spacing w:val="-7"/>
        </w:rPr>
        <w:t>h</w:t>
      </w:r>
      <w:r>
        <w:rPr>
          <w:spacing w:val="-115"/>
        </w:rPr>
        <w:t>´</w:t>
      </w:r>
      <w:r>
        <w:t>e,</w:t>
      </w:r>
      <w:r>
        <w:rPr>
          <w:spacing w:val="-24"/>
        </w:rPr>
        <w:t xml:space="preserve"> </w:t>
      </w:r>
      <w:r>
        <w:t>N.</w:t>
      </w:r>
      <w:r>
        <w:rPr>
          <w:spacing w:val="-11"/>
        </w:rPr>
        <w:t xml:space="preserve"> </w:t>
      </w:r>
      <w:r>
        <w:t>(2015).</w:t>
      </w:r>
      <w:r>
        <w:rPr>
          <w:spacing w:val="-12"/>
        </w:rPr>
        <w:t xml:space="preserve"> </w:t>
      </w:r>
      <w:r>
        <w:t>Begrepsfor</w:t>
      </w:r>
      <w:r>
        <w:rPr>
          <w:spacing w:val="1"/>
        </w:rPr>
        <w:t>s</w:t>
      </w:r>
      <w:r>
        <w:rPr>
          <w:spacing w:val="-29"/>
        </w:rPr>
        <w:t>t</w:t>
      </w:r>
      <w:r>
        <w:rPr>
          <w:spacing w:val="-101"/>
        </w:rPr>
        <w:t>˚</w:t>
      </w:r>
      <w:r>
        <w:t>aelse</w:t>
      </w:r>
      <w:r>
        <w:rPr>
          <w:spacing w:val="-23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t>samfunnsfag:</w:t>
      </w:r>
      <w:r>
        <w:rPr>
          <w:spacing w:val="-23"/>
        </w:rPr>
        <w:t xml:space="preserve"> </w:t>
      </w:r>
      <w:r>
        <w:t>H</w:t>
      </w:r>
      <w:r>
        <w:rPr>
          <w:spacing w:val="-14"/>
        </w:rPr>
        <w:t>v</w:t>
      </w:r>
      <w:r>
        <w:t>a</w:t>
      </w:r>
      <w:r>
        <w:rPr>
          <w:spacing w:val="-24"/>
        </w:rPr>
        <w:t xml:space="preserve"> </w:t>
      </w:r>
      <w:r>
        <w:t>vil</w:t>
      </w:r>
      <w:r>
        <w:rPr>
          <w:spacing w:val="-23"/>
        </w:rPr>
        <w:t xml:space="preserve"> </w:t>
      </w:r>
      <w:r>
        <w:t>vi</w:t>
      </w:r>
      <w:r>
        <w:rPr>
          <w:spacing w:val="-23"/>
        </w:rPr>
        <w:t xml:space="preserve"> </w:t>
      </w:r>
      <w:r>
        <w:t>med</w:t>
      </w:r>
      <w:r>
        <w:rPr>
          <w:spacing w:val="-24"/>
        </w:rPr>
        <w:t xml:space="preserve"> </w:t>
      </w:r>
      <w:r>
        <w:rPr>
          <w:spacing w:val="6"/>
        </w:rPr>
        <w:t>b</w:t>
      </w:r>
      <w:r>
        <w:t>egre</w:t>
      </w:r>
      <w:r>
        <w:rPr>
          <w:spacing w:val="6"/>
        </w:rPr>
        <w:t>p</w:t>
      </w:r>
      <w:r>
        <w:t>ene?</w:t>
      </w:r>
      <w:r>
        <w:rPr>
          <w:spacing w:val="-11"/>
        </w:rPr>
        <w:t xml:space="preserve"> </w:t>
      </w:r>
      <w:r>
        <w:t>I</w:t>
      </w:r>
      <w:r>
        <w:rPr>
          <w:spacing w:val="-23"/>
        </w:rPr>
        <w:t xml:space="preserve"> </w:t>
      </w:r>
      <w:r>
        <w:rPr>
          <w:rFonts w:ascii="Arial" w:eastAsia="Arial" w:hAnsi="Arial" w:cs="Arial"/>
          <w:i/>
        </w:rPr>
        <w:t>B</w:t>
      </w:r>
      <w:r>
        <w:rPr>
          <w:rFonts w:ascii="Arial" w:eastAsia="Arial" w:hAnsi="Arial" w:cs="Arial"/>
          <w:i/>
          <w:spacing w:val="-14"/>
        </w:rPr>
        <w:t>e</w:t>
      </w:r>
      <w:r>
        <w:rPr>
          <w:rFonts w:ascii="Arial" w:eastAsia="Arial" w:hAnsi="Arial" w:cs="Arial"/>
          <w:i/>
        </w:rPr>
        <w:t>d</w:t>
      </w:r>
      <w:r>
        <w:rPr>
          <w:rFonts w:ascii="Arial" w:eastAsia="Arial" w:hAnsi="Arial" w:cs="Arial"/>
          <w:i/>
          <w:spacing w:val="-12"/>
        </w:rPr>
        <w:t>r</w:t>
      </w:r>
      <w:r>
        <w:rPr>
          <w:rFonts w:ascii="Arial" w:eastAsia="Arial" w:hAnsi="Arial" w:cs="Arial"/>
          <w:i/>
        </w:rPr>
        <w:t>e</w:t>
      </w:r>
      <w:r>
        <w:rPr>
          <w:rFonts w:ascii="Arial" w:eastAsia="Arial" w:hAnsi="Arial" w:cs="Arial"/>
          <w:i/>
          <w:spacing w:val="-30"/>
        </w:rPr>
        <w:t xml:space="preserve"> </w:t>
      </w:r>
      <w:r>
        <w:rPr>
          <w:rFonts w:ascii="Arial" w:eastAsia="Arial" w:hAnsi="Arial" w:cs="Arial"/>
          <w:i/>
        </w:rPr>
        <w:t>Skole</w:t>
      </w:r>
    </w:p>
    <w:p w14:paraId="2A3BAEB3" w14:textId="77777777" w:rsidR="006C5653" w:rsidRDefault="000B271B">
      <w:pPr>
        <w:pStyle w:val="BodyText"/>
        <w:spacing w:before="16"/>
        <w:ind w:left="233"/>
        <w:jc w:val="both"/>
      </w:pPr>
      <w:r>
        <w:t>(1.</w:t>
      </w:r>
      <w:r>
        <w:rPr>
          <w:spacing w:val="-20"/>
        </w:rPr>
        <w:t xml:space="preserve"> </w:t>
      </w:r>
      <w:r>
        <w:t>utg.,</w:t>
      </w:r>
      <w:r>
        <w:rPr>
          <w:spacing w:val="-19"/>
        </w:rPr>
        <w:t xml:space="preserve"> </w:t>
      </w:r>
      <w:r>
        <w:t>s.</w:t>
      </w:r>
      <w:r>
        <w:rPr>
          <w:spacing w:val="-19"/>
        </w:rPr>
        <w:t xml:space="preserve"> </w:t>
      </w:r>
      <w:r>
        <w:t>68–72).</w:t>
      </w:r>
    </w:p>
    <w:p w14:paraId="4EA9E2DE" w14:textId="77777777" w:rsidR="006C5653" w:rsidRDefault="000B271B">
      <w:pPr>
        <w:spacing w:before="210" w:line="253" w:lineRule="auto"/>
        <w:ind w:left="233" w:right="114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Mercer,</w:t>
      </w:r>
      <w:r>
        <w:rPr>
          <w:rFonts w:ascii="Georgia" w:eastAsia="Georgia" w:hAnsi="Georgia" w:cs="Georgia"/>
          <w:spacing w:val="1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N.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&amp;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Little</w:t>
      </w:r>
      <w:r>
        <w:rPr>
          <w:rFonts w:ascii="Georgia" w:eastAsia="Georgia" w:hAnsi="Georgia" w:cs="Georgia"/>
          <w:spacing w:val="-2"/>
          <w:sz w:val="24"/>
          <w:szCs w:val="24"/>
        </w:rPr>
        <w:t>ton,</w:t>
      </w:r>
      <w:r>
        <w:rPr>
          <w:rFonts w:ascii="Georgia" w:eastAsia="Georgia" w:hAnsi="Georgia" w:cs="Georgia"/>
          <w:spacing w:val="1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(2007).</w:t>
      </w:r>
      <w:r>
        <w:rPr>
          <w:rFonts w:ascii="Georgia" w:eastAsia="Georgia" w:hAnsi="Georgia" w:cs="Georgia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sz w:val="24"/>
          <w:szCs w:val="24"/>
        </w:rPr>
        <w:t>Dialo</w:t>
      </w:r>
      <w:r>
        <w:rPr>
          <w:rFonts w:ascii="Arial" w:eastAsia="Arial" w:hAnsi="Arial" w:cs="Arial"/>
          <w:i/>
          <w:spacing w:val="-3"/>
          <w:sz w:val="24"/>
          <w:szCs w:val="24"/>
        </w:rPr>
        <w:t>gue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and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the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Development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of</w:t>
      </w:r>
      <w:r>
        <w:rPr>
          <w:rFonts w:ascii="Arial" w:eastAsia="Arial" w:hAnsi="Arial" w:cs="Arial"/>
          <w:i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4"/>
          <w:sz w:val="24"/>
          <w:szCs w:val="24"/>
        </w:rPr>
        <w:t>Childr</w:t>
      </w:r>
      <w:r>
        <w:rPr>
          <w:rFonts w:ascii="Arial" w:eastAsia="Arial" w:hAnsi="Arial" w:cs="Arial"/>
          <w:i/>
          <w:spacing w:val="-5"/>
          <w:sz w:val="24"/>
          <w:szCs w:val="24"/>
        </w:rPr>
        <w:t>en’s</w:t>
      </w:r>
      <w:r>
        <w:rPr>
          <w:rFonts w:ascii="Arial" w:eastAsia="Arial" w:hAnsi="Arial" w:cs="Arial"/>
          <w:i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1"/>
          <w:sz w:val="24"/>
          <w:szCs w:val="24"/>
        </w:rPr>
        <w:t>Thinking</w:t>
      </w:r>
      <w:r>
        <w:rPr>
          <w:rFonts w:ascii="Georgia" w:eastAsia="Georgia" w:hAnsi="Georgia" w:cs="Georgia"/>
          <w:spacing w:val="-1"/>
          <w:sz w:val="24"/>
          <w:szCs w:val="24"/>
        </w:rPr>
        <w:t>.</w:t>
      </w:r>
      <w:r>
        <w:rPr>
          <w:rFonts w:ascii="Georgia" w:eastAsia="Georgia" w:hAnsi="Georgia" w:cs="Georgia"/>
          <w:spacing w:val="49"/>
          <w:w w:val="99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Routledge.</w:t>
      </w:r>
    </w:p>
    <w:p w14:paraId="66713051" w14:textId="77777777" w:rsidR="006C5653" w:rsidRDefault="000B271B">
      <w:pPr>
        <w:spacing w:before="189" w:line="288" w:lineRule="exact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sz w:val="24"/>
        </w:rPr>
        <w:t>NOU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z w:val="24"/>
        </w:rPr>
        <w:t>2015:8</w:t>
      </w:r>
      <w:r>
        <w:rPr>
          <w:rFonts w:ascii="Georgia" w:hAnsi="Georgia"/>
          <w:spacing w:val="-12"/>
          <w:sz w:val="24"/>
        </w:rPr>
        <w:t xml:space="preserve"> </w:t>
      </w:r>
      <w:r>
        <w:rPr>
          <w:rFonts w:ascii="Arial" w:hAnsi="Arial"/>
          <w:i/>
          <w:spacing w:val="-2"/>
          <w:position w:val="2"/>
          <w:sz w:val="12"/>
        </w:rPr>
        <w:t>&lt;</w:t>
      </w:r>
      <w:r>
        <w:rPr>
          <w:rFonts w:ascii="Georgia" w:hAnsi="Georgia"/>
          <w:spacing w:val="-3"/>
          <w:sz w:val="24"/>
        </w:rPr>
        <w:t>F</w:t>
      </w:r>
      <w:r>
        <w:rPr>
          <w:rFonts w:ascii="Georgia" w:hAnsi="Georgia"/>
          <w:spacing w:val="-4"/>
          <w:sz w:val="24"/>
        </w:rPr>
        <w:t>remtidens</w:t>
      </w:r>
      <w:r>
        <w:rPr>
          <w:rFonts w:ascii="Georgia" w:hAnsi="Georgia"/>
          <w:spacing w:val="-13"/>
          <w:sz w:val="24"/>
        </w:rPr>
        <w:t xml:space="preserve"> </w:t>
      </w:r>
      <w:r>
        <w:rPr>
          <w:rFonts w:ascii="Georgia" w:hAnsi="Georgia"/>
          <w:spacing w:val="-2"/>
          <w:sz w:val="24"/>
        </w:rPr>
        <w:t>skole</w:t>
      </w:r>
      <w:r>
        <w:rPr>
          <w:rFonts w:ascii="Arial" w:hAnsi="Arial"/>
          <w:i/>
          <w:spacing w:val="-1"/>
          <w:position w:val="2"/>
          <w:sz w:val="12"/>
        </w:rPr>
        <w:t>&gt;</w:t>
      </w:r>
      <w:r>
        <w:rPr>
          <w:rFonts w:ascii="Georgia" w:hAnsi="Georgia"/>
          <w:spacing w:val="-1"/>
          <w:sz w:val="24"/>
        </w:rPr>
        <w:t>.</w:t>
      </w:r>
      <w:r>
        <w:rPr>
          <w:rFonts w:ascii="Georgia" w:hAnsi="Georgia"/>
          <w:spacing w:val="2"/>
          <w:sz w:val="24"/>
        </w:rPr>
        <w:t xml:space="preserve"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3"/>
          <w:sz w:val="24"/>
        </w:rPr>
        <w:t xml:space="preserve"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17"/>
          <w:sz w:val="24"/>
        </w:rPr>
        <w:t xml:space="preserve"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19"/>
          <w:sz w:val="24"/>
        </w:rPr>
        <w:t xml:space="preserve"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8"/>
          <w:sz w:val="24"/>
        </w:rPr>
        <w:t xml:space="preserve"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27"/>
          <w:w w:val="80"/>
          <w:sz w:val="24"/>
        </w:rPr>
        <w:t xml:space="preserve"> </w:t>
      </w:r>
      <w:r>
        <w:rPr>
          <w:rFonts w:ascii="Arial" w:hAnsi="Arial"/>
          <w:i/>
          <w:sz w:val="24"/>
        </w:rPr>
        <w:t>kom</w:t>
      </w:r>
      <w:r>
        <w:rPr>
          <w:rFonts w:ascii="Arial" w:hAnsi="Arial"/>
          <w:i/>
          <w:spacing w:val="-14"/>
          <w:sz w:val="24"/>
        </w:rPr>
        <w:t>p</w:t>
      </w:r>
      <w:r>
        <w:rPr>
          <w:rFonts w:ascii="Arial" w:hAnsi="Arial"/>
          <w:i/>
          <w:sz w:val="24"/>
        </w:rPr>
        <w:t xml:space="preserve">etanser.  </w:t>
      </w:r>
      <w:r>
        <w:rPr>
          <w:rFonts w:ascii="Arial" w:hAnsi="Arial"/>
          <w:i/>
          <w:spacing w:val="35"/>
          <w:sz w:val="24"/>
        </w:rPr>
        <w:t xml:space="preserve"> </w:t>
      </w:r>
      <w:r>
        <w:rPr>
          <w:rFonts w:ascii="PMingLiU" w:hAnsi="PMingLiU"/>
          <w:w w:val="115"/>
          <w:sz w:val="24"/>
        </w:rPr>
        <w:t>https://nettsteder.regjeringen</w:t>
      </w:r>
      <w:r>
        <w:rPr>
          <w:rFonts w:ascii="PMingLiU" w:hAnsi="PMingLiU"/>
          <w:spacing w:val="-1"/>
          <w:w w:val="115"/>
          <w:sz w:val="24"/>
        </w:rPr>
        <w:t>.</w:t>
      </w:r>
      <w:r>
        <w:rPr>
          <w:rFonts w:ascii="PMingLiU" w:hAnsi="PMingLiU"/>
          <w:w w:val="115"/>
          <w:sz w:val="24"/>
        </w:rPr>
        <w:t>no/fremtidensskole/nou-2015-8/</w:t>
      </w:r>
      <w:r>
        <w:rPr>
          <w:rFonts w:ascii="Georgia" w:hAnsi="Georgia"/>
          <w:w w:val="115"/>
          <w:sz w:val="24"/>
        </w:rPr>
        <w:t xml:space="preserve">.  </w:t>
      </w:r>
      <w:r>
        <w:rPr>
          <w:rFonts w:ascii="Georgia" w:hAnsi="Georgia"/>
          <w:spacing w:val="37"/>
          <w:w w:val="115"/>
          <w:sz w:val="24"/>
        </w:rPr>
        <w:t xml:space="preserve"> </w:t>
      </w:r>
      <w:r>
        <w:rPr>
          <w:rFonts w:ascii="Georgia" w:hAnsi="Georgia"/>
          <w:sz w:val="24"/>
        </w:rPr>
        <w:t>(Ak-</w:t>
      </w:r>
      <w:r>
        <w:rPr>
          <w:rFonts w:ascii="Georgia" w:hAnsi="Georgia"/>
          <w:w w:val="99"/>
          <w:sz w:val="24"/>
        </w:rPr>
        <w:t xml:space="preserve"> </w:t>
      </w:r>
      <w:r>
        <w:rPr>
          <w:rFonts w:ascii="Georgia" w:hAnsi="Georgia"/>
          <w:sz w:val="24"/>
        </w:rPr>
        <w:t>sessert</w:t>
      </w:r>
      <w:r>
        <w:rPr>
          <w:rFonts w:ascii="Georgia" w:hAnsi="Georgia"/>
          <w:spacing w:val="-25"/>
          <w:sz w:val="24"/>
        </w:rPr>
        <w:t xml:space="preserve"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spacing w:val="-24"/>
          <w:sz w:val="24"/>
        </w:rPr>
        <w:t xml:space="preserve"> </w:t>
      </w:r>
      <w:r>
        <w:rPr>
          <w:rFonts w:ascii="Georgia" w:hAnsi="Georgia"/>
          <w:sz w:val="24"/>
        </w:rPr>
        <w:t>i</w:t>
      </w:r>
      <w:r>
        <w:rPr>
          <w:rFonts w:ascii="Georgia" w:hAnsi="Georgia"/>
          <w:spacing w:val="-8"/>
          <w:sz w:val="24"/>
        </w:rPr>
        <w:t>n</w:t>
      </w:r>
      <w:r>
        <w:rPr>
          <w:rFonts w:ascii="Georgia" w:hAnsi="Georgia"/>
          <w:sz w:val="24"/>
        </w:rPr>
        <w:t>ternett</w:t>
      </w:r>
      <w:r>
        <w:rPr>
          <w:rFonts w:ascii="Georgia" w:hAnsi="Georgia"/>
          <w:spacing w:val="-24"/>
          <w:sz w:val="24"/>
        </w:rPr>
        <w:t xml:space="preserve"> </w:t>
      </w:r>
      <w:r>
        <w:rPr>
          <w:rFonts w:ascii="Georgia" w:hAnsi="Georgia"/>
          <w:sz w:val="24"/>
        </w:rPr>
        <w:t>13.11.2016)</w:t>
      </w:r>
    </w:p>
    <w:p w14:paraId="1F57932E" w14:textId="77777777" w:rsidR="006C5653" w:rsidRDefault="000B271B">
      <w:pPr>
        <w:pStyle w:val="BodyText"/>
        <w:spacing w:before="200" w:line="288" w:lineRule="exact"/>
        <w:ind w:left="233" w:right="113"/>
      </w:pPr>
      <w:r>
        <w:rPr>
          <w:spacing w:val="-10"/>
          <w:w w:val="105"/>
        </w:rPr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 xml:space="preserve"> </w:t>
      </w:r>
      <w:r>
        <w:rPr>
          <w:w w:val="105"/>
        </w:rPr>
        <w:t>rapport.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 xml:space="preserve"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 xml:space="preserve"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 xml:space="preserve"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 xml:space="preserve"> </w:t>
      </w:r>
      <w:hyperlink r:id="rId19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 xml:space="preserve"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 xml:space="preserve"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 xml:space="preserve">. </w:t>
      </w:r>
      <w:r>
        <w:rPr>
          <w:spacing w:val="25"/>
          <w:w w:val="110"/>
        </w:rPr>
        <w:t xml:space="preserve"> </w:t>
      </w:r>
      <w:r>
        <w:rPr>
          <w:w w:val="110"/>
        </w:rPr>
        <w:t>(Aksessert</w:t>
      </w:r>
      <w:r>
        <w:rPr>
          <w:spacing w:val="50"/>
          <w:w w:val="110"/>
        </w:rPr>
        <w:t xml:space="preserve"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 xml:space="preserve"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 xml:space="preserve"> </w:t>
      </w:r>
      <w:r>
        <w:rPr>
          <w:w w:val="110"/>
        </w:rPr>
        <w:t>10.11.2016)</w:t>
      </w:r>
    </w:p>
    <w:p w14:paraId="7DB619EF" w14:textId="77777777" w:rsidR="006C5653" w:rsidRDefault="000B271B">
      <w:pPr>
        <w:spacing w:before="205" w:line="249" w:lineRule="auto"/>
        <w:ind w:left="233" w:right="11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Ogden,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sz w:val="24"/>
          <w:szCs w:val="24"/>
        </w:rPr>
        <w:t>(2009</w:t>
      </w:r>
      <w:r>
        <w:rPr>
          <w:rFonts w:ascii="Georgia" w:eastAsia="Georgia" w:hAnsi="Georgia" w:cs="Georgia"/>
          <w:spacing w:val="-1"/>
          <w:sz w:val="24"/>
          <w:szCs w:val="24"/>
        </w:rPr>
        <w:t>).</w:t>
      </w:r>
      <w:r>
        <w:rPr>
          <w:rFonts w:ascii="Georgia" w:eastAsia="Georgia" w:hAnsi="Georgia" w:cs="Georgia"/>
          <w:spacing w:val="4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Undervisnings-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klasseledelse.</w:t>
      </w:r>
      <w:r>
        <w:rPr>
          <w:rFonts w:ascii="Georgia" w:eastAsia="Georgia" w:hAnsi="Georgia" w:cs="Georgia"/>
          <w:spacing w:val="3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I</w:t>
      </w:r>
      <w:r>
        <w:rPr>
          <w:rFonts w:ascii="Georgia" w:eastAsia="Georgia" w:hAnsi="Georgia" w:cs="Georgia"/>
          <w:spacing w:val="-18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T.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Ogden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(red.),</w:t>
      </w:r>
      <w:r>
        <w:rPr>
          <w:rFonts w:ascii="Georgia" w:eastAsia="Georgia" w:hAnsi="Georgia" w:cs="Georgia"/>
          <w:spacing w:val="-1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Sosial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kompetanse</w:t>
      </w:r>
      <w:r>
        <w:rPr>
          <w:rFonts w:ascii="Arial" w:eastAsia="Arial" w:hAnsi="Arial" w:cs="Arial"/>
          <w:i/>
          <w:spacing w:val="-24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7"/>
          <w:sz w:val="24"/>
          <w:szCs w:val="24"/>
        </w:rPr>
        <w:t>o</w:t>
      </w:r>
      <w:r>
        <w:rPr>
          <w:rFonts w:ascii="Arial" w:eastAsia="Arial" w:hAnsi="Arial" w:cs="Arial"/>
          <w:i/>
          <w:spacing w:val="-8"/>
          <w:sz w:val="24"/>
          <w:szCs w:val="24"/>
        </w:rPr>
        <w:t>g</w:t>
      </w:r>
      <w:r>
        <w:rPr>
          <w:rFonts w:ascii="Arial" w:eastAsia="Arial" w:hAnsi="Arial" w:cs="Arial"/>
          <w:i/>
          <w:spacing w:val="29"/>
          <w:w w:val="80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2"/>
          <w:w w:val="95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w w:val="95"/>
          <w:sz w:val="24"/>
          <w:szCs w:val="24"/>
        </w:rPr>
        <w:t>oblemadferd</w:t>
      </w:r>
      <w:r>
        <w:rPr>
          <w:rFonts w:ascii="Arial" w:eastAsia="Arial" w:hAnsi="Arial" w:cs="Arial"/>
          <w:i/>
          <w:spacing w:val="9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i</w:t>
      </w:r>
      <w:r>
        <w:rPr>
          <w:rFonts w:ascii="Arial" w:eastAsia="Arial" w:hAnsi="Arial" w:cs="Arial"/>
          <w:i/>
          <w:spacing w:val="10"/>
          <w:w w:val="95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w w:val="95"/>
          <w:sz w:val="24"/>
          <w:szCs w:val="24"/>
        </w:rPr>
        <w:t>skolen</w:t>
      </w:r>
      <w:r>
        <w:rPr>
          <w:rFonts w:ascii="Arial" w:eastAsia="Arial" w:hAnsi="Arial" w:cs="Arial"/>
          <w:i/>
          <w:spacing w:val="21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(s.</w:t>
      </w:r>
      <w:r>
        <w:rPr>
          <w:rFonts w:ascii="Georgia" w:eastAsia="Georgia" w:hAnsi="Georgia" w:cs="Georgia"/>
          <w:spacing w:val="14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123–166).</w:t>
      </w:r>
      <w:r>
        <w:rPr>
          <w:rFonts w:ascii="Georgia" w:eastAsia="Georgia" w:hAnsi="Georgia" w:cs="Georgia"/>
          <w:spacing w:val="36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w w:val="95"/>
          <w:sz w:val="24"/>
          <w:szCs w:val="24"/>
        </w:rPr>
        <w:t>Gylendal</w:t>
      </w:r>
      <w:r>
        <w:rPr>
          <w:rFonts w:ascii="Georgia" w:eastAsia="Georgia" w:hAnsi="Georgia" w:cs="Georgia"/>
          <w:spacing w:val="15"/>
          <w:w w:val="95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2"/>
          <w:w w:val="95"/>
          <w:sz w:val="24"/>
          <w:szCs w:val="24"/>
        </w:rPr>
        <w:t>Ak</w:t>
      </w:r>
      <w:r>
        <w:rPr>
          <w:rFonts w:ascii="Georgia" w:eastAsia="Georgia" w:hAnsi="Georgia" w:cs="Georgia"/>
          <w:spacing w:val="-3"/>
          <w:w w:val="95"/>
          <w:sz w:val="24"/>
          <w:szCs w:val="24"/>
        </w:rPr>
        <w:t>ademisk.</w:t>
      </w:r>
    </w:p>
    <w:p w14:paraId="4E0DD7F1" w14:textId="77777777" w:rsidR="006C5653" w:rsidRDefault="000B271B">
      <w:pPr>
        <w:spacing w:before="199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 xml:space="preserve"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 xml:space="preserve"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 xml:space="preserve"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</w:p>
    <w:p w14:paraId="0422049B" w14:textId="77777777" w:rsidR="006C5653" w:rsidRDefault="000B271B">
      <w:pPr>
        <w:pStyle w:val="BodyText"/>
        <w:spacing w:before="215"/>
        <w:ind w:left="233"/>
        <w:jc w:val="both"/>
      </w:pPr>
      <w:r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t>¨,</w:t>
      </w:r>
      <w:r>
        <w:rPr>
          <w:spacing w:val="-23"/>
        </w:rPr>
        <w:t xml:space="preserve"> </w:t>
      </w:r>
      <w:r>
        <w:t>R.</w:t>
      </w:r>
      <w:r>
        <w:rPr>
          <w:spacing w:val="-13"/>
        </w:rPr>
        <w:t xml:space="preserve"> </w:t>
      </w:r>
      <w:r>
        <w:t>(2013).</w:t>
      </w:r>
      <w:r>
        <w:rPr>
          <w:spacing w:val="-14"/>
        </w:rPr>
        <w:t xml:space="preserve"> </w:t>
      </w:r>
      <w:r>
        <w:t>Støtte</w:t>
      </w:r>
      <w:r>
        <w:rPr>
          <w:spacing w:val="-23"/>
        </w:rPr>
        <w:t xml:space="preserve"> </w:t>
      </w:r>
      <w:r>
        <w:t>til</w:t>
      </w:r>
      <w:r>
        <w:rPr>
          <w:spacing w:val="-22"/>
        </w:rPr>
        <w:t xml:space="preserve"> </w:t>
      </w:r>
      <w:r>
        <w:t>læring-tradisj</w:t>
      </w:r>
      <w:r>
        <w:rPr>
          <w:spacing w:val="-3"/>
        </w:rPr>
        <w:t>o</w:t>
      </w:r>
      <w:r>
        <w:t>ner</w:t>
      </w:r>
      <w:r>
        <w:rPr>
          <w:spacing w:val="-22"/>
        </w:rPr>
        <w:t xml:space="preserve"> </w:t>
      </w:r>
      <w:r>
        <w:t>og</w:t>
      </w:r>
      <w:r>
        <w:rPr>
          <w:spacing w:val="-22"/>
        </w:rPr>
        <w:t xml:space="preserve"> </w:t>
      </w:r>
      <w:r>
        <w:rPr>
          <w:spacing w:val="6"/>
        </w:rPr>
        <w:t>p</w:t>
      </w:r>
      <w:r>
        <w:rPr>
          <w:spacing w:val="-2"/>
        </w:rPr>
        <w:t>e</w:t>
      </w:r>
      <w:r>
        <w:t>rs</w:t>
      </w:r>
      <w:r>
        <w:rPr>
          <w:spacing w:val="6"/>
        </w:rPr>
        <w:t>p</w:t>
      </w:r>
      <w:r>
        <w:t>ekti</w:t>
      </w:r>
      <w:r>
        <w:rPr>
          <w:spacing w:val="-8"/>
        </w:rPr>
        <w:t>v</w:t>
      </w:r>
      <w:r>
        <w:t>er.</w:t>
      </w:r>
      <w:r>
        <w:rPr>
          <w:spacing w:val="-14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R.</w:t>
      </w:r>
      <w:r>
        <w:rPr>
          <w:spacing w:val="-23"/>
        </w:rPr>
        <w:t xml:space="preserve"> </w:t>
      </w:r>
      <w:r>
        <w:t>Krumsvik</w:t>
      </w:r>
      <w:r>
        <w:rPr>
          <w:spacing w:val="-21"/>
        </w:rPr>
        <w:t xml:space="preserve"> </w:t>
      </w:r>
      <w:r>
        <w:t>&amp;</w:t>
      </w:r>
      <w:r>
        <w:rPr>
          <w:spacing w:val="-23"/>
        </w:rPr>
        <w:t xml:space="preserve"> </w:t>
      </w:r>
      <w:r>
        <w:t>R.</w:t>
      </w:r>
      <w:r>
        <w:rPr>
          <w:spacing w:val="-22"/>
        </w:rPr>
        <w:t xml:space="preserve"> </w:t>
      </w:r>
      <w:r>
        <w:t>S</w:t>
      </w:r>
      <w:r>
        <w:rPr>
          <w:spacing w:val="-117"/>
        </w:rPr>
        <w:t>¨</w:t>
      </w:r>
      <w:r>
        <w:t>al</w:t>
      </w:r>
      <w:r>
        <w:rPr>
          <w:spacing w:val="-2"/>
        </w:rPr>
        <w:t>j</w:t>
      </w:r>
      <w:r>
        <w:rPr>
          <w:spacing w:val="-117"/>
        </w:rPr>
        <w:t>¨</w:t>
      </w:r>
      <w:r>
        <w:t>o</w:t>
      </w:r>
      <w:r>
        <w:rPr>
          <w:spacing w:val="-22"/>
        </w:rPr>
        <w:t xml:space="preserve"> </w:t>
      </w:r>
      <w:r>
        <w:t>(red.),</w:t>
      </w:r>
    </w:p>
    <w:p w14:paraId="28176FCC" w14:textId="77777777" w:rsidR="006C5653" w:rsidRDefault="000B271B">
      <w:pPr>
        <w:spacing w:before="11"/>
        <w:ind w:left="233"/>
        <w:jc w:val="both"/>
        <w:rPr>
          <w:rFonts w:ascii="Georgia" w:eastAsia="Georgia" w:hAnsi="Georgia" w:cs="Georgia"/>
          <w:sz w:val="24"/>
          <w:szCs w:val="24"/>
        </w:rPr>
      </w:pPr>
      <w:r>
        <w:rPr>
          <w:rFonts w:ascii="Arial" w:eastAsia="Arial" w:hAnsi="Arial" w:cs="Arial"/>
          <w:i/>
          <w:spacing w:val="-2"/>
          <w:sz w:val="24"/>
          <w:szCs w:val="24"/>
        </w:rPr>
        <w:t>Pr</w:t>
      </w:r>
      <w:r>
        <w:rPr>
          <w:rFonts w:ascii="Arial" w:eastAsia="Arial" w:hAnsi="Arial" w:cs="Arial"/>
          <w:i/>
          <w:spacing w:val="-3"/>
          <w:sz w:val="24"/>
          <w:szCs w:val="24"/>
        </w:rPr>
        <w:t>aktisk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5"/>
          <w:sz w:val="24"/>
          <w:szCs w:val="24"/>
        </w:rPr>
        <w:t>pedagogisk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utdanning.</w:t>
      </w:r>
      <w:r>
        <w:rPr>
          <w:rFonts w:ascii="Arial" w:eastAsia="Arial" w:hAnsi="Arial" w:cs="Arial"/>
          <w:i/>
          <w:spacing w:val="-37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z w:val="24"/>
          <w:szCs w:val="24"/>
        </w:rPr>
        <w:t>En</w:t>
      </w:r>
      <w:r>
        <w:rPr>
          <w:rFonts w:ascii="Arial" w:eastAsia="Arial" w:hAnsi="Arial" w:cs="Arial"/>
          <w:i/>
          <w:spacing w:val="-36"/>
          <w:sz w:val="24"/>
          <w:szCs w:val="24"/>
        </w:rPr>
        <w:t xml:space="preserve"> </w:t>
      </w:r>
      <w:r>
        <w:rPr>
          <w:rFonts w:ascii="Arial" w:eastAsia="Arial" w:hAnsi="Arial" w:cs="Arial"/>
          <w:i/>
          <w:spacing w:val="-3"/>
          <w:sz w:val="24"/>
          <w:szCs w:val="24"/>
        </w:rPr>
        <w:t>antologi</w:t>
      </w:r>
      <w:r>
        <w:rPr>
          <w:rFonts w:ascii="Arial" w:eastAsia="Arial" w:hAnsi="Arial" w:cs="Arial"/>
          <w:i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(s.</w:t>
      </w:r>
      <w:r>
        <w:rPr>
          <w:rFonts w:ascii="Georgia" w:eastAsia="Georgia" w:hAnsi="Georgia" w:cs="Georgia"/>
          <w:spacing w:val="-30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53–79).</w:t>
      </w:r>
      <w:r>
        <w:rPr>
          <w:rFonts w:ascii="Georgia" w:eastAsia="Georgia" w:hAnsi="Georgia" w:cs="Georgia"/>
          <w:spacing w:val="-20"/>
          <w:sz w:val="24"/>
          <w:szCs w:val="24"/>
        </w:rPr>
        <w:t xml:space="preserve"> </w:t>
      </w:r>
      <w:r>
        <w:rPr>
          <w:rFonts w:ascii="Georgia" w:eastAsia="Georgia" w:hAnsi="Georgia" w:cs="Georgia"/>
          <w:spacing w:val="-1"/>
          <w:sz w:val="24"/>
          <w:szCs w:val="24"/>
        </w:rPr>
        <w:t>F</w:t>
      </w:r>
      <w:r>
        <w:rPr>
          <w:rFonts w:ascii="Georgia" w:eastAsia="Georgia" w:hAnsi="Georgia" w:cs="Georgia"/>
          <w:spacing w:val="-2"/>
          <w:sz w:val="24"/>
          <w:szCs w:val="24"/>
        </w:rPr>
        <w:t>agbokforlaget.</w:t>
      </w:r>
    </w:p>
    <w:p w14:paraId="2628B582" w14:textId="77777777" w:rsidR="006C5653" w:rsidRDefault="000B271B">
      <w:pPr>
        <w:pStyle w:val="BodyText"/>
        <w:spacing w:before="215" w:line="254" w:lineRule="auto"/>
        <w:ind w:left="233" w:right="114"/>
        <w:jc w:val="both"/>
      </w:pPr>
      <w:r>
        <w:t>Ødegaard,</w:t>
      </w:r>
      <w:r>
        <w:rPr>
          <w:spacing w:val="-7"/>
        </w:rPr>
        <w:t xml:space="preserve"> </w:t>
      </w:r>
      <w:r>
        <w:t>M.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Arnesen,</w:t>
      </w:r>
      <w:r>
        <w:rPr>
          <w:spacing w:val="-5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(2010).</w:t>
      </w:r>
      <w:r>
        <w:rPr>
          <w:spacing w:val="21"/>
        </w:rPr>
        <w:t xml:space="preserve"> </w:t>
      </w:r>
      <w:r>
        <w:rPr>
          <w:spacing w:val="-6"/>
        </w:rPr>
        <w:t xml:space="preserve">Hva </w:t>
      </w:r>
      <w:r>
        <w:t>skjer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naturfagklasserommet?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resultater</w:t>
      </w:r>
      <w:r>
        <w:rPr>
          <w:spacing w:val="-7"/>
        </w:rPr>
        <w:t xml:space="preserve"> </w:t>
      </w:r>
      <w:r>
        <w:t>fra</w:t>
      </w:r>
      <w:r>
        <w:rPr>
          <w:spacing w:val="-6"/>
        </w:rPr>
        <w:t xml:space="preserve"> </w:t>
      </w:r>
      <w:r>
        <w:t>en</w:t>
      </w:r>
      <w:r>
        <w:rPr>
          <w:spacing w:val="22"/>
          <w:w w:val="90"/>
        </w:rPr>
        <w:t xml:space="preserve"> </w:t>
      </w:r>
      <w:r>
        <w:rPr>
          <w:w w:val="95"/>
        </w:rPr>
        <w:t>videobasert</w:t>
      </w:r>
      <w:r>
        <w:rPr>
          <w:spacing w:val="9"/>
          <w:w w:val="95"/>
        </w:rPr>
        <w:t xml:space="preserve"> </w:t>
      </w:r>
      <w:r>
        <w:rPr>
          <w:w w:val="95"/>
        </w:rPr>
        <w:t>klasseromsstudie;</w:t>
      </w:r>
      <w:r>
        <w:rPr>
          <w:spacing w:val="9"/>
          <w:w w:val="95"/>
        </w:rPr>
        <w:t xml:space="preserve"> </w:t>
      </w:r>
      <w:r>
        <w:rPr>
          <w:w w:val="95"/>
        </w:rPr>
        <w:t>pisa+.</w:t>
      </w:r>
      <w:r>
        <w:rPr>
          <w:spacing w:val="31"/>
          <w:w w:val="95"/>
        </w:rPr>
        <w:t xml:space="preserve"> </w:t>
      </w:r>
      <w:r>
        <w:rPr>
          <w:w w:val="95"/>
        </w:rPr>
        <w:t>Nordic</w:t>
      </w:r>
      <w:r>
        <w:rPr>
          <w:spacing w:val="10"/>
          <w:w w:val="95"/>
        </w:rPr>
        <w:t xml:space="preserve"> </w:t>
      </w:r>
      <w:r>
        <w:rPr>
          <w:w w:val="95"/>
        </w:rPr>
        <w:t>Studies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Science</w:t>
      </w:r>
      <w:r>
        <w:rPr>
          <w:spacing w:val="9"/>
          <w:w w:val="95"/>
        </w:rPr>
        <w:t xml:space="preserve"> </w:t>
      </w:r>
      <w:r>
        <w:rPr>
          <w:w w:val="95"/>
        </w:rPr>
        <w:t>Education.</w:t>
      </w:r>
    </w:p>
    <w:p w14:paraId="02C81240" w14:textId="77777777" w:rsidR="006C5653" w:rsidRDefault="006C5653">
      <w:pPr>
        <w:spacing w:line="254" w:lineRule="auto"/>
        <w:jc w:val="both"/>
        <w:sectPr w:rsidR="006C5653">
          <w:pgSz w:w="12240" w:h="15840"/>
          <w:pgMar w:top="1500" w:right="1180" w:bottom="880" w:left="1180" w:header="0" w:footer="693" w:gutter="0"/>
          <w:cols w:space="708"/>
        </w:sectPr>
      </w:pPr>
    </w:p>
    <w:p w14:paraId="5070C271" w14:textId="77777777" w:rsidR="006C5653" w:rsidRDefault="006C5653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sectPr w:rsidR="006C5653">
      <w:footerReference w:type="default" r:id="rId20"/>
      <w:pgSz w:w="12240" w:h="15840"/>
      <w:pgMar w:top="1500" w:right="1720" w:bottom="280" w:left="1720" w:header="0" w:footer="0" w:gutter="0"/>
      <w:cols w:space="708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comment w:id="3" w:author="Mira" w:date="2016-12-09T15:56:00Z" w:initials="M">
    <w:p w14:paraId="5234A267" w14:textId="3B4C13D5" w:rsidR="009F02A5" w:rsidRDefault="009F02A5">
      <w:pPr>
        <w:pStyle w:val="CommentText"/>
      </w:pPr>
      <w:r>
        <w:rPr>
          <w:rStyle w:val="CommentReference"/>
        </w:rPr>
        <w:annotationRef/>
      </w:r>
      <w:r w:rsidR="00E86286">
        <w:t xml:space="preserve">Du kunne godt ha byttet ut én av to «viktig» med et alternativ. </w:t>
      </w:r>
    </w:p>
  </w:comment>
  <w:comment w:id="6" w:author="Mira" w:date="2016-12-09T17:19:00Z" w:initials="M">
    <w:p w14:paraId="70A19E81" w14:textId="0BD74C39" w:rsidR="00E86286" w:rsidRDefault="00E86286">
      <w:pPr>
        <w:pStyle w:val="CommentText"/>
      </w:pPr>
      <w:r>
        <w:rPr>
          <w:rStyle w:val="CommentReference"/>
        </w:rPr>
        <w:annotationRef/>
      </w:r>
      <w:r>
        <w:t xml:space="preserve">Her høres det kanskje litt ut som du har gjort </w:t>
      </w:r>
      <w:r w:rsidR="007A1179">
        <w:t>undervisnings</w:t>
      </w:r>
      <w:r>
        <w:t>sekvensen først og utarbeidet problemstillingen etterpå – men bør du ikke få fram at du akt</w:t>
      </w:r>
      <w:r w:rsidR="007A1179">
        <w:t>ivt planla å få til utforskende</w:t>
      </w:r>
      <w:r>
        <w:t xml:space="preserve"> samtaler? Altså at undervisningsopplegget ditt var basert på denne problemstillingen? </w:t>
      </w:r>
    </w:p>
  </w:comment>
  <w:comment w:id="10" w:author="Mira" w:date="2016-12-09T16:00:00Z" w:initials="M">
    <w:p w14:paraId="0E7EE377" w14:textId="538D0D5E" w:rsidR="00E86286" w:rsidRDefault="00E86286">
      <w:pPr>
        <w:pStyle w:val="CommentText"/>
      </w:pPr>
      <w:r>
        <w:rPr>
          <w:rStyle w:val="CommentReference"/>
        </w:rPr>
        <w:annotationRef/>
      </w:r>
      <w:r>
        <w:t xml:space="preserve">Meningen I denne setningen er fortsatt litt uklar for meg. Du kan forsøke først å gjøre det til en fullstendig setning («Dette er temaer som»…) og prøve å formulere tydeligere hva du vil si, selv om du må bruke flere ord eller snu om på rekkefølgen. </w:t>
      </w:r>
    </w:p>
  </w:comment>
  <w:comment w:id="12" w:author="Mira" w:date="2016-12-09T16:01:00Z" w:initials="M">
    <w:p w14:paraId="6477CFD6" w14:textId="44CCA455" w:rsidR="009F02A5" w:rsidRDefault="009F02A5">
      <w:pPr>
        <w:pStyle w:val="CommentText"/>
      </w:pPr>
      <w:r>
        <w:rPr>
          <w:rStyle w:val="CommentReference"/>
        </w:rPr>
        <w:annotationRef/>
      </w:r>
      <w:r w:rsidR="00E5110E">
        <w:t>Kanskje knytte det mer direkte til ditt prosjekt igjen ved å avslutte med: «… bruke de i undervisningen</w:t>
      </w:r>
      <w:r>
        <w:t>, og det var</w:t>
      </w:r>
      <w:r w:rsidR="00E5110E">
        <w:t xml:space="preserve"> det som var målet for mitt undervisningsopplegg.»</w:t>
      </w:r>
      <w:r>
        <w:t xml:space="preserve"> </w:t>
      </w:r>
      <w:r w:rsidR="00E5110E">
        <w:t>?</w:t>
      </w:r>
    </w:p>
  </w:comment>
  <w:comment w:id="17" w:author="Mira" w:date="2016-12-09T17:21:00Z" w:initials="M">
    <w:p w14:paraId="2122BEF5" w14:textId="37B698D0" w:rsidR="009F02A5" w:rsidRDefault="009F02A5">
      <w:pPr>
        <w:pStyle w:val="CommentText"/>
      </w:pPr>
      <w:r>
        <w:rPr>
          <w:rStyle w:val="CommentReference"/>
        </w:rPr>
        <w:annotationRef/>
      </w:r>
      <w:r w:rsidR="003D3A3A">
        <w:t>Kanskje heller «J</w:t>
      </w:r>
      <w:r w:rsidR="007A1179">
        <w:t>eg vil nå drøfte hver av de tre sekvensene</w:t>
      </w:r>
      <w:r w:rsidR="003D3A3A">
        <w:t xml:space="preserve"> og hvordan</w:t>
      </w:r>
      <w:r w:rsidR="007A1179">
        <w:t xml:space="preserve"> utforskende</w:t>
      </w:r>
      <w:r w:rsidR="003D3A3A">
        <w:t xml:space="preserve"> …»?</w:t>
      </w:r>
    </w:p>
  </w:comment>
  <w:comment w:id="20" w:author="Mira" w:date="2016-12-09T16:02:00Z" w:initials="M">
    <w:p w14:paraId="6CD6E1FB" w14:textId="07BD6148" w:rsidR="009F02A5" w:rsidRDefault="009F02A5">
      <w:pPr>
        <w:pStyle w:val="CommentText"/>
      </w:pPr>
      <w:r>
        <w:rPr>
          <w:rStyle w:val="CommentReference"/>
        </w:rPr>
        <w:annotationRef/>
      </w:r>
      <w:r w:rsidR="00B47FC5">
        <w:t>Muligens gjøre til fortid?</w:t>
      </w:r>
    </w:p>
  </w:comment>
  <w:comment w:id="38" w:author="Mira" w:date="2016-12-09T16:03:00Z" w:initials="M">
    <w:p w14:paraId="4EB5B0E8" w14:textId="7C08BA0D" w:rsidR="009F02A5" w:rsidRDefault="009F02A5">
      <w:pPr>
        <w:pStyle w:val="CommentText"/>
      </w:pPr>
      <w:r>
        <w:rPr>
          <w:rStyle w:val="CommentReference"/>
        </w:rPr>
        <w:annotationRef/>
      </w:r>
      <w:r>
        <w:t>Gjøre setningen til en fullstendig setning: Sluttresultate</w:t>
      </w:r>
      <w:r w:rsidR="00DD3622">
        <w:t>t</w:t>
      </w:r>
      <w:r>
        <w:t xml:space="preserve"> var således ikke basert på et felles grunnlag.</w:t>
      </w:r>
    </w:p>
  </w:comment>
  <w:comment w:id="87" w:author="Mira" w:date="2016-12-09T14:28:00Z" w:initials="M">
    <w:p w14:paraId="2782047D" w14:textId="16CD2B3E" w:rsidR="009F02A5" w:rsidRDefault="009F02A5">
      <w:pPr>
        <w:pStyle w:val="CommentText"/>
      </w:pPr>
      <w:r>
        <w:rPr>
          <w:rStyle w:val="CommentReference"/>
        </w:rPr>
        <w:annotationRef/>
      </w:r>
      <w:r>
        <w:t>I dette avsnittet kunne du gjerne ha tydeliggjort forbindelsen mellom det som skjedde i din time og hvorvidt du kunne ha forbedret noe. I motsetning til avsnittet over, hvor du knytter praksisen til teorien, er mye i dette avsnittet skrevet i «hypotetisk» form (presens, «Hvis elevene ikke klarer å svare» etc.) uten at vi får vite hva som skjedde i din time. Rådene blir derfor generelle («Dette kan skje i en time») i stedet for spesifikke svar på din egen praksis.</w:t>
      </w:r>
    </w:p>
  </w:comment>
  <w:comment w:id="94" w:author="Mira" w:date="2016-12-09T14:29:00Z" w:initials="M">
    <w:p w14:paraId="7BDDCACC" w14:textId="2518473F" w:rsidR="009F02A5" w:rsidRDefault="009F02A5">
      <w:pPr>
        <w:pStyle w:val="CommentText"/>
      </w:pPr>
      <w:r>
        <w:rPr>
          <w:rStyle w:val="CommentReference"/>
        </w:rPr>
        <w:annotationRef/>
      </w:r>
      <w:r>
        <w:t>Her er noe feil.</w:t>
      </w:r>
    </w:p>
  </w:comment>
  <w:comment w:id="129" w:author="Mira" w:date="2016-12-09T14:46:00Z" w:initials="M">
    <w:p w14:paraId="1E4F390A" w14:textId="4C5EEE65" w:rsidR="009F02A5" w:rsidRDefault="009F02A5">
      <w:pPr>
        <w:pStyle w:val="CommentText"/>
      </w:pPr>
      <w:r>
        <w:rPr>
          <w:rStyle w:val="CommentReference"/>
        </w:rPr>
        <w:annotationRef/>
      </w:r>
      <w:r>
        <w:t xml:space="preserve">Et vanlig samarbeid / alt samarbeid? </w:t>
      </w:r>
    </w:p>
  </w:comment>
  <w:comment w:id="136" w:author="Mira" w:date="2016-12-09T15:55:00Z" w:initials="M">
    <w:p w14:paraId="01F88A60" w14:textId="46AF96A8" w:rsidR="009F02A5" w:rsidRDefault="009F02A5">
      <w:pPr>
        <w:pStyle w:val="CommentText"/>
      </w:pPr>
      <w:r>
        <w:rPr>
          <w:rStyle w:val="CommentReference"/>
        </w:rPr>
        <w:annotationRef/>
      </w:r>
      <w:r>
        <w:t>Skulle gjerne ha diskutert denne siste formuleringen</w:t>
      </w:r>
      <w:r w:rsidR="00117DCC">
        <w:t>. Du får bare la den stå, men j</w:t>
      </w:r>
      <w:r>
        <w:t>eg er ikke sikker på om jeg forstår den – svarer du JA på problemstillingnen din (JA, utforskende samtaler kan danne god begrepsforståelse</w:t>
      </w:r>
      <w:r w:rsidR="00117DCC">
        <w:t xml:space="preserve">), men at du ikke vet hvordan samtalene gjør det? </w:t>
      </w:r>
      <w:r w:rsidR="00E86286">
        <w:t xml:space="preserve">I så fall tenker jeg at du kanskje ikke har nok dekning i oppgaven til å svare så klart JA – du bør heller si at det er en veldig sannsynlig mulighet for at det er slik. </w:t>
      </w:r>
      <w:r w:rsidR="00117DCC">
        <w:t xml:space="preserve">En mulig oppsummering av konklusjonen din slik jeg ser det kunne vært noe à la: </w:t>
      </w:r>
      <w:r>
        <w:t>«Konklusjonen er altså at man først må sikre kvaliteten på elevsamarbeidet for å kunne bruke utforskende samtaler til å danne god begrepsforståelse.»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10017D58" w14:textId="77777777" w:rsidR="009F02A5" w:rsidRDefault="009F02A5">
      <w:r>
        <w:separator/>
      </w:r>
    </w:p>
  </w:endnote>
  <w:endnote w:type="continuationSeparator" w:id="0">
    <w:p w14:paraId="38E50080" w14:textId="77777777" w:rsidR="009F02A5" w:rsidRDefault="009F0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Bauhaus 93">
    <w:panose1 w:val="04030905020B02020C02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2CE0DE1" w14:textId="77777777" w:rsidR="009F02A5" w:rsidRDefault="009F02A5">
    <w:pPr>
      <w:spacing w:line="14" w:lineRule="auto"/>
      <w:rPr>
        <w:sz w:val="20"/>
        <w:szCs w:val="20"/>
      </w:rPr>
    </w:pPr>
    <w:r>
      <w:pict w14:anchorId="3B001176">
        <v:shapetype id="_x0000_t202" coordsize="21600,21600" o:spt="202" path="m0,0l0,21600,21600,21600,21600,0xe">
          <v:stroke joinstyle="miter"/>
          <v:path gradientshapeok="t" o:connecttype="rect"/>
        </v:shapetype>
        <v:shape id="_x0000_s2051" type="#_x0000_t202" style="position:absolute;margin-left:301.05pt;margin-top:747.15pt;width:9.9pt;height:14pt;z-index:-15616;mso-position-horizontal-relative:page;mso-position-vertical-relative:page" filled="f" stroked="f">
          <v:textbox inset="0,0,0,0">
            <w:txbxContent>
              <w:p w14:paraId="59686F9A" w14:textId="77777777" w:rsidR="009F02A5" w:rsidRDefault="009F02A5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 w:rsidR="007A1179">
                  <w:rPr>
                    <w:noProof/>
                    <w:w w:val="115"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F89ACBF" w14:textId="77777777" w:rsidR="009F02A5" w:rsidRDefault="009F02A5">
    <w:pPr>
      <w:spacing w:line="14" w:lineRule="auto"/>
      <w:rPr>
        <w:sz w:val="20"/>
        <w:szCs w:val="20"/>
      </w:rPr>
    </w:pPr>
    <w:r>
      <w:pict w14:anchorId="0CAAB20A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298.15pt;margin-top:747.15pt;width:15.75pt;height:14pt;z-index:-15592;mso-position-horizontal-relative:page;mso-position-vertical-relative:page" filled="f" stroked="f">
          <v:textbox inset="0,0,0,0">
            <w:txbxContent>
              <w:p w14:paraId="6D352FB6" w14:textId="77777777" w:rsidR="009F02A5" w:rsidRDefault="009F02A5">
                <w:pPr>
                  <w:pStyle w:val="BodyText"/>
                  <w:spacing w:line="252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A1179">
                  <w:rPr>
                    <w:noProof/>
                  </w:rP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E278D1D" w14:textId="77777777" w:rsidR="009F02A5" w:rsidRDefault="009F02A5">
    <w:pPr>
      <w:spacing w:line="14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C442938" w14:textId="77777777" w:rsidR="009F02A5" w:rsidRDefault="009F02A5">
    <w:pPr>
      <w:spacing w:line="14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503033" w14:textId="77777777" w:rsidR="009F02A5" w:rsidRDefault="009F02A5">
    <w:pPr>
      <w:spacing w:line="14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578B6E9" w14:textId="77777777" w:rsidR="009F02A5" w:rsidRDefault="009F02A5">
    <w:pPr>
      <w:spacing w:line="14" w:lineRule="auto"/>
      <w:rPr>
        <w:sz w:val="20"/>
        <w:szCs w:val="20"/>
      </w:rPr>
    </w:pPr>
    <w:r>
      <w:pict w14:anchorId="0B7CD8C4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style="position:absolute;margin-left:298.15pt;margin-top:745.35pt;width:18.3pt;height:15.8pt;z-index:-15568;mso-position-horizontal-relative:page;mso-position-vertical-relative:page" filled="f" stroked="f">
          <v:textbox inset="0,0,0,0">
            <w:txbxContent>
              <w:p w14:paraId="04406B3C" w14:textId="77777777" w:rsidR="009F02A5" w:rsidRDefault="009F02A5">
                <w:pPr>
                  <w:pStyle w:val="BodyText"/>
                  <w:spacing w:before="15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7A1179"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5B98C19" w14:textId="77777777" w:rsidR="009F02A5" w:rsidRDefault="009F02A5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EBBA566" w14:textId="77777777" w:rsidR="009F02A5" w:rsidRDefault="009F02A5">
      <w:r>
        <w:separator/>
      </w:r>
    </w:p>
  </w:footnote>
  <w:footnote w:type="continuationSeparator" w:id="0">
    <w:p w14:paraId="060F1013" w14:textId="77777777" w:rsidR="009F02A5" w:rsidRDefault="009F0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45969AD"/>
    <w:multiLevelType w:val="hybridMultilevel"/>
    <w:tmpl w:val="C24C882C"/>
    <w:lvl w:ilvl="0" w:tplc="9C166A04">
      <w:start w:val="1"/>
      <w:numFmt w:val="bullet"/>
      <w:lvlText w:val="•"/>
      <w:lvlJc w:val="left"/>
      <w:pPr>
        <w:ind w:left="623" w:hanging="264"/>
      </w:pPr>
      <w:rPr>
        <w:rFonts w:ascii="Arial" w:eastAsia="Arial" w:hAnsi="Arial" w:hint="default"/>
        <w:w w:val="102"/>
        <w:position w:val="-4"/>
        <w:sz w:val="28"/>
        <w:szCs w:val="28"/>
      </w:rPr>
    </w:lvl>
    <w:lvl w:ilvl="1" w:tplc="84F4F03E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3D7A03BE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CB3EABDE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FBA0D8E0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BAC0D9F8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7BD4DC18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257EB0DA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259C4500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1">
    <w:nsid w:val="04CD6E88"/>
    <w:multiLevelType w:val="hybridMultilevel"/>
    <w:tmpl w:val="4A786CFE"/>
    <w:lvl w:ilvl="0" w:tplc="D9EAA3AC">
      <w:start w:val="1"/>
      <w:numFmt w:val="bullet"/>
      <w:lvlText w:val="•"/>
      <w:lvlJc w:val="left"/>
      <w:pPr>
        <w:ind w:left="611" w:hanging="264"/>
      </w:pPr>
      <w:rPr>
        <w:rFonts w:ascii="Times New Roman" w:eastAsia="Times New Roman" w:hAnsi="Times New Roman" w:hint="default"/>
        <w:w w:val="103"/>
        <w:position w:val="-4"/>
        <w:sz w:val="28"/>
        <w:szCs w:val="28"/>
      </w:rPr>
    </w:lvl>
    <w:lvl w:ilvl="1" w:tplc="66460E6A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 w:tplc="38407224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 w:tplc="65A00860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 w:tplc="99861740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 w:tplc="77F67ED0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 w:tplc="7E948F68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 w:tplc="02746218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 w:tplc="BEF2E05A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2">
    <w:nsid w:val="0EF162A0"/>
    <w:multiLevelType w:val="hybridMultilevel"/>
    <w:tmpl w:val="D16A87D2"/>
    <w:lvl w:ilvl="0" w:tplc="2A847BD2">
      <w:start w:val="1"/>
      <w:numFmt w:val="upperLetter"/>
      <w:lvlText w:val="%1"/>
      <w:lvlJc w:val="left"/>
      <w:pPr>
        <w:ind w:left="795" w:hanging="680"/>
        <w:jc w:val="left"/>
      </w:pPr>
      <w:rPr>
        <w:rFonts w:ascii="Georgia" w:eastAsia="Georgia" w:hAnsi="Georgia" w:hint="default"/>
        <w:b/>
        <w:bCs/>
        <w:w w:val="113"/>
        <w:sz w:val="34"/>
        <w:szCs w:val="34"/>
      </w:rPr>
    </w:lvl>
    <w:lvl w:ilvl="1" w:tplc="9F12F062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 w:tplc="7F181EA4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 w:tplc="D084CE6A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 w:tplc="5C70C274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 w:tplc="5CEE9C48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 w:tplc="19E82978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 w:tplc="4168935A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 w:tplc="7AEC190A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3">
    <w:nsid w:val="291674C5"/>
    <w:multiLevelType w:val="hybridMultilevel"/>
    <w:tmpl w:val="024ED33A"/>
    <w:lvl w:ilvl="0" w:tplc="F57639E0">
      <w:start w:val="1"/>
      <w:numFmt w:val="decimal"/>
      <w:lvlText w:val="%1."/>
      <w:lvlJc w:val="left"/>
      <w:pPr>
        <w:ind w:left="721" w:hanging="300"/>
        <w:jc w:val="left"/>
      </w:pPr>
      <w:rPr>
        <w:rFonts w:ascii="Georgia" w:eastAsia="Georgia" w:hAnsi="Georgia" w:hint="default"/>
        <w:w w:val="108"/>
        <w:sz w:val="24"/>
        <w:szCs w:val="24"/>
      </w:rPr>
    </w:lvl>
    <w:lvl w:ilvl="1" w:tplc="A3AEB376">
      <w:start w:val="1"/>
      <w:numFmt w:val="bullet"/>
      <w:lvlText w:val="•"/>
      <w:lvlJc w:val="left"/>
      <w:pPr>
        <w:ind w:left="1639" w:hanging="300"/>
      </w:pPr>
      <w:rPr>
        <w:rFonts w:hint="default"/>
      </w:rPr>
    </w:lvl>
    <w:lvl w:ilvl="2" w:tplc="58BA435E">
      <w:start w:val="1"/>
      <w:numFmt w:val="bullet"/>
      <w:lvlText w:val="•"/>
      <w:lvlJc w:val="left"/>
      <w:pPr>
        <w:ind w:left="2557" w:hanging="300"/>
      </w:pPr>
      <w:rPr>
        <w:rFonts w:hint="default"/>
      </w:rPr>
    </w:lvl>
    <w:lvl w:ilvl="3" w:tplc="CF4ADE70">
      <w:start w:val="1"/>
      <w:numFmt w:val="bullet"/>
      <w:lvlText w:val="•"/>
      <w:lvlJc w:val="left"/>
      <w:pPr>
        <w:ind w:left="3475" w:hanging="300"/>
      </w:pPr>
      <w:rPr>
        <w:rFonts w:hint="default"/>
      </w:rPr>
    </w:lvl>
    <w:lvl w:ilvl="4" w:tplc="1BE21EB0">
      <w:start w:val="1"/>
      <w:numFmt w:val="bullet"/>
      <w:lvlText w:val="•"/>
      <w:lvlJc w:val="left"/>
      <w:pPr>
        <w:ind w:left="4392" w:hanging="300"/>
      </w:pPr>
      <w:rPr>
        <w:rFonts w:hint="default"/>
      </w:rPr>
    </w:lvl>
    <w:lvl w:ilvl="5" w:tplc="9EBE56A0">
      <w:start w:val="1"/>
      <w:numFmt w:val="bullet"/>
      <w:lvlText w:val="•"/>
      <w:lvlJc w:val="left"/>
      <w:pPr>
        <w:ind w:left="5310" w:hanging="300"/>
      </w:pPr>
      <w:rPr>
        <w:rFonts w:hint="default"/>
      </w:rPr>
    </w:lvl>
    <w:lvl w:ilvl="6" w:tplc="9F90EDEE">
      <w:start w:val="1"/>
      <w:numFmt w:val="bullet"/>
      <w:lvlText w:val="•"/>
      <w:lvlJc w:val="left"/>
      <w:pPr>
        <w:ind w:left="6228" w:hanging="300"/>
      </w:pPr>
      <w:rPr>
        <w:rFonts w:hint="default"/>
      </w:rPr>
    </w:lvl>
    <w:lvl w:ilvl="7" w:tplc="8BCC7750">
      <w:start w:val="1"/>
      <w:numFmt w:val="bullet"/>
      <w:lvlText w:val="•"/>
      <w:lvlJc w:val="left"/>
      <w:pPr>
        <w:ind w:left="7146" w:hanging="300"/>
      </w:pPr>
      <w:rPr>
        <w:rFonts w:hint="default"/>
      </w:rPr>
    </w:lvl>
    <w:lvl w:ilvl="8" w:tplc="CC2A13E4">
      <w:start w:val="1"/>
      <w:numFmt w:val="bullet"/>
      <w:lvlText w:val="•"/>
      <w:lvlJc w:val="left"/>
      <w:pPr>
        <w:ind w:left="8064" w:hanging="300"/>
      </w:pPr>
      <w:rPr>
        <w:rFonts w:hint="default"/>
      </w:rPr>
    </w:lvl>
  </w:abstractNum>
  <w:abstractNum w:abstractNumId="4">
    <w:nsid w:val="33254F34"/>
    <w:multiLevelType w:val="hybridMultilevel"/>
    <w:tmpl w:val="9208A1D4"/>
    <w:lvl w:ilvl="0" w:tplc="BA1A1FBE">
      <w:start w:val="1"/>
      <w:numFmt w:val="bullet"/>
      <w:lvlText w:val="•"/>
      <w:lvlJc w:val="left"/>
      <w:pPr>
        <w:ind w:left="1216" w:hanging="237"/>
      </w:pPr>
      <w:rPr>
        <w:rFonts w:ascii="Arial" w:eastAsia="Arial" w:hAnsi="Arial" w:hint="default"/>
        <w:i/>
        <w:w w:val="142"/>
        <w:sz w:val="24"/>
        <w:szCs w:val="24"/>
      </w:rPr>
    </w:lvl>
    <w:lvl w:ilvl="1" w:tplc="FE966684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 w:tplc="462C5E5E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 w:tplc="91E462FA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 w:tplc="67083A12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 w:tplc="58B44B7A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 w:tplc="D5F23B0A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 w:tplc="625E2AC0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 w:tplc="732822E4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abstractNum w:abstractNumId="5">
    <w:nsid w:val="46CD6DB1"/>
    <w:multiLevelType w:val="hybridMultilevel"/>
    <w:tmpl w:val="F0E4033E"/>
    <w:lvl w:ilvl="0" w:tplc="D0CCD026">
      <w:start w:val="1"/>
      <w:numFmt w:val="bullet"/>
      <w:lvlText w:val="•"/>
      <w:lvlJc w:val="left"/>
      <w:pPr>
        <w:ind w:left="623" w:hanging="264"/>
      </w:pPr>
      <w:rPr>
        <w:rFonts w:ascii="Times New Roman" w:eastAsia="Times New Roman" w:hAnsi="Times New Roman" w:hint="default"/>
        <w:w w:val="120"/>
        <w:position w:val="-4"/>
        <w:sz w:val="28"/>
        <w:szCs w:val="28"/>
      </w:rPr>
    </w:lvl>
    <w:lvl w:ilvl="1" w:tplc="F1306D4E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 w:tplc="B2D2B9F0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 w:tplc="C5CEF078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 w:tplc="E4B48D38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 w:tplc="4A4E1E32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 w:tplc="CB6EC7D8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 w:tplc="2A263992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 w:tplc="FEB4D3D4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6">
    <w:nsid w:val="510F6741"/>
    <w:multiLevelType w:val="hybridMultilevel"/>
    <w:tmpl w:val="CE565AB4"/>
    <w:lvl w:ilvl="0" w:tplc="417C9452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 w:tplc="78CCB80E">
      <w:start w:val="1"/>
      <w:numFmt w:val="bullet"/>
      <w:lvlText w:val="•"/>
      <w:lvlJc w:val="left"/>
      <w:pPr>
        <w:ind w:left="612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2" w:tplc="8C8ECC14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 w:tplc="A7B0BF6E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 w:tplc="57FCCABE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 w:tplc="55CA9810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 w:tplc="03D8C5FC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 w:tplc="D0A27C0E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 w:tplc="C3B21A3C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7">
    <w:nsid w:val="5E95537B"/>
    <w:multiLevelType w:val="hybridMultilevel"/>
    <w:tmpl w:val="B1B26BE4"/>
    <w:lvl w:ilvl="0" w:tplc="8DBE464A">
      <w:start w:val="1"/>
      <w:numFmt w:val="bullet"/>
      <w:lvlText w:val="•"/>
      <w:lvlJc w:val="left"/>
      <w:pPr>
        <w:ind w:left="624" w:hanging="276"/>
      </w:pPr>
      <w:rPr>
        <w:rFonts w:ascii="Arial" w:eastAsia="Arial" w:hAnsi="Arial" w:hint="default"/>
        <w:w w:val="102"/>
        <w:position w:val="-5"/>
        <w:sz w:val="28"/>
        <w:szCs w:val="28"/>
      </w:rPr>
    </w:lvl>
    <w:lvl w:ilvl="1" w:tplc="D46482BC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 w:tplc="0C5EC8AE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 w:tplc="4AF29E5E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 w:tplc="EDC64952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 w:tplc="644638DE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 w:tplc="EBC46880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 w:tplc="5B8C75EC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 w:tplc="59581ABC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revisionView w:insDel="0"/>
  <w:trackRevision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6C5653"/>
    <w:rsid w:val="00006D56"/>
    <w:rsid w:val="000A00F1"/>
    <w:rsid w:val="000B271B"/>
    <w:rsid w:val="00107DB2"/>
    <w:rsid w:val="00117DCC"/>
    <w:rsid w:val="00163DBE"/>
    <w:rsid w:val="00240222"/>
    <w:rsid w:val="00292B9C"/>
    <w:rsid w:val="003752AF"/>
    <w:rsid w:val="003B570C"/>
    <w:rsid w:val="003D3A3A"/>
    <w:rsid w:val="003F065E"/>
    <w:rsid w:val="00467F11"/>
    <w:rsid w:val="004C4BF1"/>
    <w:rsid w:val="0059320B"/>
    <w:rsid w:val="00597126"/>
    <w:rsid w:val="005C26BE"/>
    <w:rsid w:val="005D7927"/>
    <w:rsid w:val="006459B3"/>
    <w:rsid w:val="00675F6B"/>
    <w:rsid w:val="006805F4"/>
    <w:rsid w:val="006C5653"/>
    <w:rsid w:val="006F23B1"/>
    <w:rsid w:val="007A1179"/>
    <w:rsid w:val="007A79E9"/>
    <w:rsid w:val="007D69FF"/>
    <w:rsid w:val="008B2BDD"/>
    <w:rsid w:val="009F02A5"/>
    <w:rsid w:val="00A368FD"/>
    <w:rsid w:val="00AC1912"/>
    <w:rsid w:val="00B47FC5"/>
    <w:rsid w:val="00BE0DE6"/>
    <w:rsid w:val="00CE03E8"/>
    <w:rsid w:val="00D56200"/>
    <w:rsid w:val="00D756D4"/>
    <w:rsid w:val="00D762CB"/>
    <w:rsid w:val="00DD3622"/>
    <w:rsid w:val="00DF58F6"/>
    <w:rsid w:val="00E5110E"/>
    <w:rsid w:val="00E81D90"/>
    <w:rsid w:val="00E86286"/>
    <w:rsid w:val="00EE1F68"/>
    <w:rsid w:val="00F177B4"/>
    <w:rsid w:val="00FF2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7"/>
    <o:shapelayout v:ext="edit">
      <o:idmap v:ext="edit" data="1"/>
    </o:shapelayout>
  </w:shapeDefaults>
  <w:decimalSymbol w:val=","/>
  <w:listSeparator w:val=";"/>
  <w14:docId w14:val="73B6C44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3"/>
      <w:ind w:left="115"/>
      <w:outlineLvl w:val="0"/>
    </w:pPr>
    <w:rPr>
      <w:rFonts w:ascii="Georgia" w:eastAsia="Georgia" w:hAnsi="Georgia"/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rFonts w:ascii="Georgia" w:eastAsia="Georgia" w:hAnsi="Georg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35"/>
    </w:pPr>
    <w:rPr>
      <w:rFonts w:ascii="Georgia" w:eastAsia="Georgia" w:hAnsi="Georgia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AC191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912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C19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191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191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19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191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mments" Target="comments.xml"/><Relationship Id="rId20" Type="http://schemas.openxmlformats.org/officeDocument/2006/relationships/footer" Target="footer7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2.jpeg"/><Relationship Id="rId12" Type="http://schemas.openxmlformats.org/officeDocument/2006/relationships/footer" Target="footer2.xml"/><Relationship Id="rId13" Type="http://schemas.openxmlformats.org/officeDocument/2006/relationships/image" Target="media/image3.jpeg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4.png"/><Relationship Id="rId17" Type="http://schemas.openxmlformats.org/officeDocument/2006/relationships/footer" Target="footer5.xml"/><Relationship Id="rId18" Type="http://schemas.openxmlformats.org/officeDocument/2006/relationships/footer" Target="footer6.xml"/><Relationship Id="rId19" Type="http://schemas.openxmlformats.org/officeDocument/2006/relationships/hyperlink" Target="http://www.hioa.no/Om-HiOA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18</Pages>
  <Words>4590</Words>
  <Characters>26167</Characters>
  <Application>Microsoft Macintosh Word</Application>
  <DocSecurity>0</DocSecurity>
  <Lines>218</Lines>
  <Paragraphs>61</Paragraphs>
  <ScaleCrop>false</ScaleCrop>
  <Company>Universitetet i Oslo</Company>
  <LinksUpToDate>false</LinksUpToDate>
  <CharactersWithSpaces>30696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Mira</cp:lastModifiedBy>
  <cp:revision>40</cp:revision>
  <dcterms:created xsi:type="dcterms:W3CDTF">2016-12-08T19:22:00Z</dcterms:created>
  <dcterms:modified xsi:type="dcterms:W3CDTF">2016-12-09T16:21:00Z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2016-12-08T00:00:00Z</vt:filetime>
  </property>
  <property fmtid="{D5CDD505-2E9C-101B-9397-08002B2CF9AE}" pid="3" name="LastSaved">
    <vt:filetime>2016-12-08T00:00:00Z</vt:filetime>
  </property>
</Properties>
</file>